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CC2A" w14:textId="77777777" w:rsidR="00822325" w:rsidRDefault="004B3DE2">
      <w:pPr>
        <w:pBdr>
          <w:top w:val="nil"/>
          <w:left w:val="nil"/>
          <w:bottom w:val="nil"/>
          <w:right w:val="nil"/>
          <w:between w:val="nil"/>
        </w:pBdr>
        <w:spacing w:line="480" w:lineRule="auto"/>
        <w:jc w:val="center"/>
        <w:rPr>
          <w:i/>
          <w:color w:val="000000"/>
        </w:rPr>
      </w:pPr>
      <w:r>
        <w:rPr>
          <w:i/>
          <w:color w:val="000000"/>
        </w:rPr>
        <w:t xml:space="preserve">The risks of shell-boring polychaetes to shellfish aquaculture in Washington, USA: </w:t>
      </w:r>
    </w:p>
    <w:p w14:paraId="73B54511" w14:textId="77777777" w:rsidR="00822325" w:rsidRDefault="004B3DE2">
      <w:pPr>
        <w:pBdr>
          <w:top w:val="nil"/>
          <w:left w:val="nil"/>
          <w:bottom w:val="nil"/>
          <w:right w:val="nil"/>
          <w:between w:val="nil"/>
        </w:pBdr>
        <w:spacing w:line="480" w:lineRule="auto"/>
        <w:jc w:val="center"/>
        <w:rPr>
          <w:i/>
          <w:color w:val="000000"/>
        </w:rPr>
      </w:pPr>
      <w:r>
        <w:rPr>
          <w:i/>
        </w:rPr>
        <w:t>A</w:t>
      </w:r>
      <w:r>
        <w:rPr>
          <w:i/>
          <w:color w:val="000000"/>
        </w:rPr>
        <w:t xml:space="preserve"> mini-review to inform mitigation actions</w:t>
      </w:r>
    </w:p>
    <w:p w14:paraId="0C2786E7" w14:textId="77777777" w:rsidR="00822325" w:rsidRDefault="00822325">
      <w:pPr>
        <w:pBdr>
          <w:top w:val="nil"/>
          <w:left w:val="nil"/>
          <w:bottom w:val="nil"/>
          <w:right w:val="nil"/>
          <w:between w:val="nil"/>
        </w:pBdr>
        <w:spacing w:line="480" w:lineRule="auto"/>
        <w:jc w:val="center"/>
        <w:rPr>
          <w:b/>
          <w:color w:val="000000"/>
        </w:rPr>
      </w:pPr>
    </w:p>
    <w:p w14:paraId="636F0AC8" w14:textId="77777777" w:rsidR="00BC2884" w:rsidRDefault="00BC2884" w:rsidP="00BC2884">
      <w:pPr>
        <w:pBdr>
          <w:top w:val="nil"/>
          <w:left w:val="nil"/>
          <w:bottom w:val="nil"/>
          <w:right w:val="nil"/>
          <w:between w:val="nil"/>
        </w:pBdr>
        <w:spacing w:line="480" w:lineRule="auto"/>
        <w:jc w:val="center"/>
        <w:rPr>
          <w:i/>
        </w:rPr>
      </w:pPr>
      <w:r>
        <w:t xml:space="preserve">Short running title: </w:t>
      </w:r>
      <w:r>
        <w:rPr>
          <w:i/>
        </w:rPr>
        <w:t>Minimizing impacts of shell-boring polychaetes</w:t>
      </w:r>
    </w:p>
    <w:p w14:paraId="35FD83B5" w14:textId="77777777" w:rsidR="00BC2884" w:rsidRDefault="00BC2884">
      <w:pPr>
        <w:pBdr>
          <w:top w:val="nil"/>
          <w:left w:val="nil"/>
          <w:bottom w:val="nil"/>
          <w:right w:val="nil"/>
          <w:between w:val="nil"/>
        </w:pBdr>
        <w:spacing w:line="480" w:lineRule="auto"/>
        <w:jc w:val="center"/>
        <w:rPr>
          <w:b/>
          <w:color w:val="000000"/>
        </w:rPr>
      </w:pPr>
    </w:p>
    <w:p w14:paraId="59B2838E" w14:textId="77777777" w:rsidR="00822325" w:rsidRDefault="004B3DE2">
      <w:pPr>
        <w:pBdr>
          <w:top w:val="nil"/>
          <w:left w:val="nil"/>
          <w:bottom w:val="nil"/>
          <w:right w:val="nil"/>
          <w:between w:val="nil"/>
        </w:pBdr>
        <w:spacing w:line="480" w:lineRule="auto"/>
        <w:jc w:val="center"/>
        <w:rPr>
          <w:i/>
          <w:color w:val="303030"/>
          <w:highlight w:val="white"/>
        </w:rPr>
      </w:pPr>
      <w:r>
        <w:rPr>
          <w:color w:val="303030"/>
          <w:highlight w:val="white"/>
        </w:rPr>
        <w:t>Laura H Spencer</w:t>
      </w:r>
      <w:r>
        <w:rPr>
          <w:color w:val="303030"/>
          <w:highlight w:val="white"/>
          <w:vertAlign w:val="superscript"/>
        </w:rPr>
        <w:t>1</w:t>
      </w:r>
      <w:r>
        <w:rPr>
          <w:color w:val="303030"/>
        </w:rPr>
        <w:t>, Julieta C Martinelli</w:t>
      </w:r>
      <w:r>
        <w:rPr>
          <w:color w:val="303030"/>
          <w:highlight w:val="white"/>
          <w:vertAlign w:val="superscript"/>
        </w:rPr>
        <w:t>1</w:t>
      </w:r>
      <w:r>
        <w:rPr>
          <w:color w:val="303030"/>
        </w:rPr>
        <w:t xml:space="preserve">, </w:t>
      </w:r>
      <w:r>
        <w:rPr>
          <w:color w:val="303030"/>
          <w:highlight w:val="white"/>
        </w:rPr>
        <w:t>Teri L King</w:t>
      </w:r>
      <w:r>
        <w:rPr>
          <w:color w:val="303030"/>
          <w:highlight w:val="white"/>
          <w:vertAlign w:val="superscript"/>
        </w:rPr>
        <w:t>2</w:t>
      </w:r>
      <w:r>
        <w:rPr>
          <w:color w:val="303030"/>
          <w:highlight w:val="white"/>
        </w:rPr>
        <w:t>, Ryan Crim</w:t>
      </w:r>
      <w:r>
        <w:rPr>
          <w:color w:val="303030"/>
          <w:highlight w:val="white"/>
          <w:vertAlign w:val="superscript"/>
        </w:rPr>
        <w:t>3</w:t>
      </w:r>
      <w:r>
        <w:rPr>
          <w:color w:val="303030"/>
          <w:highlight w:val="white"/>
        </w:rPr>
        <w:t>,</w:t>
      </w:r>
      <w:r>
        <w:rPr>
          <w:i/>
          <w:color w:val="303030"/>
          <w:highlight w:val="white"/>
        </w:rPr>
        <w:t xml:space="preserve"> </w:t>
      </w:r>
    </w:p>
    <w:p w14:paraId="306DBF65" w14:textId="77777777" w:rsidR="00822325" w:rsidRDefault="004B3DE2">
      <w:pPr>
        <w:pBdr>
          <w:top w:val="nil"/>
          <w:left w:val="nil"/>
          <w:bottom w:val="nil"/>
          <w:right w:val="nil"/>
          <w:between w:val="nil"/>
        </w:pBdr>
        <w:spacing w:line="480" w:lineRule="auto"/>
        <w:jc w:val="center"/>
        <w:rPr>
          <w:color w:val="303030"/>
          <w:highlight w:val="white"/>
        </w:rPr>
      </w:pPr>
      <w:r>
        <w:rPr>
          <w:color w:val="303030"/>
          <w:highlight w:val="white"/>
        </w:rPr>
        <w:t>Brady Blake</w:t>
      </w:r>
      <w:r>
        <w:rPr>
          <w:color w:val="303030"/>
          <w:highlight w:val="white"/>
          <w:vertAlign w:val="superscript"/>
        </w:rPr>
        <w:t>4</w:t>
      </w:r>
      <w:r>
        <w:rPr>
          <w:color w:val="303030"/>
        </w:rPr>
        <w:t>, Heather M Lopes</w:t>
      </w:r>
      <w:r>
        <w:rPr>
          <w:color w:val="303030"/>
          <w:highlight w:val="white"/>
          <w:vertAlign w:val="superscript"/>
        </w:rPr>
        <w:t>1</w:t>
      </w:r>
      <w:r>
        <w:rPr>
          <w:color w:val="303030"/>
        </w:rPr>
        <w:t>,</w:t>
      </w:r>
      <w:r>
        <w:rPr>
          <w:color w:val="303030"/>
          <w:highlight w:val="white"/>
          <w:vertAlign w:val="subscript"/>
        </w:rPr>
        <w:t xml:space="preserve"> </w:t>
      </w:r>
      <w:r>
        <w:rPr>
          <w:color w:val="303030"/>
        </w:rPr>
        <w:t>Chelsea L Wood</w:t>
      </w:r>
      <w:r>
        <w:rPr>
          <w:color w:val="303030"/>
          <w:highlight w:val="white"/>
          <w:vertAlign w:val="superscript"/>
        </w:rPr>
        <w:t>1</w:t>
      </w:r>
      <w:r>
        <w:rPr>
          <w:color w:val="303030"/>
          <w:highlight w:val="white"/>
        </w:rPr>
        <w:t xml:space="preserve"> </w:t>
      </w:r>
    </w:p>
    <w:p w14:paraId="7D54533D" w14:textId="77777777" w:rsidR="00BC2884" w:rsidRDefault="00BC2884" w:rsidP="00BC2884">
      <w:pPr>
        <w:pBdr>
          <w:top w:val="nil"/>
          <w:left w:val="nil"/>
          <w:bottom w:val="nil"/>
          <w:right w:val="nil"/>
          <w:between w:val="nil"/>
        </w:pBdr>
        <w:spacing w:line="480" w:lineRule="auto"/>
        <w:rPr>
          <w:color w:val="000000"/>
          <w:vertAlign w:val="superscript"/>
        </w:rPr>
      </w:pPr>
    </w:p>
    <w:p w14:paraId="270A4B4A"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1</w:t>
      </w:r>
      <w:r>
        <w:rPr>
          <w:color w:val="000000"/>
        </w:rPr>
        <w:t xml:space="preserve">School of Aquatic and Fishery Sciences, </w:t>
      </w:r>
      <w:r>
        <w:t>University of Washington, Seattle, WA 98105</w:t>
      </w:r>
    </w:p>
    <w:p w14:paraId="50F720BC" w14:textId="77777777" w:rsidR="00822325" w:rsidRDefault="004B3DE2">
      <w:pPr>
        <w:pBdr>
          <w:top w:val="nil"/>
          <w:left w:val="nil"/>
          <w:bottom w:val="nil"/>
          <w:right w:val="nil"/>
          <w:between w:val="nil"/>
        </w:pBdr>
        <w:spacing w:line="480" w:lineRule="auto"/>
        <w:jc w:val="center"/>
        <w:rPr>
          <w:color w:val="000000"/>
        </w:rPr>
      </w:pPr>
      <w:r>
        <w:rPr>
          <w:color w:val="000000"/>
          <w:vertAlign w:val="superscript"/>
        </w:rPr>
        <w:t>2</w:t>
      </w:r>
      <w:r>
        <w:t>Washington Sea Grant, University of Washington, Shelton, WA 98584</w:t>
      </w:r>
    </w:p>
    <w:p w14:paraId="33AFB7BF" w14:textId="77777777" w:rsidR="00822325" w:rsidRDefault="004B3DE2">
      <w:pPr>
        <w:pBdr>
          <w:top w:val="nil"/>
          <w:left w:val="nil"/>
          <w:bottom w:val="nil"/>
          <w:right w:val="nil"/>
          <w:between w:val="nil"/>
        </w:pBdr>
        <w:spacing w:line="480" w:lineRule="auto"/>
        <w:jc w:val="center"/>
        <w:rPr>
          <w:color w:val="000000"/>
        </w:rPr>
      </w:pPr>
      <w:r>
        <w:rPr>
          <w:vertAlign w:val="superscript"/>
        </w:rPr>
        <w:t>3</w:t>
      </w:r>
      <w:r>
        <w:rPr>
          <w:color w:val="000000"/>
        </w:rPr>
        <w:t>Puget Sound Restoration Fund, Bainbridge Island, WA 98110</w:t>
      </w:r>
    </w:p>
    <w:p w14:paraId="7728DFFE" w14:textId="77777777" w:rsidR="00822325" w:rsidRDefault="004B3DE2">
      <w:pPr>
        <w:pBdr>
          <w:top w:val="nil"/>
          <w:left w:val="nil"/>
          <w:bottom w:val="nil"/>
          <w:right w:val="nil"/>
          <w:between w:val="nil"/>
        </w:pBdr>
        <w:spacing w:line="480" w:lineRule="auto"/>
        <w:jc w:val="center"/>
        <w:rPr>
          <w:color w:val="000000"/>
        </w:rPr>
      </w:pPr>
      <w:r>
        <w:rPr>
          <w:color w:val="303030"/>
          <w:highlight w:val="white"/>
          <w:vertAlign w:val="superscript"/>
        </w:rPr>
        <w:t>4</w:t>
      </w:r>
      <w:r>
        <w:rPr>
          <w:color w:val="000000"/>
        </w:rPr>
        <w:t>Washington State Department of Fish and Wildlife, Olympia, WA 98501</w:t>
      </w:r>
    </w:p>
    <w:p w14:paraId="762609A8" w14:textId="77777777" w:rsidR="00822325" w:rsidRDefault="00822325">
      <w:pPr>
        <w:pBdr>
          <w:top w:val="nil"/>
          <w:left w:val="nil"/>
          <w:bottom w:val="nil"/>
          <w:right w:val="nil"/>
          <w:between w:val="nil"/>
        </w:pBdr>
        <w:spacing w:line="480" w:lineRule="auto"/>
        <w:jc w:val="center"/>
        <w:rPr>
          <w:b/>
          <w:color w:val="000000"/>
        </w:rPr>
      </w:pPr>
    </w:p>
    <w:p w14:paraId="2C4D71EF" w14:textId="77777777" w:rsidR="00822325" w:rsidRPr="00BC2884" w:rsidRDefault="004B3DE2" w:rsidP="00BC2884">
      <w:pPr>
        <w:pBdr>
          <w:top w:val="nil"/>
          <w:left w:val="nil"/>
          <w:bottom w:val="nil"/>
          <w:right w:val="nil"/>
          <w:between w:val="nil"/>
        </w:pBdr>
        <w:spacing w:line="480" w:lineRule="auto"/>
        <w:jc w:val="center"/>
        <w:rPr>
          <w:color w:val="000000"/>
        </w:rPr>
      </w:pPr>
      <w:r>
        <w:rPr>
          <w:color w:val="000000"/>
        </w:rPr>
        <w:t xml:space="preserve">Corresponding author: Laura H Spencer, lhs3@uw.edu </w:t>
      </w:r>
      <w:r>
        <w:br w:type="page"/>
      </w:r>
    </w:p>
    <w:p w14:paraId="3218BA10" w14:textId="77777777" w:rsidR="00822325" w:rsidRDefault="004B3DE2">
      <w:pPr>
        <w:pBdr>
          <w:top w:val="nil"/>
          <w:left w:val="nil"/>
          <w:bottom w:val="nil"/>
          <w:right w:val="nil"/>
          <w:between w:val="nil"/>
        </w:pBdr>
        <w:spacing w:line="480" w:lineRule="auto"/>
        <w:rPr>
          <w:color w:val="000000"/>
        </w:rPr>
      </w:pPr>
      <w:r>
        <w:rPr>
          <w:b/>
          <w:smallCaps/>
          <w:color w:val="000000"/>
        </w:rPr>
        <w:lastRenderedPageBreak/>
        <w:t xml:space="preserve">Abstract </w:t>
      </w:r>
    </w:p>
    <w:p w14:paraId="79A6C24A" w14:textId="53CD3326" w:rsidR="00BC2884" w:rsidRDefault="004B3DE2">
      <w:pPr>
        <w:pBdr>
          <w:top w:val="nil"/>
          <w:left w:val="nil"/>
          <w:bottom w:val="nil"/>
          <w:right w:val="nil"/>
          <w:between w:val="nil"/>
        </w:pBdr>
        <w:spacing w:line="480" w:lineRule="auto"/>
        <w:ind w:firstLine="720"/>
      </w:pPr>
      <w:r>
        <w:rPr>
          <w:color w:val="000000"/>
        </w:rPr>
        <w:t xml:space="preserve">In 2017, </w:t>
      </w:r>
      <w:r>
        <w:rPr>
          <w:i/>
          <w:color w:val="000000"/>
        </w:rPr>
        <w:t>Polydora websteri</w:t>
      </w:r>
      <w:r>
        <w:rPr>
          <w:color w:val="000000"/>
        </w:rPr>
        <w:t>, a shell-boring spionid polychaete worm</w:t>
      </w:r>
      <w:r w:rsidRPr="00FD6C46">
        <w:rPr>
          <w:color w:val="000000"/>
        </w:rPr>
        <w:t xml:space="preserve"> and cosmopolitan invader,</w:t>
      </w:r>
      <w:r>
        <w:rPr>
          <w:color w:val="000000"/>
        </w:rPr>
        <w:t xml:space="preserve"> was identified for the first time in Washington State. </w:t>
      </w:r>
      <w:ins w:id="0" w:author="Laura H Spencer" w:date="2020-06-17T15:06:00Z">
        <w:r w:rsidR="00210922">
          <w:rPr>
            <w:color w:val="000000"/>
          </w:rPr>
          <w:t xml:space="preserve">Shell-boring </w:t>
        </w:r>
      </w:ins>
      <w:r>
        <w:rPr>
          <w:i/>
          <w:color w:val="000000"/>
        </w:rPr>
        <w:t xml:space="preserve">Polydora </w:t>
      </w:r>
      <w:del w:id="1" w:author="Laura H Spencer" w:date="2020-06-17T15:06:00Z">
        <w:r w:rsidRPr="00FD6C46" w:rsidDel="00210922">
          <w:rPr>
            <w:iCs/>
            <w:color w:val="000000"/>
            <w:rPrChange w:id="2" w:author="" w:date="2020-06-22T11:48:00Z">
              <w:rPr>
                <w:i/>
                <w:color w:val="000000"/>
              </w:rPr>
            </w:rPrChange>
          </w:rPr>
          <w:delText xml:space="preserve">websteri </w:delText>
        </w:r>
      </w:del>
      <w:ins w:id="3" w:author="Laura H Spencer" w:date="2020-06-17T15:06:00Z">
        <w:r w:rsidR="00210922" w:rsidRPr="00FD6C46">
          <w:rPr>
            <w:iCs/>
            <w:color w:val="000000"/>
            <w:rPrChange w:id="4" w:author="" w:date="2020-06-22T11:48:00Z">
              <w:rPr>
                <w:i/>
                <w:color w:val="000000"/>
              </w:rPr>
            </w:rPrChange>
          </w:rPr>
          <w:t>spp.</w:t>
        </w:r>
      </w:ins>
      <w:ins w:id="5" w:author="Laura H Spencer" w:date="2020-06-17T15:07:00Z">
        <w:r w:rsidR="00685CB1" w:rsidRPr="00FD6C46">
          <w:rPr>
            <w:iCs/>
            <w:color w:val="000000"/>
            <w:rPrChange w:id="6" w:author="" w:date="2020-06-22T11:48:00Z">
              <w:rPr>
                <w:i/>
                <w:color w:val="000000"/>
              </w:rPr>
            </w:rPrChange>
          </w:rPr>
          <w:t xml:space="preserve"> </w:t>
        </w:r>
        <w:r w:rsidR="00685CB1" w:rsidRPr="00685CB1">
          <w:rPr>
            <w:color w:val="000000"/>
            <w:rPrChange w:id="7" w:author="Laura H Spencer" w:date="2020-06-17T15:07:00Z">
              <w:rPr>
                <w:i/>
                <w:color w:val="000000"/>
              </w:rPr>
            </w:rPrChange>
          </w:rPr>
          <w:t xml:space="preserve">and </w:t>
        </w:r>
        <w:del w:id="8" w:author="" w:date="2020-06-22T11:49:00Z">
          <w:r w:rsidR="00685CB1" w:rsidRPr="00685CB1" w:rsidDel="00FD6C46">
            <w:rPr>
              <w:color w:val="000000"/>
              <w:rPrChange w:id="9" w:author="Laura H Spencer" w:date="2020-06-17T15:07:00Z">
                <w:rPr>
                  <w:i/>
                  <w:color w:val="000000"/>
                </w:rPr>
              </w:rPrChange>
            </w:rPr>
            <w:delText>their congeners</w:delText>
          </w:r>
        </w:del>
      </w:ins>
      <w:ins w:id="10" w:author="" w:date="2020-06-22T11:49:00Z">
        <w:r w:rsidR="00FD6C46">
          <w:rPr>
            <w:color w:val="000000"/>
          </w:rPr>
          <w:t xml:space="preserve">related shell-boring spionid polychaetes (e.g., </w:t>
        </w:r>
        <w:r w:rsidR="00FD6C46" w:rsidRPr="00FD6C46">
          <w:rPr>
            <w:i/>
            <w:iCs/>
            <w:color w:val="000000"/>
            <w:rPrChange w:id="11" w:author="" w:date="2020-06-22T11:49:00Z">
              <w:rPr>
                <w:color w:val="000000"/>
              </w:rPr>
            </w:rPrChange>
          </w:rPr>
          <w:t>Dipolydora</w:t>
        </w:r>
        <w:r w:rsidR="00FD6C46">
          <w:rPr>
            <w:color w:val="000000"/>
          </w:rPr>
          <w:t xml:space="preserve"> spp., </w:t>
        </w:r>
        <w:r w:rsidR="00FD6C46" w:rsidRPr="00FD6C46">
          <w:rPr>
            <w:i/>
            <w:iCs/>
            <w:color w:val="000000"/>
            <w:rPrChange w:id="12" w:author="" w:date="2020-06-22T11:49:00Z">
              <w:rPr>
                <w:color w:val="000000"/>
              </w:rPr>
            </w:rPrChange>
          </w:rPr>
          <w:t>Boccar</w:t>
        </w:r>
      </w:ins>
      <w:ins w:id="13" w:author="Laura H Spencer" w:date="2020-07-07T13:30:00Z">
        <w:r w:rsidR="00224849">
          <w:rPr>
            <w:i/>
            <w:iCs/>
            <w:color w:val="000000"/>
          </w:rPr>
          <w:t>dia</w:t>
        </w:r>
      </w:ins>
      <w:ins w:id="14" w:author="" w:date="2020-06-22T11:49:00Z">
        <w:del w:id="15" w:author="Laura H Spencer" w:date="2020-07-07T13:30:00Z">
          <w:r w:rsidR="00FD6C46" w:rsidRPr="00FD6C46" w:rsidDel="00224849">
            <w:rPr>
              <w:i/>
              <w:iCs/>
              <w:color w:val="000000"/>
              <w:rPrChange w:id="16" w:author="" w:date="2020-06-22T11:49:00Z">
                <w:rPr>
                  <w:color w:val="000000"/>
                </w:rPr>
              </w:rPrChange>
            </w:rPr>
            <w:delText>idella</w:delText>
          </w:r>
        </w:del>
        <w:r w:rsidR="00FD6C46">
          <w:rPr>
            <w:color w:val="000000"/>
          </w:rPr>
          <w:t xml:space="preserve"> spp.)</w:t>
        </w:r>
      </w:ins>
      <w:ins w:id="17" w:author="Laura H Spencer" w:date="2020-06-17T15:07:00Z">
        <w:r w:rsidR="00685CB1">
          <w:rPr>
            <w:color w:val="000000"/>
          </w:rPr>
          <w:t>, colloquially known as mud worms or mud blister worms,</w:t>
        </w:r>
      </w:ins>
      <w:ins w:id="18" w:author="Laura H Spencer" w:date="2020-06-17T15:06:00Z">
        <w:r w:rsidR="00210922">
          <w:rPr>
            <w:i/>
            <w:color w:val="000000"/>
          </w:rPr>
          <w:t xml:space="preserve"> </w:t>
        </w:r>
      </w:ins>
      <w:del w:id="19" w:author="Laura H Spencer" w:date="2020-06-17T15:06:00Z">
        <w:r w:rsidDel="00210922">
          <w:rPr>
            <w:color w:val="000000"/>
          </w:rPr>
          <w:delText xml:space="preserve">and some of its congeners </w:delText>
        </w:r>
      </w:del>
      <w:ins w:id="20" w:author="Laura H Spencer" w:date="2020-06-17T15:07:00Z">
        <w:r w:rsidR="00210922">
          <w:rPr>
            <w:color w:val="000000"/>
          </w:rPr>
          <w:t>live in burrows</w:t>
        </w:r>
      </w:ins>
      <w:del w:id="21" w:author="Laura H Spencer" w:date="2020-06-17T15:06:00Z">
        <w:r w:rsidDel="00210922">
          <w:rPr>
            <w:color w:val="000000"/>
          </w:rPr>
          <w:delText>bore</w:delText>
        </w:r>
      </w:del>
      <w:r>
        <w:rPr>
          <w:color w:val="000000"/>
        </w:rPr>
        <w:t xml:space="preserve"> </w:t>
      </w:r>
      <w:ins w:id="22" w:author="Laura H Spencer" w:date="2020-06-17T15:07:00Z">
        <w:r w:rsidR="00210922">
          <w:rPr>
            <w:color w:val="000000"/>
          </w:rPr>
          <w:t xml:space="preserve">within </w:t>
        </w:r>
      </w:ins>
      <w:del w:id="23" w:author="Laura H Spencer" w:date="2020-06-17T15:07:00Z">
        <w:r w:rsidDel="00210922">
          <w:rPr>
            <w:color w:val="000000"/>
          </w:rPr>
          <w:delText xml:space="preserve">into </w:delText>
        </w:r>
      </w:del>
      <w:r>
        <w:rPr>
          <w:color w:val="000000"/>
        </w:rPr>
        <w:t>the shell</w:t>
      </w:r>
      <w:bookmarkStart w:id="24" w:name="_GoBack"/>
      <w:bookmarkEnd w:id="24"/>
      <w:r>
        <w:rPr>
          <w:color w:val="000000"/>
        </w:rPr>
        <w:t xml:space="preserve">s of calcareous marine invertebrates, reducing the host’s shell integrity, growth, survivorship, and market value. </w:t>
      </w:r>
      <w:del w:id="25" w:author="Laura H Spencer" w:date="2020-06-17T15:08:00Z">
        <w:r w:rsidDel="00685CB1">
          <w:rPr>
            <w:color w:val="000000"/>
          </w:rPr>
          <w:delText xml:space="preserve">Shell-boring </w:delText>
        </w:r>
      </w:del>
      <w:del w:id="26" w:author="Laura H Spencer" w:date="2020-06-16T22:07:00Z">
        <w:r w:rsidDel="00010532">
          <w:rPr>
            <w:i/>
            <w:color w:val="000000"/>
          </w:rPr>
          <w:delText>Polydora</w:delText>
        </w:r>
        <w:r w:rsidDel="00010532">
          <w:rPr>
            <w:color w:val="000000"/>
          </w:rPr>
          <w:delText xml:space="preserve"> </w:delText>
        </w:r>
      </w:del>
      <w:del w:id="27" w:author="Laura H Spencer" w:date="2020-06-17T15:08:00Z">
        <w:r w:rsidDel="00685CB1">
          <w:rPr>
            <w:color w:val="000000"/>
          </w:rPr>
          <w:delText>spp</w:delText>
        </w:r>
      </w:del>
      <w:del w:id="28" w:author="Laura H Spencer" w:date="2020-06-17T15:07:00Z">
        <w:r w:rsidDel="00685CB1">
          <w:rPr>
            <w:color w:val="000000"/>
          </w:rPr>
          <w:delText>.</w:delText>
        </w:r>
      </w:del>
      <w:ins w:id="29" w:author="Laura H Spencer" w:date="2020-06-17T15:08:00Z">
        <w:r w:rsidR="00685CB1">
          <w:rPr>
            <w:color w:val="000000"/>
          </w:rPr>
          <w:t>Mud worms</w:t>
        </w:r>
      </w:ins>
      <w:ins w:id="30" w:author="Laura H Spencer" w:date="2020-05-26T18:02:00Z">
        <w:r w:rsidR="00F4471C">
          <w:rPr>
            <w:color w:val="000000"/>
          </w:rPr>
          <w:t xml:space="preserve"> </w:t>
        </w:r>
      </w:ins>
      <w:del w:id="31" w:author="Laura H Spencer" w:date="2020-06-16T22:07:00Z">
        <w:r w:rsidDel="00010532">
          <w:rPr>
            <w:color w:val="000000"/>
          </w:rPr>
          <w:delText xml:space="preserve"> </w:delText>
        </w:r>
      </w:del>
      <w:r>
        <w:rPr>
          <w:color w:val="000000"/>
        </w:rPr>
        <w:t xml:space="preserve">have a </w:t>
      </w:r>
      <w:ins w:id="32" w:author="" w:date="2020-06-22T11:52:00Z">
        <w:r w:rsidR="00DF34D2">
          <w:rPr>
            <w:color w:val="000000"/>
          </w:rPr>
          <w:t xml:space="preserve">long </w:t>
        </w:r>
      </w:ins>
      <w:r>
        <w:rPr>
          <w:color w:val="000000"/>
        </w:rPr>
        <w:t xml:space="preserve">history of </w:t>
      </w:r>
      <w:del w:id="33" w:author="" w:date="2020-06-22T11:52:00Z">
        <w:r w:rsidDel="00DF34D2">
          <w:rPr>
            <w:color w:val="000000"/>
          </w:rPr>
          <w:delText xml:space="preserve">harming </w:delText>
        </w:r>
      </w:del>
      <w:ins w:id="34" w:author="" w:date="2020-06-22T11:52:00Z">
        <w:r w:rsidR="00DF34D2">
          <w:rPr>
            <w:color w:val="000000"/>
          </w:rPr>
          <w:t xml:space="preserve">impacting </w:t>
        </w:r>
      </w:ins>
      <w:r>
        <w:rPr>
          <w:color w:val="000000"/>
        </w:rPr>
        <w:t>shellfish aquaculture industries worldwide by devaluing products destined for the half-shell market</w:t>
      </w:r>
      <w:del w:id="35" w:author="" w:date="2020-06-22T11:52:00Z">
        <w:r w:rsidDel="00DF34D2">
          <w:rPr>
            <w:color w:val="000000"/>
          </w:rPr>
          <w:delText>,</w:delText>
        </w:r>
      </w:del>
      <w:r>
        <w:rPr>
          <w:color w:val="000000"/>
        </w:rPr>
        <w:t xml:space="preserve"> and requiring burdensome treatments and interventions to manage against infe</w:t>
      </w:r>
      <w:r>
        <w:t>s</w:t>
      </w:r>
      <w:r>
        <w:rPr>
          <w:color w:val="000000"/>
        </w:rPr>
        <w:t xml:space="preserve">tation. Here, we explore the risks of </w:t>
      </w:r>
      <w:ins w:id="36" w:author="Laura H Spencer" w:date="2020-06-16T22:08:00Z">
        <w:r w:rsidR="0096381F">
          <w:rPr>
            <w:color w:val="000000"/>
          </w:rPr>
          <w:t>mud</w:t>
        </w:r>
      </w:ins>
      <w:ins w:id="37" w:author="Laura H Spencer" w:date="2020-06-17T15:08:00Z">
        <w:r w:rsidR="00685CB1">
          <w:rPr>
            <w:color w:val="000000"/>
          </w:rPr>
          <w:t xml:space="preserve"> </w:t>
        </w:r>
      </w:ins>
      <w:ins w:id="38" w:author="Laura H Spencer" w:date="2020-06-16T22:08:00Z">
        <w:r w:rsidR="0096381F">
          <w:rPr>
            <w:color w:val="000000"/>
          </w:rPr>
          <w:t xml:space="preserve">worms </w:t>
        </w:r>
      </w:ins>
      <w:del w:id="39" w:author="Laura H Spencer" w:date="2020-06-16T22:08:00Z">
        <w:r w:rsidDel="0096381F">
          <w:rPr>
            <w:i/>
            <w:color w:val="000000"/>
          </w:rPr>
          <w:delText>Polydora</w:delText>
        </w:r>
        <w:r w:rsidDel="0096381F">
          <w:rPr>
            <w:color w:val="000000"/>
          </w:rPr>
          <w:delText xml:space="preserve"> spp. </w:delText>
        </w:r>
      </w:del>
      <w:r>
        <w:rPr>
          <w:color w:val="000000"/>
        </w:rPr>
        <w:t xml:space="preserve">to the historically unaffected aquaculture industry in Washington State. This mini-review is intended to inform shellfish stakeholders by </w:t>
      </w:r>
      <w:r>
        <w:t>synthesizing the</w:t>
      </w:r>
      <w:r>
        <w:rPr>
          <w:color w:val="000000"/>
        </w:rPr>
        <w:t xml:space="preserve"> information needed for immediate action </w:t>
      </w:r>
      <w:r>
        <w:t>in</w:t>
      </w:r>
      <w:r>
        <w:rPr>
          <w:color w:val="000000"/>
        </w:rPr>
        <w:t xml:space="preserve"> Washington State. We </w:t>
      </w:r>
      <w:del w:id="40" w:author="Laura H Spencer" w:date="2020-06-17T15:08:00Z">
        <w:r w:rsidDel="00685CB1">
          <w:rPr>
            <w:color w:val="000000"/>
          </w:rPr>
          <w:delText xml:space="preserve">discuss </w:delText>
        </w:r>
      </w:del>
      <w:del w:id="41" w:author="Laura H Spencer" w:date="2020-06-16T22:08:00Z">
        <w:r w:rsidRPr="0096381F" w:rsidDel="0096381F">
          <w:rPr>
            <w:color w:val="000000"/>
            <w:rPrChange w:id="42" w:author="Laura H Spencer" w:date="2020-06-16T22:08:00Z">
              <w:rPr>
                <w:i/>
                <w:color w:val="000000"/>
              </w:rPr>
            </w:rPrChange>
          </w:rPr>
          <w:delText xml:space="preserve">Polydora </w:delText>
        </w:r>
      </w:del>
      <w:del w:id="43" w:author="Laura H Spencer" w:date="2020-06-17T15:08:00Z">
        <w:r w:rsidDel="00685CB1">
          <w:rPr>
            <w:color w:val="000000"/>
          </w:rPr>
          <w:delText>life history and</w:delText>
        </w:r>
        <w:r w:rsidDel="00685CB1">
          <w:rPr>
            <w:i/>
            <w:color w:val="000000"/>
          </w:rPr>
          <w:delText xml:space="preserve"> </w:delText>
        </w:r>
        <w:r w:rsidDel="00685CB1">
          <w:rPr>
            <w:color w:val="000000"/>
          </w:rPr>
          <w:delText>pathology, summarize</w:delText>
        </w:r>
      </w:del>
      <w:ins w:id="44" w:author="Laura H Spencer" w:date="2020-06-17T15:08:00Z">
        <w:r w:rsidR="00685CB1">
          <w:rPr>
            <w:color w:val="000000"/>
          </w:rPr>
          <w:t>review</w:t>
        </w:r>
      </w:ins>
      <w:r>
        <w:rPr>
          <w:color w:val="000000"/>
        </w:rPr>
        <w:t xml:space="preserve"> the recent </w:t>
      </w:r>
      <w:r>
        <w:t xml:space="preserve">documentation of </w:t>
      </w:r>
      <w:del w:id="45" w:author="Laura H Spencer" w:date="2020-06-16T22:09:00Z">
        <w:r w:rsidDel="0096381F">
          <w:rPr>
            <w:i/>
          </w:rPr>
          <w:delText>Polydora</w:delText>
        </w:r>
        <w:r w:rsidDel="0096381F">
          <w:delText xml:space="preserve"> spp</w:delText>
        </w:r>
      </w:del>
      <w:ins w:id="46" w:author="Laura H Spencer" w:date="2020-06-17T15:09:00Z">
        <w:r w:rsidR="00685CB1">
          <w:rPr>
            <w:i/>
          </w:rPr>
          <w:t>Polydor</w:t>
        </w:r>
      </w:ins>
      <w:ins w:id="47" w:author="" w:date="2020-06-22T11:52:00Z">
        <w:r w:rsidR="00DF34D2">
          <w:rPr>
            <w:i/>
          </w:rPr>
          <w:t>a</w:t>
        </w:r>
      </w:ins>
      <w:ins w:id="48" w:author="Laura H Spencer" w:date="2020-06-17T15:09:00Z">
        <w:del w:id="49" w:author="" w:date="2020-06-22T11:52:00Z">
          <w:r w:rsidR="00685CB1" w:rsidDel="00DF34D2">
            <w:rPr>
              <w:i/>
            </w:rPr>
            <w:delText>s</w:delText>
          </w:r>
        </w:del>
        <w:r w:rsidR="00685CB1">
          <w:t xml:space="preserve"> spp.</w:t>
        </w:r>
      </w:ins>
      <w:del w:id="50" w:author="Laura H Spencer" w:date="2020-06-16T22:09:00Z">
        <w:r w:rsidRPr="0096381F" w:rsidDel="0096381F">
          <w:delText>.</w:delText>
        </w:r>
      </w:del>
      <w:r w:rsidRPr="0096381F">
        <w:rPr>
          <w:color w:val="000000"/>
        </w:rPr>
        <w:t xml:space="preserve"> </w:t>
      </w:r>
      <w:r>
        <w:rPr>
          <w:color w:val="000000"/>
        </w:rPr>
        <w:t xml:space="preserve">in Washington State, </w:t>
      </w:r>
      <w:del w:id="51" w:author="Laura H Spencer" w:date="2020-06-17T15:08:00Z">
        <w:r w:rsidDel="00685CB1">
          <w:rPr>
            <w:color w:val="000000"/>
          </w:rPr>
          <w:delText xml:space="preserve">and </w:delText>
        </w:r>
      </w:del>
      <w:r>
        <w:rPr>
          <w:color w:val="000000"/>
        </w:rPr>
        <w:t xml:space="preserve">discuss </w:t>
      </w:r>
      <w:del w:id="52" w:author="Laura H Spencer" w:date="2020-06-16T22:09:00Z">
        <w:r w:rsidDel="0096381F">
          <w:rPr>
            <w:color w:val="000000"/>
          </w:rPr>
          <w:delText xml:space="preserve">its </w:delText>
        </w:r>
      </w:del>
      <w:ins w:id="53" w:author="Laura H Spencer" w:date="2020-06-16T22:09:00Z">
        <w:r w:rsidR="0096381F">
          <w:rPr>
            <w:color w:val="000000"/>
          </w:rPr>
          <w:t xml:space="preserve">their </w:t>
        </w:r>
      </w:ins>
      <w:r>
        <w:rPr>
          <w:color w:val="000000"/>
        </w:rPr>
        <w:t>history as</w:t>
      </w:r>
      <w:del w:id="54" w:author="Laura H Spencer" w:date="2020-06-16T22:09:00Z">
        <w:r w:rsidDel="0096381F">
          <w:rPr>
            <w:color w:val="000000"/>
          </w:rPr>
          <w:delText xml:space="preserve"> a</w:delText>
        </w:r>
      </w:del>
      <w:r>
        <w:rPr>
          <w:color w:val="000000"/>
        </w:rPr>
        <w:t xml:space="preserve"> pest species globally, </w:t>
      </w:r>
      <w:ins w:id="55" w:author="Laura H Spencer" w:date="2020-06-17T15:08:00Z">
        <w:r w:rsidR="00685CB1">
          <w:rPr>
            <w:color w:val="000000"/>
          </w:rPr>
          <w:t xml:space="preserve">summarize </w:t>
        </w:r>
        <w:r w:rsidR="00685CB1" w:rsidRPr="008F2A02">
          <w:rPr>
            <w:color w:val="000000"/>
          </w:rPr>
          <w:t>mud</w:t>
        </w:r>
        <w:r w:rsidR="00685CB1">
          <w:rPr>
            <w:color w:val="000000"/>
          </w:rPr>
          <w:t xml:space="preserve"> </w:t>
        </w:r>
        <w:r w:rsidR="00685CB1" w:rsidRPr="008F2A02">
          <w:rPr>
            <w:color w:val="000000"/>
          </w:rPr>
          <w:t>worm</w:t>
        </w:r>
        <w:r w:rsidR="00685CB1">
          <w:rPr>
            <w:i/>
            <w:color w:val="000000"/>
          </w:rPr>
          <w:t xml:space="preserve"> </w:t>
        </w:r>
        <w:r w:rsidR="00685CB1">
          <w:rPr>
            <w:color w:val="000000"/>
          </w:rPr>
          <w:t xml:space="preserve">life history, </w:t>
        </w:r>
      </w:ins>
      <w:ins w:id="56" w:author="Laura H Spencer" w:date="2020-06-17T15:09:00Z">
        <w:r w:rsidR="00685CB1">
          <w:rPr>
            <w:color w:val="000000"/>
          </w:rPr>
          <w:t xml:space="preserve">and </w:t>
        </w:r>
      </w:ins>
      <w:ins w:id="57" w:author="Laura H Spencer" w:date="2020-06-17T15:10:00Z">
        <w:r w:rsidR="00685CB1">
          <w:rPr>
            <w:color w:val="000000"/>
          </w:rPr>
          <w:t>discuss</w:t>
        </w:r>
      </w:ins>
      <w:ins w:id="58" w:author="Laura H Spencer" w:date="2020-06-17T15:09:00Z">
        <w:r w:rsidR="00685CB1">
          <w:rPr>
            <w:color w:val="000000"/>
          </w:rPr>
          <w:t xml:space="preserve"> </w:t>
        </w:r>
      </w:ins>
      <w:ins w:id="59" w:author="" w:date="2020-06-22T11:52:00Z">
        <w:r w:rsidR="00DF34D2">
          <w:rPr>
            <w:color w:val="000000"/>
          </w:rPr>
          <w:t xml:space="preserve">effective </w:t>
        </w:r>
      </w:ins>
      <w:del w:id="60" w:author="Laura H Spencer" w:date="2020-06-17T15:09:00Z">
        <w:r w:rsidDel="00685CB1">
          <w:rPr>
            <w:color w:val="000000"/>
          </w:rPr>
          <w:delText xml:space="preserve">including </w:delText>
        </w:r>
      </w:del>
      <w:del w:id="61" w:author="" w:date="2020-06-22T11:53:00Z">
        <w:r w:rsidDel="00DF34D2">
          <w:rPr>
            <w:color w:val="000000"/>
          </w:rPr>
          <w:delText>farm management</w:delText>
        </w:r>
      </w:del>
      <w:ins w:id="62" w:author="" w:date="2020-06-22T11:53:00Z">
        <w:r w:rsidR="00DF34D2">
          <w:rPr>
            <w:color w:val="000000"/>
          </w:rPr>
          <w:t>control</w:t>
        </w:r>
      </w:ins>
      <w:r>
        <w:rPr>
          <w:color w:val="000000"/>
        </w:rPr>
        <w:t xml:space="preserve"> strategies developed in other infested regions. </w:t>
      </w:r>
      <w:r>
        <w:t>Finally, we</w:t>
      </w:r>
      <w:r>
        <w:rPr>
          <w:color w:val="000000"/>
        </w:rPr>
        <w:t xml:space="preserve"> </w:t>
      </w:r>
      <w:r>
        <w:t>review</w:t>
      </w:r>
      <w:r>
        <w:rPr>
          <w:color w:val="000000"/>
        </w:rPr>
        <w:t xml:space="preserve"> existing regulations</w:t>
      </w:r>
      <w:r>
        <w:t xml:space="preserve"> that </w:t>
      </w:r>
      <w:del w:id="63" w:author="" w:date="2020-06-22T11:53:00Z">
        <w:r w:rsidDel="00DF34D2">
          <w:delText xml:space="preserve">may </w:delText>
        </w:r>
      </w:del>
      <w:ins w:id="64" w:author="" w:date="2020-06-22T11:53:00Z">
        <w:r w:rsidR="00DF34D2">
          <w:t xml:space="preserve">could </w:t>
        </w:r>
      </w:ins>
      <w:r>
        <w:t xml:space="preserve">be leveraged by stakeholders to avoid introduction of </w:t>
      </w:r>
      <w:del w:id="65" w:author="Laura H Spencer" w:date="2020-06-16T22:09:00Z">
        <w:r w:rsidRPr="0096381F" w:rsidDel="0096381F">
          <w:rPr>
            <w:rPrChange w:id="66" w:author="Laura H Spencer" w:date="2020-06-16T22:09:00Z">
              <w:rPr>
                <w:i/>
              </w:rPr>
            </w:rPrChange>
          </w:rPr>
          <w:delText>Polydora</w:delText>
        </w:r>
        <w:r w:rsidRPr="0096381F" w:rsidDel="0096381F">
          <w:delText xml:space="preserve"> spp</w:delText>
        </w:r>
      </w:del>
      <w:ins w:id="67" w:author="Laura H Spencer" w:date="2020-06-16T22:09:00Z">
        <w:r w:rsidR="0096381F" w:rsidRPr="0096381F">
          <w:rPr>
            <w:rPrChange w:id="68" w:author="Laura H Spencer" w:date="2020-06-16T22:09:00Z">
              <w:rPr>
                <w:i/>
              </w:rPr>
            </w:rPrChange>
          </w:rPr>
          <w:t>mud</w:t>
        </w:r>
      </w:ins>
      <w:ins w:id="69" w:author="Laura H Spencer" w:date="2020-06-16T22:28:00Z">
        <w:r w:rsidR="00B32CB9">
          <w:t xml:space="preserve"> </w:t>
        </w:r>
      </w:ins>
      <w:ins w:id="70" w:author="Laura H Spencer" w:date="2020-06-16T22:09:00Z">
        <w:r w:rsidR="0096381F" w:rsidRPr="0096381F">
          <w:rPr>
            <w:rPrChange w:id="71" w:author="Laura H Spencer" w:date="2020-06-16T22:09:00Z">
              <w:rPr>
                <w:i/>
              </w:rPr>
            </w:rPrChange>
          </w:rPr>
          <w:t>worms</w:t>
        </w:r>
      </w:ins>
      <w:r>
        <w:t xml:space="preserve"> into uninfested </w:t>
      </w:r>
      <w:del w:id="72" w:author="" w:date="2020-06-22T11:53:00Z">
        <w:r w:rsidDel="00DF34D2">
          <w:delText>regions</w:delText>
        </w:r>
      </w:del>
      <w:ins w:id="73" w:author="" w:date="2020-06-22T11:53:00Z">
        <w:r w:rsidR="00DF34D2">
          <w:t>areas of Washington State</w:t>
        </w:r>
      </w:ins>
      <w:r>
        <w:t xml:space="preserve">. </w:t>
      </w:r>
    </w:p>
    <w:p w14:paraId="0D787FDB" w14:textId="77777777" w:rsidR="00BC2884" w:rsidRDefault="00BC2884" w:rsidP="00BC2884">
      <w:pPr>
        <w:pBdr>
          <w:top w:val="nil"/>
          <w:left w:val="nil"/>
          <w:bottom w:val="nil"/>
          <w:right w:val="nil"/>
          <w:between w:val="nil"/>
        </w:pBdr>
        <w:spacing w:line="480" w:lineRule="auto"/>
      </w:pPr>
    </w:p>
    <w:p w14:paraId="62CDA87B" w14:textId="7A72C63F" w:rsidR="00822325" w:rsidRDefault="00BC2884" w:rsidP="00BC2884">
      <w:pPr>
        <w:pBdr>
          <w:top w:val="nil"/>
          <w:left w:val="nil"/>
          <w:bottom w:val="nil"/>
          <w:right w:val="nil"/>
          <w:between w:val="nil"/>
        </w:pBdr>
        <w:spacing w:line="480" w:lineRule="auto"/>
        <w:rPr>
          <w:color w:val="000000"/>
        </w:rPr>
      </w:pPr>
      <w:r>
        <w:rPr>
          <w:color w:val="000000"/>
        </w:rPr>
        <w:t>Keywords: Polydora, mud</w:t>
      </w:r>
      <w:ins w:id="74" w:author="Laura H Spencer" w:date="2020-07-06T20:55:00Z">
        <w:r w:rsidR="00454687">
          <w:rPr>
            <w:color w:val="000000"/>
          </w:rPr>
          <w:t xml:space="preserve"> </w:t>
        </w:r>
      </w:ins>
      <w:r>
        <w:rPr>
          <w:color w:val="000000"/>
        </w:rPr>
        <w:t>worm,</w:t>
      </w:r>
      <w:ins w:id="75" w:author="Laura H Spencer" w:date="2020-07-06T20:55:00Z">
        <w:r w:rsidR="00454687">
          <w:rPr>
            <w:color w:val="000000"/>
          </w:rPr>
          <w:t xml:space="preserve"> mudworm,</w:t>
        </w:r>
      </w:ins>
      <w:r>
        <w:rPr>
          <w:color w:val="000000"/>
        </w:rPr>
        <w:t xml:space="preserve"> </w:t>
      </w:r>
      <w:ins w:id="76" w:author="Laura H Spencer" w:date="2020-07-06T22:25:00Z">
        <w:r w:rsidR="00BC1579">
          <w:rPr>
            <w:color w:val="000000"/>
          </w:rPr>
          <w:t xml:space="preserve">mudblister, </w:t>
        </w:r>
      </w:ins>
      <w:r>
        <w:rPr>
          <w:color w:val="000000"/>
        </w:rPr>
        <w:t>invasive species</w:t>
      </w:r>
      <w:r>
        <w:t xml:space="preserve">, oyster </w:t>
      </w:r>
      <w:r w:rsidR="004B3DE2">
        <w:br w:type="page"/>
      </w:r>
    </w:p>
    <w:p w14:paraId="06C5722B" w14:textId="77777777" w:rsidR="00822325" w:rsidRDefault="004B3DE2">
      <w:pPr>
        <w:pBdr>
          <w:top w:val="nil"/>
          <w:left w:val="nil"/>
          <w:bottom w:val="nil"/>
          <w:right w:val="nil"/>
          <w:between w:val="nil"/>
        </w:pBdr>
        <w:spacing w:line="480" w:lineRule="auto"/>
        <w:rPr>
          <w:b/>
          <w:smallCaps/>
          <w:color w:val="000000"/>
        </w:rPr>
      </w:pPr>
      <w:r>
        <w:rPr>
          <w:b/>
          <w:smallCaps/>
          <w:color w:val="000000"/>
        </w:rPr>
        <w:lastRenderedPageBreak/>
        <w:t>Introduction</w:t>
      </w:r>
    </w:p>
    <w:p w14:paraId="5FB99C48" w14:textId="2E7BB19B" w:rsidR="00822325" w:rsidRDefault="004B3DE2">
      <w:pPr>
        <w:pBdr>
          <w:top w:val="nil"/>
          <w:left w:val="nil"/>
          <w:bottom w:val="nil"/>
          <w:right w:val="nil"/>
          <w:between w:val="nil"/>
        </w:pBdr>
        <w:spacing w:line="480" w:lineRule="auto"/>
        <w:ind w:firstLine="720"/>
        <w:rPr>
          <w:color w:val="000000"/>
        </w:rPr>
      </w:pPr>
      <w:r>
        <w:rPr>
          <w:color w:val="000000"/>
        </w:rPr>
        <w:t>In 2017</w:t>
      </w:r>
      <w:del w:id="77" w:author="Laura H Spencer" w:date="2020-06-22T14:04:00Z">
        <w:r w:rsidDel="001526FA">
          <w:rPr>
            <w:color w:val="000000"/>
          </w:rPr>
          <w:delText>,</w:delText>
        </w:r>
      </w:del>
      <w:r>
        <w:rPr>
          <w:color w:val="000000"/>
        </w:rPr>
        <w:t xml:space="preserve"> </w:t>
      </w:r>
      <w:ins w:id="78" w:author="" w:date="2020-06-22T11:56:00Z">
        <w:r w:rsidR="001B7CD3">
          <w:rPr>
            <w:color w:val="000000"/>
          </w:rPr>
          <w:t xml:space="preserve">the cosmopolitan invader </w:t>
        </w:r>
        <w:r w:rsidR="001B7CD3">
          <w:rPr>
            <w:i/>
            <w:color w:val="000000"/>
          </w:rPr>
          <w:t xml:space="preserve">Polydora websteri </w:t>
        </w:r>
        <w:r w:rsidR="001B7CD3">
          <w:rPr>
            <w:color w:val="000000"/>
          </w:rPr>
          <w:t xml:space="preserve">Hartman, a </w:t>
        </w:r>
      </w:ins>
      <w:r>
        <w:rPr>
          <w:color w:val="000000"/>
        </w:rPr>
        <w:t xml:space="preserve">shell-boring </w:t>
      </w:r>
      <w:del w:id="79" w:author="" w:date="2020-06-22T11:56:00Z">
        <w:r w:rsidDel="001B7CD3">
          <w:rPr>
            <w:i/>
            <w:color w:val="000000"/>
          </w:rPr>
          <w:delText xml:space="preserve">Polydora </w:delText>
        </w:r>
        <w:r w:rsidDel="001B7CD3">
          <w:rPr>
            <w:color w:val="000000"/>
          </w:rPr>
          <w:delText>spp</w:delText>
        </w:r>
        <w:r w:rsidDel="001B7CD3">
          <w:rPr>
            <w:i/>
            <w:color w:val="000000"/>
          </w:rPr>
          <w:delText>.</w:delText>
        </w:r>
      </w:del>
      <w:del w:id="80" w:author="" w:date="2020-06-22T11:57:00Z">
        <w:r w:rsidDel="001B7CD3">
          <w:rPr>
            <w:color w:val="000000"/>
          </w:rPr>
          <w:delText xml:space="preserve"> </w:delText>
        </w:r>
      </w:del>
      <w:r>
        <w:rPr>
          <w:color w:val="000000"/>
        </w:rPr>
        <w:t>polychaete worm</w:t>
      </w:r>
      <w:del w:id="81" w:author="Laura H Spencer" w:date="2020-06-22T14:04:00Z">
        <w:r w:rsidDel="001526FA">
          <w:rPr>
            <w:color w:val="000000"/>
          </w:rPr>
          <w:delText>s</w:delText>
        </w:r>
      </w:del>
      <w:ins w:id="82" w:author="" w:date="2020-06-22T11:57:00Z">
        <w:r w:rsidR="001B7CD3">
          <w:rPr>
            <w:color w:val="000000"/>
          </w:rPr>
          <w:t xml:space="preserve">, was </w:t>
        </w:r>
      </w:ins>
      <w:del w:id="83" w:author="" w:date="2020-06-22T11:57:00Z">
        <w:r w:rsidDel="001B7CD3">
          <w:rPr>
            <w:color w:val="000000"/>
          </w:rPr>
          <w:delText xml:space="preserve"> were </w:delText>
        </w:r>
      </w:del>
      <w:r>
        <w:rPr>
          <w:color w:val="000000"/>
        </w:rPr>
        <w:t>positively identified in Washington State</w:t>
      </w:r>
      <w:ins w:id="84" w:author="" w:date="2020-06-22T11:57:00Z">
        <w:r w:rsidR="001B7CD3">
          <w:rPr>
            <w:color w:val="000000"/>
          </w:rPr>
          <w:t xml:space="preserve"> for the first time</w:t>
        </w:r>
      </w:ins>
      <w:r>
        <w:rPr>
          <w:color w:val="000000"/>
        </w:rPr>
        <w:t xml:space="preserve"> (Figure 1</w:t>
      </w:r>
      <w:ins w:id="85" w:author="" w:date="2020-06-22T11:57:00Z">
        <w:r w:rsidR="001B7CD3">
          <w:rPr>
            <w:color w:val="000000"/>
          </w:rPr>
          <w:t>)</w:t>
        </w:r>
      </w:ins>
      <w:del w:id="86" w:author="" w:date="2020-06-22T11:57:00Z">
        <w:r w:rsidDel="001B7CD3">
          <w:rPr>
            <w:color w:val="000000"/>
          </w:rPr>
          <w:delText>), including</w:delText>
        </w:r>
      </w:del>
      <w:r>
        <w:rPr>
          <w:color w:val="000000"/>
        </w:rPr>
        <w:t xml:space="preserve"> </w:t>
      </w:r>
      <w:del w:id="87" w:author="" w:date="2020-06-22T11:56:00Z">
        <w:r w:rsidDel="001B7CD3">
          <w:rPr>
            <w:color w:val="000000"/>
          </w:rPr>
          <w:delText xml:space="preserve">the cosmopolitan invader </w:delText>
        </w:r>
        <w:r w:rsidDel="001B7CD3">
          <w:rPr>
            <w:i/>
            <w:color w:val="000000"/>
          </w:rPr>
          <w:delText>Polydora websteri</w:delText>
        </w:r>
      </w:del>
      <w:ins w:id="88" w:author="Laura H Spencer" w:date="2020-05-27T12:48:00Z">
        <w:del w:id="89" w:author="" w:date="2020-06-22T11:56:00Z">
          <w:r w:rsidR="00C101C3" w:rsidDel="001B7CD3">
            <w:rPr>
              <w:i/>
              <w:color w:val="000000"/>
            </w:rPr>
            <w:delText xml:space="preserve"> </w:delText>
          </w:r>
          <w:r w:rsidR="00C101C3" w:rsidDel="001B7CD3">
            <w:rPr>
              <w:color w:val="000000"/>
            </w:rPr>
            <w:delText>Hartman</w:delText>
          </w:r>
        </w:del>
      </w:ins>
      <w:ins w:id="90" w:author="Laura H Spencer" w:date="2020-06-16T22:35:00Z">
        <w:del w:id="91" w:author="" w:date="2020-06-22T11:56:00Z">
          <w:r w:rsidR="00BD1645" w:rsidDel="001B7CD3">
            <w:rPr>
              <w:color w:val="000000"/>
            </w:rPr>
            <w:delText xml:space="preserve"> </w:delText>
          </w:r>
        </w:del>
      </w:ins>
      <w:r>
        <w:rPr>
          <w:color w:val="000000"/>
        </w:rPr>
        <w:t xml:space="preserve">(Martinelli </w:t>
      </w:r>
      <w:r>
        <w:rPr>
          <w:i/>
          <w:color w:val="000000"/>
        </w:rPr>
        <w:t>et al.</w:t>
      </w:r>
      <w:r>
        <w:t xml:space="preserve"> 20</w:t>
      </w:r>
      <w:ins w:id="92" w:author="Laura H Spencer" w:date="2020-05-27T12:50:00Z">
        <w:r w:rsidR="00994F1B">
          <w:t>20</w:t>
        </w:r>
      </w:ins>
      <w:r>
        <w:rPr>
          <w:color w:val="000000"/>
        </w:rPr>
        <w:t>). These parasitic marine polychaetes in the family Spionidae bore into the shells of calcareous marine invertebrates</w:t>
      </w:r>
      <w:del w:id="93" w:author="" w:date="2020-06-22T11:57:00Z">
        <w:r w:rsidDel="001B7CD3">
          <w:rPr>
            <w:color w:val="000000"/>
          </w:rPr>
          <w:delText>,</w:delText>
        </w:r>
      </w:del>
      <w:r>
        <w:rPr>
          <w:color w:val="000000"/>
        </w:rPr>
        <w:t xml:space="preserve"> and </w:t>
      </w:r>
      <w:del w:id="94" w:author="" w:date="2020-06-22T11:57:00Z">
        <w:r w:rsidDel="001B7CD3">
          <w:rPr>
            <w:color w:val="000000"/>
          </w:rPr>
          <w:delText xml:space="preserve">may </w:delText>
        </w:r>
      </w:del>
      <w:ins w:id="95" w:author="" w:date="2020-06-22T11:57:00Z">
        <w:r w:rsidR="001B7CD3">
          <w:rPr>
            <w:color w:val="000000"/>
          </w:rPr>
          <w:t xml:space="preserve">can </w:t>
        </w:r>
      </w:ins>
      <w:r>
        <w:rPr>
          <w:color w:val="000000"/>
        </w:rPr>
        <w:t>pose an econ</w:t>
      </w:r>
      <w:r>
        <w:t>omic and ecological</w:t>
      </w:r>
      <w:r>
        <w:rPr>
          <w:color w:val="000000"/>
        </w:rPr>
        <w:t xml:space="preserve"> risk to cultured and native shellfish species (Lunz 1941; Simon </w:t>
      </w:r>
      <w:del w:id="96" w:author="Laura H Spencer" w:date="2020-07-06T20:55:00Z">
        <w:r w:rsidDel="00454687">
          <w:rPr>
            <w:color w:val="000000"/>
          </w:rPr>
          <w:delText xml:space="preserve">and </w:delText>
        </w:r>
      </w:del>
      <w:ins w:id="97" w:author="Laura H Spencer" w:date="2020-07-06T20:55:00Z">
        <w:r w:rsidR="00454687">
          <w:rPr>
            <w:color w:val="000000"/>
          </w:rPr>
          <w:t xml:space="preserve">&amp; </w:t>
        </w:r>
      </w:ins>
      <w:r>
        <w:rPr>
          <w:color w:val="000000"/>
        </w:rPr>
        <w:t xml:space="preserve">Sato-Okoshi 2015). Prior to </w:t>
      </w:r>
      <w:del w:id="98" w:author="" w:date="2020-06-22T11:57:00Z">
        <w:r w:rsidDel="001B7CD3">
          <w:rPr>
            <w:color w:val="000000"/>
          </w:rPr>
          <w:delText>positive identification</w:delText>
        </w:r>
      </w:del>
      <w:ins w:id="99" w:author="" w:date="2020-06-22T11:57:00Z">
        <w:r w:rsidR="001B7CD3">
          <w:rPr>
            <w:color w:val="000000"/>
          </w:rPr>
          <w:t xml:space="preserve">the first report of </w:t>
        </w:r>
      </w:ins>
      <w:ins w:id="100" w:author="" w:date="2020-06-22T11:58:00Z">
        <w:r w:rsidR="001B7CD3" w:rsidRPr="001B7CD3">
          <w:rPr>
            <w:i/>
            <w:iCs/>
            <w:color w:val="000000"/>
            <w:rPrChange w:id="101" w:author="" w:date="2020-06-22T11:58:00Z">
              <w:rPr>
                <w:color w:val="000000"/>
              </w:rPr>
            </w:rPrChange>
          </w:rPr>
          <w:t>P. websteri</w:t>
        </w:r>
      </w:ins>
      <w:r>
        <w:rPr>
          <w:color w:val="000000"/>
        </w:rPr>
        <w:t xml:space="preserve"> in 2017, no native or introduced shell-boring </w:t>
      </w:r>
      <w:r>
        <w:rPr>
          <w:i/>
          <w:color w:val="000000"/>
        </w:rPr>
        <w:t>Polydora</w:t>
      </w:r>
      <w:r>
        <w:rPr>
          <w:color w:val="000000"/>
        </w:rPr>
        <w:t xml:space="preserve"> species </w:t>
      </w:r>
      <w:r>
        <w:t>had</w:t>
      </w:r>
      <w:r>
        <w:rPr>
          <w:color w:val="000000"/>
        </w:rPr>
        <w:t xml:space="preserve"> been described from Washington State (</w:t>
      </w:r>
      <w:ins w:id="102" w:author="Laura H Spencer" w:date="2020-06-15T17:14:00Z">
        <w:r w:rsidR="008C0CDE" w:rsidRPr="008C0CDE">
          <w:rPr>
            <w:color w:val="000000"/>
          </w:rPr>
          <w:t>Lie 1968</w:t>
        </w:r>
        <w:r w:rsidR="008C0CDE">
          <w:rPr>
            <w:color w:val="000000"/>
          </w:rPr>
          <w:t xml:space="preserve">; </w:t>
        </w:r>
      </w:ins>
      <w:r w:rsidR="00994F1B">
        <w:rPr>
          <w:color w:val="000000"/>
        </w:rPr>
        <w:t xml:space="preserve">Martinelli </w:t>
      </w:r>
      <w:r w:rsidR="00994F1B" w:rsidRPr="00994F1B">
        <w:rPr>
          <w:i/>
          <w:color w:val="000000"/>
        </w:rPr>
        <w:t>et al</w:t>
      </w:r>
      <w:r w:rsidR="00994F1B">
        <w:rPr>
          <w:color w:val="000000"/>
        </w:rPr>
        <w:t>. 2020</w:t>
      </w:r>
      <w:ins w:id="103" w:author="Laura H Spencer" w:date="2020-06-15T17:14:00Z">
        <w:r w:rsidR="008C0CDE">
          <w:rPr>
            <w:color w:val="000000"/>
          </w:rPr>
          <w:t>)</w:t>
        </w:r>
      </w:ins>
      <w:del w:id="104" w:author="Laura H Spencer" w:date="2020-06-15T17:14:00Z">
        <w:r w:rsidDel="008C0CDE">
          <w:delText>;</w:delText>
        </w:r>
        <w:r w:rsidDel="008C0CDE">
          <w:rPr>
            <w:color w:val="000000"/>
          </w:rPr>
          <w:delText xml:space="preserve"> Lie 1968)</w:delText>
        </w:r>
      </w:del>
      <w:r>
        <w:rPr>
          <w:color w:val="000000"/>
        </w:rPr>
        <w:t>.</w:t>
      </w:r>
    </w:p>
    <w:p w14:paraId="6EAD6CFD" w14:textId="4DE16055" w:rsidR="00822325" w:rsidRDefault="004B3DE2">
      <w:pPr>
        <w:pBdr>
          <w:top w:val="nil"/>
          <w:left w:val="nil"/>
          <w:bottom w:val="nil"/>
          <w:right w:val="nil"/>
          <w:between w:val="nil"/>
        </w:pBdr>
        <w:spacing w:line="480" w:lineRule="auto"/>
        <w:ind w:firstLine="720"/>
        <w:rPr>
          <w:color w:val="000000"/>
        </w:rPr>
      </w:pPr>
      <w:moveFromRangeStart w:id="105" w:author="Laura H Spencer" w:date="2020-06-16T22:24:00Z" w:name="move43238703"/>
      <w:moveFrom w:id="106" w:author="Laura H Spencer" w:date="2020-06-16T22:24:00Z">
        <w:r w:rsidDel="00B32CB9">
          <w:rPr>
            <w:i/>
            <w:color w:val="000000"/>
          </w:rPr>
          <w:t xml:space="preserve">P. websteri </w:t>
        </w:r>
        <w:r w:rsidDel="00B32CB9">
          <w:rPr>
            <w:color w:val="000000"/>
          </w:rPr>
          <w:t xml:space="preserve">is common to many other shellfish aquaculture regions (Simon and Sato-Okoshi 2015), with a broad host range, including seven oyster, one mussel, and three scallop species (Simon and Sato-Okoshi 2015). </w:t>
        </w:r>
      </w:moveFrom>
      <w:moveFromRangeEnd w:id="105"/>
      <w:del w:id="107" w:author="Laura H Spencer" w:date="2020-06-17T15:11:00Z">
        <w:r w:rsidDel="00685CB1">
          <w:rPr>
            <w:i/>
            <w:color w:val="000000"/>
          </w:rPr>
          <w:delText>P</w:delText>
        </w:r>
      </w:del>
      <w:ins w:id="108" w:author="Laura H Spencer" w:date="2020-06-17T15:11:00Z">
        <w:r w:rsidR="00685CB1">
          <w:rPr>
            <w:i/>
            <w:color w:val="000000"/>
          </w:rPr>
          <w:t>Polydora</w:t>
        </w:r>
      </w:ins>
      <w:del w:id="109" w:author="Laura H Spencer" w:date="2020-05-27T16:24:00Z">
        <w:r w:rsidDel="006B33E9">
          <w:rPr>
            <w:i/>
            <w:color w:val="000000"/>
          </w:rPr>
          <w:delText xml:space="preserve">olydora </w:delText>
        </w:r>
        <w:r w:rsidDel="006B33E9">
          <w:rPr>
            <w:color w:val="000000"/>
          </w:rPr>
          <w:delText>spp.</w:delText>
        </w:r>
      </w:del>
      <w:ins w:id="110" w:author="Laura H Spencer" w:date="2020-05-27T16:08:00Z">
        <w:r w:rsidR="004201C0">
          <w:rPr>
            <w:color w:val="000000"/>
          </w:rPr>
          <w:t xml:space="preserve"> </w:t>
        </w:r>
      </w:ins>
      <w:ins w:id="111" w:author="Laura H Spencer" w:date="2020-06-17T15:11:00Z">
        <w:r w:rsidR="00685CB1">
          <w:rPr>
            <w:color w:val="000000"/>
          </w:rPr>
          <w:t xml:space="preserve">spp. </w:t>
        </w:r>
      </w:ins>
      <w:ins w:id="112" w:author="Laura H Spencer" w:date="2020-05-27T16:08:00Z">
        <w:r w:rsidR="004201C0">
          <w:rPr>
            <w:color w:val="000000"/>
          </w:rPr>
          <w:t xml:space="preserve">and related genera </w:t>
        </w:r>
      </w:ins>
      <w:del w:id="113" w:author="Laura H Spencer" w:date="2020-05-27T16:09:00Z">
        <w:r w:rsidDel="004201C0">
          <w:rPr>
            <w:color w:val="000000"/>
          </w:rPr>
          <w:delText xml:space="preserve"> </w:delText>
        </w:r>
      </w:del>
      <w:r>
        <w:rPr>
          <w:color w:val="000000"/>
        </w:rPr>
        <w:t>are colloquially known as mud</w:t>
      </w:r>
      <w:ins w:id="114" w:author="Laura H Spencer" w:date="2020-06-16T22:28:00Z">
        <w:r w:rsidR="00B32CB9">
          <w:rPr>
            <w:color w:val="000000"/>
          </w:rPr>
          <w:t xml:space="preserve"> </w:t>
        </w:r>
      </w:ins>
      <w:del w:id="115" w:author="Laura H Spencer" w:date="2020-06-16T22:26:00Z">
        <w:r w:rsidDel="00B32CB9">
          <w:rPr>
            <w:color w:val="000000"/>
          </w:rPr>
          <w:delText xml:space="preserve"> </w:delText>
        </w:r>
      </w:del>
      <w:r>
        <w:rPr>
          <w:color w:val="000000"/>
        </w:rPr>
        <w:t>worms, or mud blister worms, and have a long history of reducing shellfish aquaculture production and value in regions such as Australia, New Zealand, South Africa, Chile, Mexico</w:t>
      </w:r>
      <w:r>
        <w:t xml:space="preserve">, </w:t>
      </w:r>
      <w:ins w:id="116" w:author="" w:date="2020-06-22T11:59:00Z">
        <w:r w:rsidR="001B7CD3">
          <w:t xml:space="preserve">Hawaii, </w:t>
        </w:r>
      </w:ins>
      <w:r>
        <w:rPr>
          <w:color w:val="000000"/>
        </w:rPr>
        <w:t xml:space="preserve">the </w:t>
      </w:r>
      <w:ins w:id="117" w:author="" w:date="2020-06-22T11:59:00Z">
        <w:r w:rsidR="001B7CD3">
          <w:rPr>
            <w:color w:val="000000"/>
          </w:rPr>
          <w:t>e</w:t>
        </w:r>
      </w:ins>
      <w:del w:id="118" w:author="" w:date="2020-06-22T11:59:00Z">
        <w:r w:rsidDel="001B7CD3">
          <w:rPr>
            <w:color w:val="000000"/>
          </w:rPr>
          <w:delText>E</w:delText>
        </w:r>
      </w:del>
      <w:r>
        <w:rPr>
          <w:color w:val="000000"/>
        </w:rPr>
        <w:t xml:space="preserve">ast and Gulf coasts of the United States, </w:t>
      </w:r>
      <w:del w:id="119" w:author="" w:date="2020-06-22T11:59:00Z">
        <w:r w:rsidDel="001B7CD3">
          <w:delText>Hawaii</w:delText>
        </w:r>
      </w:del>
      <w:ins w:id="120" w:author="" w:date="2020-06-22T11:59:00Z">
        <w:r w:rsidR="001B7CD3">
          <w:t>and the east and west coasts</w:t>
        </w:r>
      </w:ins>
      <w:del w:id="121" w:author="" w:date="2020-06-22T11:59:00Z">
        <w:r w:rsidDel="001B7CD3">
          <w:delText>,</w:delText>
        </w:r>
      </w:del>
      <w:r>
        <w:t xml:space="preserve"> </w:t>
      </w:r>
      <w:del w:id="122" w:author="Laura H Spencer" w:date="2020-05-26T18:04:00Z">
        <w:r w:rsidDel="00D9033D">
          <w:rPr>
            <w:color w:val="000000"/>
          </w:rPr>
          <w:delText xml:space="preserve">New Brunswick, </w:delText>
        </w:r>
      </w:del>
      <w:del w:id="123" w:author="" w:date="2020-06-22T11:59:00Z">
        <w:r w:rsidDel="001B7CD3">
          <w:rPr>
            <w:color w:val="000000"/>
          </w:rPr>
          <w:delText>and British Columbia</w:delText>
        </w:r>
      </w:del>
      <w:ins w:id="124" w:author="Laura H Spencer" w:date="2020-05-26T18:05:00Z">
        <w:del w:id="125" w:author="" w:date="2020-06-22T11:59:00Z">
          <w:r w:rsidR="00D9033D" w:rsidDel="001B7CD3">
            <w:rPr>
              <w:color w:val="000000"/>
            </w:rPr>
            <w:delText xml:space="preserve"> and New Brunswick, Canada </w:delText>
          </w:r>
        </w:del>
      </w:ins>
      <w:ins w:id="126" w:author="" w:date="2020-06-22T11:59:00Z">
        <w:r w:rsidR="001B7CD3">
          <w:rPr>
            <w:color w:val="000000"/>
          </w:rPr>
          <w:t>of Ca</w:t>
        </w:r>
      </w:ins>
      <w:ins w:id="127" w:author="" w:date="2020-06-22T12:00:00Z">
        <w:r w:rsidR="001B7CD3">
          <w:rPr>
            <w:color w:val="000000"/>
          </w:rPr>
          <w:t>nada</w:t>
        </w:r>
      </w:ins>
      <w:r>
        <w:t xml:space="preserve"> (Table 1)</w:t>
      </w:r>
      <w:r>
        <w:rPr>
          <w:color w:val="000000"/>
        </w:rPr>
        <w:t xml:space="preserve">. </w:t>
      </w:r>
      <w:ins w:id="128" w:author="" w:date="2020-06-22T12:00:00Z">
        <w:r w:rsidR="001B7CD3">
          <w:rPr>
            <w:color w:val="000000"/>
          </w:rPr>
          <w:t xml:space="preserve">Among the shell-boring spionids, </w:t>
        </w:r>
      </w:ins>
      <w:moveToRangeStart w:id="129" w:author="Laura H Spencer" w:date="2020-06-16T22:24:00Z" w:name="move43238703"/>
      <w:moveTo w:id="130" w:author="Laura H Spencer" w:date="2020-06-16T22:24:00Z">
        <w:r w:rsidR="00B32CB9">
          <w:rPr>
            <w:i/>
            <w:color w:val="000000"/>
          </w:rPr>
          <w:t xml:space="preserve">P. websteri </w:t>
        </w:r>
        <w:r w:rsidR="00B32CB9">
          <w:rPr>
            <w:color w:val="000000"/>
          </w:rPr>
          <w:t xml:space="preserve">is </w:t>
        </w:r>
      </w:moveTo>
      <w:ins w:id="131" w:author="Laura H Spencer" w:date="2020-06-16T22:24:00Z">
        <w:r w:rsidR="00B32CB9">
          <w:rPr>
            <w:color w:val="000000"/>
          </w:rPr>
          <w:t xml:space="preserve">the most </w:t>
        </w:r>
      </w:ins>
      <w:ins w:id="132" w:author="Laura H Spencer" w:date="2020-06-16T22:25:00Z">
        <w:r w:rsidR="00B32CB9">
          <w:rPr>
            <w:color w:val="000000"/>
          </w:rPr>
          <w:t xml:space="preserve">notorious invader and is </w:t>
        </w:r>
      </w:ins>
      <w:moveTo w:id="133" w:author="Laura H Spencer" w:date="2020-06-16T22:24:00Z">
        <w:r w:rsidR="00B32CB9">
          <w:rPr>
            <w:color w:val="000000"/>
          </w:rPr>
          <w:t xml:space="preserve">common to many other shellfish aquaculture regions (Simon </w:t>
        </w:r>
      </w:moveTo>
      <w:ins w:id="134" w:author="Laura H Spencer" w:date="2020-07-06T20:56:00Z">
        <w:r w:rsidR="00454687">
          <w:rPr>
            <w:color w:val="000000"/>
          </w:rPr>
          <w:t xml:space="preserve">&amp; </w:t>
        </w:r>
      </w:ins>
      <w:moveTo w:id="135" w:author="Laura H Spencer" w:date="2020-06-16T22:24:00Z">
        <w:del w:id="136" w:author="Laura H Spencer" w:date="2020-07-06T20:56:00Z">
          <w:r w:rsidR="00B32CB9" w:rsidDel="00454687">
            <w:rPr>
              <w:color w:val="000000"/>
            </w:rPr>
            <w:delText xml:space="preserve">and </w:delText>
          </w:r>
        </w:del>
        <w:r w:rsidR="00B32CB9">
          <w:rPr>
            <w:color w:val="000000"/>
          </w:rPr>
          <w:t>Sato-Okoshi 2015), with a broad host range</w:t>
        </w:r>
        <w:del w:id="137" w:author="Laura H Spencer" w:date="2020-06-22T14:05:00Z">
          <w:r w:rsidR="00B32CB9" w:rsidDel="001526FA">
            <w:rPr>
              <w:color w:val="000000"/>
            </w:rPr>
            <w:delText>,</w:delText>
          </w:r>
        </w:del>
        <w:r w:rsidR="00B32CB9">
          <w:rPr>
            <w:color w:val="000000"/>
          </w:rPr>
          <w:t xml:space="preserve"> including seven oyster, one mussel, and three scallop species (Simon </w:t>
        </w:r>
      </w:moveTo>
      <w:ins w:id="138" w:author="Laura H Spencer" w:date="2020-07-06T20:56:00Z">
        <w:r w:rsidR="00454687">
          <w:rPr>
            <w:color w:val="000000"/>
          </w:rPr>
          <w:t xml:space="preserve">&amp; </w:t>
        </w:r>
      </w:ins>
      <w:moveTo w:id="139" w:author="Laura H Spencer" w:date="2020-06-16T22:24:00Z">
        <w:del w:id="140" w:author="Laura H Spencer" w:date="2020-07-06T20:56:00Z">
          <w:r w:rsidR="00B32CB9" w:rsidDel="00454687">
            <w:rPr>
              <w:color w:val="000000"/>
            </w:rPr>
            <w:delText xml:space="preserve">and </w:delText>
          </w:r>
        </w:del>
        <w:r w:rsidR="00B32CB9">
          <w:rPr>
            <w:color w:val="000000"/>
          </w:rPr>
          <w:t xml:space="preserve">Sato-Okoshi 2015). </w:t>
        </w:r>
      </w:moveTo>
      <w:moveToRangeEnd w:id="129"/>
      <w:r>
        <w:rPr>
          <w:color w:val="000000"/>
        </w:rPr>
        <w:t xml:space="preserve">Despite previous observations of </w:t>
      </w:r>
      <w:ins w:id="141" w:author="Laura H Spencer" w:date="2020-06-16T22:26:00Z">
        <w:r w:rsidR="00B32CB9">
          <w:rPr>
            <w:color w:val="000000"/>
          </w:rPr>
          <w:t>mud</w:t>
        </w:r>
      </w:ins>
      <w:ins w:id="142" w:author="Laura H Spencer" w:date="2020-06-17T14:44:00Z">
        <w:r w:rsidR="004C6AF7">
          <w:rPr>
            <w:color w:val="000000"/>
          </w:rPr>
          <w:t xml:space="preserve"> </w:t>
        </w:r>
      </w:ins>
      <w:ins w:id="143" w:author="Laura H Spencer" w:date="2020-06-16T22:26:00Z">
        <w:r w:rsidR="00B32CB9">
          <w:rPr>
            <w:color w:val="000000"/>
          </w:rPr>
          <w:t>worms</w:t>
        </w:r>
      </w:ins>
      <w:ins w:id="144" w:author="Laura H Spencer" w:date="2020-05-27T16:15:00Z">
        <w:r w:rsidR="004201C0">
          <w:rPr>
            <w:color w:val="000000"/>
          </w:rPr>
          <w:t xml:space="preserve"> </w:t>
        </w:r>
      </w:ins>
      <w:del w:id="145" w:author="Laura H Spencer" w:date="2020-05-27T16:10:00Z">
        <w:r w:rsidDel="004201C0">
          <w:rPr>
            <w:i/>
            <w:color w:val="000000"/>
          </w:rPr>
          <w:delText>P. websteri</w:delText>
        </w:r>
        <w:r w:rsidDel="004201C0">
          <w:rPr>
            <w:color w:val="000000"/>
          </w:rPr>
          <w:delText xml:space="preserve"> </w:delText>
        </w:r>
      </w:del>
      <w:r>
        <w:rPr>
          <w:color w:val="000000"/>
        </w:rPr>
        <w:t xml:space="preserve">in nearby regions such as British Columbia (Bower </w:t>
      </w:r>
      <w:r>
        <w:rPr>
          <w:i/>
          <w:color w:val="000000"/>
        </w:rPr>
        <w:t>et al.</w:t>
      </w:r>
      <w:r>
        <w:rPr>
          <w:color w:val="000000"/>
        </w:rPr>
        <w:t xml:space="preserve"> 1992)</w:t>
      </w:r>
      <w:r>
        <w:t xml:space="preserve"> and</w:t>
      </w:r>
      <w:r>
        <w:rPr>
          <w:color w:val="000000"/>
        </w:rPr>
        <w:t xml:space="preserve"> California</w:t>
      </w:r>
      <w:r>
        <w:t xml:space="preserve"> </w:t>
      </w:r>
      <w:r>
        <w:rPr>
          <w:color w:val="000000"/>
        </w:rPr>
        <w:t>(</w:t>
      </w:r>
      <w:r>
        <w:t>Hartman 1961</w:t>
      </w:r>
      <w:r>
        <w:rPr>
          <w:color w:val="000000"/>
        </w:rPr>
        <w:t xml:space="preserve">), </w:t>
      </w:r>
      <w:del w:id="146" w:author="Laura H Spencer" w:date="2020-06-16T22:26:00Z">
        <w:r w:rsidDel="00B32CB9">
          <w:rPr>
            <w:color w:val="000000"/>
          </w:rPr>
          <w:delText xml:space="preserve">neither benthic surveys nor </w:delText>
        </w:r>
      </w:del>
      <w:r>
        <w:rPr>
          <w:color w:val="000000"/>
        </w:rPr>
        <w:t xml:space="preserve">shellfish growers have </w:t>
      </w:r>
      <w:ins w:id="147" w:author="Laura H Spencer" w:date="2020-06-16T22:27:00Z">
        <w:r w:rsidR="00B32CB9">
          <w:rPr>
            <w:color w:val="000000"/>
          </w:rPr>
          <w:t xml:space="preserve">not </w:t>
        </w:r>
      </w:ins>
      <w:r>
        <w:rPr>
          <w:color w:val="000000"/>
        </w:rPr>
        <w:t xml:space="preserve">historically identified shell-boring mud worms in Washington State. </w:t>
      </w:r>
      <w:ins w:id="148" w:author="Laura H Spencer" w:date="2020-05-27T16:20:00Z">
        <w:r w:rsidR="006B33E9">
          <w:rPr>
            <w:color w:val="000000"/>
          </w:rPr>
          <w:t xml:space="preserve">It is </w:t>
        </w:r>
      </w:ins>
      <w:ins w:id="149" w:author="Laura H Spencer" w:date="2020-05-27T16:21:00Z">
        <w:r w:rsidR="006B33E9">
          <w:rPr>
            <w:color w:val="000000"/>
          </w:rPr>
          <w:t>unclear</w:t>
        </w:r>
      </w:ins>
      <w:ins w:id="150" w:author="Laura H Spencer" w:date="2020-05-27T16:20:00Z">
        <w:r w:rsidR="006B33E9">
          <w:rPr>
            <w:color w:val="000000"/>
          </w:rPr>
          <w:t xml:space="preserve"> whether the </w:t>
        </w:r>
      </w:ins>
      <w:del w:id="151" w:author="Laura H Spencer" w:date="2020-05-27T16:17:00Z">
        <w:r w:rsidDel="004201C0">
          <w:rPr>
            <w:color w:val="000000"/>
          </w:rPr>
          <w:delText>The</w:delText>
        </w:r>
      </w:del>
      <w:ins w:id="152" w:author="Laura H Spencer" w:date="2020-05-27T16:20:00Z">
        <w:r w:rsidR="006B33E9">
          <w:rPr>
            <w:color w:val="000000"/>
          </w:rPr>
          <w:t xml:space="preserve">mud </w:t>
        </w:r>
      </w:ins>
      <w:del w:id="153" w:author="Laura H Spencer" w:date="2020-05-27T16:17:00Z">
        <w:r w:rsidDel="004201C0">
          <w:rPr>
            <w:color w:val="000000"/>
          </w:rPr>
          <w:delText xml:space="preserve"> </w:delText>
        </w:r>
      </w:del>
      <w:r>
        <w:rPr>
          <w:color w:val="000000"/>
        </w:rPr>
        <w:t>worm</w:t>
      </w:r>
      <w:del w:id="154" w:author="Laura H Spencer" w:date="2020-05-27T16:17:00Z">
        <w:r w:rsidDel="004201C0">
          <w:rPr>
            <w:color w:val="000000"/>
          </w:rPr>
          <w:delText>’</w:delText>
        </w:r>
      </w:del>
      <w:r>
        <w:rPr>
          <w:color w:val="000000"/>
        </w:rPr>
        <w:t xml:space="preserve">s </w:t>
      </w:r>
      <w:del w:id="155" w:author="Laura H Spencer" w:date="2020-05-27T16:21:00Z">
        <w:r w:rsidDel="006B33E9">
          <w:rPr>
            <w:color w:val="000000"/>
          </w:rPr>
          <w:delText>local history, whether as</w:delText>
        </w:r>
      </w:del>
      <w:del w:id="156" w:author="Laura H Spencer" w:date="2020-05-27T16:17:00Z">
        <w:r w:rsidDel="004201C0">
          <w:rPr>
            <w:color w:val="000000"/>
          </w:rPr>
          <w:delText xml:space="preserve"> an</w:delText>
        </w:r>
      </w:del>
      <w:ins w:id="157" w:author="Laura H Spencer" w:date="2020-05-27T16:21:00Z">
        <w:r w:rsidR="006B33E9">
          <w:rPr>
            <w:color w:val="000000"/>
          </w:rPr>
          <w:t>are</w:t>
        </w:r>
      </w:ins>
      <w:r>
        <w:rPr>
          <w:color w:val="000000"/>
        </w:rPr>
        <w:t xml:space="preserve"> </w:t>
      </w:r>
      <w:ins w:id="158" w:author="Laura H Spencer" w:date="2020-05-27T16:18:00Z">
        <w:r w:rsidR="004201C0">
          <w:rPr>
            <w:color w:val="000000"/>
          </w:rPr>
          <w:t xml:space="preserve">recent </w:t>
        </w:r>
      </w:ins>
      <w:r>
        <w:rPr>
          <w:color w:val="000000"/>
        </w:rPr>
        <w:t>in</w:t>
      </w:r>
      <w:r>
        <w:t>vader</w:t>
      </w:r>
      <w:ins w:id="159" w:author="Laura H Spencer" w:date="2020-05-27T16:17:00Z">
        <w:r w:rsidR="004201C0">
          <w:t>s</w:t>
        </w:r>
      </w:ins>
      <w:ins w:id="160" w:author="Laura H Spencer" w:date="2020-05-27T16:21:00Z">
        <w:r w:rsidR="006B33E9">
          <w:t xml:space="preserve"> </w:t>
        </w:r>
      </w:ins>
      <w:del w:id="161" w:author="Laura H Spencer" w:date="2020-05-27T16:21:00Z">
        <w:r w:rsidDel="006B33E9">
          <w:delText xml:space="preserve"> </w:delText>
        </w:r>
      </w:del>
      <w:r>
        <w:t xml:space="preserve">or </w:t>
      </w:r>
      <w:ins w:id="162" w:author="Laura H Spencer" w:date="2020-05-27T16:21:00Z">
        <w:r w:rsidR="006B33E9">
          <w:t xml:space="preserve">have been present but </w:t>
        </w:r>
      </w:ins>
      <w:ins w:id="163" w:author="" w:date="2020-06-22T12:00:00Z">
        <w:r w:rsidR="001B7CD3">
          <w:t xml:space="preserve">were </w:t>
        </w:r>
      </w:ins>
      <w:del w:id="164" w:author="Laura H Spencer" w:date="2020-05-27T16:21:00Z">
        <w:r w:rsidDel="006B33E9">
          <w:delText>a species that w</w:delText>
        </w:r>
      </w:del>
      <w:del w:id="165" w:author="Laura H Spencer" w:date="2020-05-27T16:17:00Z">
        <w:r w:rsidDel="004201C0">
          <w:delText>as</w:delText>
        </w:r>
      </w:del>
      <w:del w:id="166" w:author="Laura H Spencer" w:date="2020-05-27T16:21:00Z">
        <w:r w:rsidDel="006B33E9">
          <w:delText xml:space="preserve"> </w:delText>
        </w:r>
      </w:del>
      <w:r>
        <w:t xml:space="preserve">not previously </w:t>
      </w:r>
      <w:del w:id="167" w:author="Laura H Spencer" w:date="2020-05-27T16:18:00Z">
        <w:r w:rsidDel="004201C0">
          <w:delText>identified</w:delText>
        </w:r>
      </w:del>
      <w:ins w:id="168" w:author="Laura H Spencer" w:date="2020-05-27T16:18:00Z">
        <w:r w:rsidR="004201C0">
          <w:t>detected</w:t>
        </w:r>
      </w:ins>
      <w:ins w:id="169" w:author="Laura H Spencer" w:date="2020-05-27T16:21:00Z">
        <w:r w:rsidR="006B33E9">
          <w:t xml:space="preserve"> due to </w:t>
        </w:r>
      </w:ins>
      <w:ins w:id="170" w:author="Laura H Spencer" w:date="2020-05-27T16:22:00Z">
        <w:r w:rsidR="006B33E9">
          <w:t>low-level infestation, sampling methods or lack of awareness</w:t>
        </w:r>
      </w:ins>
      <w:ins w:id="171" w:author="Laura H Spencer" w:date="2020-05-27T16:21:00Z">
        <w:r w:rsidR="006B33E9">
          <w:t>, nor is the state-wide</w:t>
        </w:r>
        <w:r w:rsidR="006B33E9">
          <w:rPr>
            <w:color w:val="000000"/>
          </w:rPr>
          <w:t xml:space="preserve"> infestation rate </w:t>
        </w:r>
      </w:ins>
      <w:ins w:id="172" w:author="" w:date="2020-06-22T12:00:00Z">
        <w:r w:rsidR="001B7CD3">
          <w:rPr>
            <w:color w:val="000000"/>
          </w:rPr>
          <w:t xml:space="preserve">yet </w:t>
        </w:r>
      </w:ins>
      <w:ins w:id="173" w:author="Laura H Spencer" w:date="2020-05-27T16:21:00Z">
        <w:r w:rsidR="006B33E9">
          <w:rPr>
            <w:color w:val="000000"/>
          </w:rPr>
          <w:t>known</w:t>
        </w:r>
      </w:ins>
      <w:del w:id="174" w:author="Laura H Spencer" w:date="2020-05-27T16:21:00Z">
        <w:r w:rsidDel="006B33E9">
          <w:delText>,</w:delText>
        </w:r>
        <w:r w:rsidDel="006B33E9">
          <w:rPr>
            <w:color w:val="000000"/>
          </w:rPr>
          <w:delText xml:space="preserve"> and </w:delText>
        </w:r>
      </w:del>
      <w:del w:id="175" w:author="Laura H Spencer" w:date="2020-05-27T16:17:00Z">
        <w:r w:rsidDel="004201C0">
          <w:rPr>
            <w:color w:val="000000"/>
          </w:rPr>
          <w:delText xml:space="preserve">its </w:delText>
        </w:r>
      </w:del>
      <w:del w:id="176" w:author="Laura H Spencer" w:date="2020-05-27T16:21:00Z">
        <w:r w:rsidDel="006B33E9">
          <w:delText>state-wide</w:delText>
        </w:r>
        <w:r w:rsidDel="006B33E9">
          <w:rPr>
            <w:color w:val="000000"/>
          </w:rPr>
          <w:delText xml:space="preserve"> infestation rates</w:delText>
        </w:r>
      </w:del>
      <w:del w:id="177" w:author="Laura H Spencer" w:date="2020-05-27T16:20:00Z">
        <w:r w:rsidDel="006B33E9">
          <w:rPr>
            <w:color w:val="000000"/>
          </w:rPr>
          <w:delText xml:space="preserve"> are unknown</w:delText>
        </w:r>
      </w:del>
      <w:r>
        <w:t>. T</w:t>
      </w:r>
      <w:r>
        <w:rPr>
          <w:color w:val="000000"/>
        </w:rPr>
        <w:t xml:space="preserve">he 2017 study reports that </w:t>
      </w:r>
      <w:del w:id="178" w:author="Laura H Spencer" w:date="2020-05-27T16:15:00Z">
        <w:r w:rsidRPr="004201C0" w:rsidDel="004201C0">
          <w:rPr>
            <w:color w:val="000000"/>
            <w:rPrChange w:id="179" w:author="Laura H Spencer" w:date="2020-05-27T16:15:00Z">
              <w:rPr>
                <w:i/>
                <w:color w:val="000000"/>
              </w:rPr>
            </w:rPrChange>
          </w:rPr>
          <w:delText xml:space="preserve">Polydora </w:delText>
        </w:r>
      </w:del>
      <w:ins w:id="180" w:author="Laura H Spencer" w:date="2020-05-27T16:15:00Z">
        <w:del w:id="181" w:author="" w:date="2020-06-22T12:02:00Z">
          <w:r w:rsidR="004201C0" w:rsidRPr="004201C0" w:rsidDel="001B7CD3">
            <w:rPr>
              <w:color w:val="000000"/>
              <w:rPrChange w:id="182" w:author="Laura H Spencer" w:date="2020-05-27T16:15:00Z">
                <w:rPr>
                  <w:i/>
                  <w:color w:val="000000"/>
                </w:rPr>
              </w:rPrChange>
            </w:rPr>
            <w:delText>polydorid</w:delText>
          </w:r>
        </w:del>
      </w:ins>
      <w:ins w:id="183" w:author="" w:date="2020-06-22T12:02:00Z">
        <w:r w:rsidR="001B7CD3">
          <w:rPr>
            <w:color w:val="000000"/>
          </w:rPr>
          <w:t>mud blister</w:t>
        </w:r>
      </w:ins>
      <w:ins w:id="184" w:author="Laura H Spencer" w:date="2020-05-27T16:15:00Z">
        <w:r w:rsidR="004201C0">
          <w:rPr>
            <w:i/>
            <w:color w:val="000000"/>
          </w:rPr>
          <w:t xml:space="preserve"> </w:t>
        </w:r>
      </w:ins>
      <w:r>
        <w:t>prevalence in Pacific oysters</w:t>
      </w:r>
      <w:ins w:id="185" w:author="Laura H Spencer" w:date="2020-07-06T21:08:00Z">
        <w:r w:rsidR="0060131A">
          <w:t xml:space="preserve"> (</w:t>
        </w:r>
        <w:r w:rsidR="0060131A" w:rsidRPr="0060131A">
          <w:rPr>
            <w:i/>
            <w:rPrChange w:id="186" w:author="Laura H Spencer" w:date="2020-07-06T21:08:00Z">
              <w:rPr/>
            </w:rPrChange>
          </w:rPr>
          <w:t>Crassostrea gigas</w:t>
        </w:r>
        <w:r w:rsidR="0060131A">
          <w:t>)</w:t>
        </w:r>
      </w:ins>
      <w:r>
        <w:t xml:space="preserve"> sampled from public beaches</w:t>
      </w:r>
      <w:ins w:id="187" w:author="Laura H Spencer" w:date="2020-05-27T16:23:00Z">
        <w:r w:rsidR="006B33E9">
          <w:t xml:space="preserve"> in Washington State</w:t>
        </w:r>
      </w:ins>
      <w:r>
        <w:t xml:space="preserve"> was as high as</w:t>
      </w:r>
      <w:r>
        <w:rPr>
          <w:color w:val="000000"/>
        </w:rPr>
        <w:t xml:space="preserve"> 53%</w:t>
      </w:r>
      <w:r>
        <w:t xml:space="preserve"> in o</w:t>
      </w:r>
      <w:r>
        <w:rPr>
          <w:color w:val="000000"/>
        </w:rPr>
        <w:t>ne embayment of South Puget Sound (</w:t>
      </w:r>
      <w:r w:rsidR="00994F1B">
        <w:rPr>
          <w:color w:val="000000"/>
        </w:rPr>
        <w:t xml:space="preserve">Martinelli </w:t>
      </w:r>
      <w:r w:rsidR="00994F1B" w:rsidRPr="00994F1B">
        <w:rPr>
          <w:i/>
          <w:color w:val="000000"/>
        </w:rPr>
        <w:t>et al</w:t>
      </w:r>
      <w:r w:rsidR="00994F1B">
        <w:rPr>
          <w:color w:val="000000"/>
        </w:rPr>
        <w:t>. 2020</w:t>
      </w:r>
      <w:r>
        <w:t>)</w:t>
      </w:r>
      <w:r>
        <w:rPr>
          <w:color w:val="000000"/>
        </w:rPr>
        <w:t xml:space="preserve"> and suggests that infestation rates may have recently increased to levels at which observe</w:t>
      </w:r>
      <w:r>
        <w:t xml:space="preserve">rs </w:t>
      </w:r>
      <w:r>
        <w:lastRenderedPageBreak/>
        <w:t>(e.g., growers, agency personnel) take notice</w:t>
      </w:r>
      <w:r>
        <w:rPr>
          <w:color w:val="000000"/>
        </w:rPr>
        <w:t>. On</w:t>
      </w:r>
      <w:r>
        <w:t>going work will determine infestation rates for the Salish Sea and Willapa Bay regions.</w:t>
      </w:r>
    </w:p>
    <w:p w14:paraId="09113026" w14:textId="130224B6" w:rsidR="00F32AE7" w:rsidRDefault="004B3DE2" w:rsidP="00831AC3">
      <w:pPr>
        <w:pBdr>
          <w:top w:val="nil"/>
          <w:left w:val="nil"/>
          <w:bottom w:val="nil"/>
          <w:right w:val="nil"/>
          <w:between w:val="nil"/>
        </w:pBdr>
        <w:spacing w:line="480" w:lineRule="auto"/>
        <w:ind w:firstLine="720"/>
        <w:rPr>
          <w:ins w:id="188" w:author="Laura H Spencer" w:date="2020-06-17T16:33:00Z"/>
          <w:color w:val="000000"/>
        </w:rPr>
      </w:pPr>
      <w:r>
        <w:rPr>
          <w:color w:val="000000"/>
        </w:rPr>
        <w:t xml:space="preserve">Given the negative impacts of </w:t>
      </w:r>
      <w:ins w:id="189" w:author="Laura H Spencer" w:date="2020-06-16T22:41:00Z">
        <w:r w:rsidR="00BD1645">
          <w:t>mud</w:t>
        </w:r>
      </w:ins>
      <w:ins w:id="190" w:author="Laura H Spencer" w:date="2020-06-16T22:53:00Z">
        <w:r w:rsidR="00EA54CC">
          <w:t xml:space="preserve"> </w:t>
        </w:r>
      </w:ins>
      <w:ins w:id="191" w:author="Laura H Spencer" w:date="2020-06-16T22:41:00Z">
        <w:r w:rsidR="00BD1645">
          <w:t>worms</w:t>
        </w:r>
      </w:ins>
      <w:del w:id="192" w:author="Laura H Spencer" w:date="2020-05-27T16:24:00Z">
        <w:r w:rsidDel="006B33E9">
          <w:rPr>
            <w:i/>
            <w:color w:val="000000"/>
          </w:rPr>
          <w:delText>Polydora</w:delText>
        </w:r>
        <w:r w:rsidDel="006B33E9">
          <w:rPr>
            <w:i/>
          </w:rPr>
          <w:delText xml:space="preserve"> </w:delText>
        </w:r>
        <w:r w:rsidDel="006B33E9">
          <w:delText>spp.</w:delText>
        </w:r>
      </w:del>
      <w:r>
        <w:rPr>
          <w:i/>
          <w:color w:val="000000"/>
        </w:rPr>
        <w:t xml:space="preserve"> </w:t>
      </w:r>
      <w:r>
        <w:rPr>
          <w:color w:val="000000"/>
        </w:rPr>
        <w:t xml:space="preserve">on shellfish aquaculture in other </w:t>
      </w:r>
      <w:r>
        <w:t>regions</w:t>
      </w:r>
      <w:r>
        <w:rPr>
          <w:color w:val="000000"/>
        </w:rPr>
        <w:t xml:space="preserve">, </w:t>
      </w:r>
      <w:ins w:id="193" w:author="Laura H Spencer" w:date="2020-05-27T16:25:00Z">
        <w:r w:rsidR="006B33E9">
          <w:rPr>
            <w:color w:val="000000"/>
          </w:rPr>
          <w:t>their</w:t>
        </w:r>
      </w:ins>
      <w:del w:id="194" w:author="Laura H Spencer" w:date="2020-05-27T16:25:00Z">
        <w:r w:rsidDel="006B33E9">
          <w:rPr>
            <w:color w:val="000000"/>
          </w:rPr>
          <w:delText>its</w:delText>
        </w:r>
      </w:del>
      <w:r>
        <w:rPr>
          <w:color w:val="000000"/>
        </w:rPr>
        <w:t xml:space="preserve"> presence in </w:t>
      </w:r>
      <w:r>
        <w:t>Washington State</w:t>
      </w:r>
      <w:r>
        <w:rPr>
          <w:color w:val="000000"/>
        </w:rPr>
        <w:t xml:space="preserve"> warrants a region-focused review to inform further investigation and stakeholder awareness. Here, we explore </w:t>
      </w:r>
      <w:ins w:id="195" w:author="Laura H Spencer" w:date="2020-05-27T16:51:00Z">
        <w:r w:rsidR="00457280">
          <w:rPr>
            <w:color w:val="000000"/>
          </w:rPr>
          <w:t>mud</w:t>
        </w:r>
      </w:ins>
      <w:ins w:id="196" w:author="Laura H Spencer" w:date="2020-06-16T22:41:00Z">
        <w:r w:rsidR="00BD1645">
          <w:rPr>
            <w:color w:val="000000"/>
          </w:rPr>
          <w:t xml:space="preserve"> </w:t>
        </w:r>
      </w:ins>
      <w:ins w:id="197" w:author="Laura H Spencer" w:date="2020-05-27T16:51:00Z">
        <w:r w:rsidR="00457280">
          <w:rPr>
            <w:color w:val="000000"/>
          </w:rPr>
          <w:t>worms</w:t>
        </w:r>
      </w:ins>
      <w:ins w:id="198" w:author="Laura H Spencer" w:date="2020-05-27T16:34:00Z">
        <w:r w:rsidR="005D4768">
          <w:rPr>
            <w:color w:val="000000"/>
          </w:rPr>
          <w:t xml:space="preserve"> </w:t>
        </w:r>
      </w:ins>
      <w:del w:id="199" w:author="Laura H Spencer" w:date="2020-05-27T16:25:00Z">
        <w:r w:rsidDel="006B33E9">
          <w:rPr>
            <w:i/>
            <w:color w:val="000000"/>
          </w:rPr>
          <w:delText>Polydora</w:delText>
        </w:r>
        <w:r w:rsidDel="006B33E9">
          <w:rPr>
            <w:color w:val="000000"/>
          </w:rPr>
          <w:delText xml:space="preserve"> spp. </w:delText>
        </w:r>
      </w:del>
      <w:r>
        <w:rPr>
          <w:color w:val="000000"/>
        </w:rPr>
        <w:t xml:space="preserve">as a potential risk to Washington State aquaculture. We </w:t>
      </w:r>
      <w:ins w:id="200" w:author="Laura H Spencer" w:date="2020-06-16T22:47:00Z">
        <w:r w:rsidR="00831AC3">
          <w:rPr>
            <w:color w:val="000000"/>
          </w:rPr>
          <w:t xml:space="preserve">review the recent </w:t>
        </w:r>
        <w:r w:rsidR="00831AC3">
          <w:t xml:space="preserve">documentation </w:t>
        </w:r>
        <w:r w:rsidR="00831AC3">
          <w:rPr>
            <w:color w:val="000000"/>
          </w:rPr>
          <w:t xml:space="preserve">in Washington State, </w:t>
        </w:r>
      </w:ins>
      <w:ins w:id="201" w:author="Laura H Spencer" w:date="2020-06-16T22:48:00Z">
        <w:r w:rsidR="00831AC3">
          <w:rPr>
            <w:color w:val="000000"/>
          </w:rPr>
          <w:t xml:space="preserve">discuss </w:t>
        </w:r>
        <w:del w:id="202" w:author="" w:date="2020-06-22T12:02:00Z">
          <w:r w:rsidR="00831AC3" w:rsidDel="001B7CD3">
            <w:rPr>
              <w:color w:val="000000"/>
            </w:rPr>
            <w:delText>its</w:delText>
          </w:r>
        </w:del>
      </w:ins>
      <w:ins w:id="203" w:author="" w:date="2020-06-22T12:02:00Z">
        <w:r w:rsidR="001B7CD3">
          <w:rPr>
            <w:color w:val="000000"/>
          </w:rPr>
          <w:t>the worms’</w:t>
        </w:r>
      </w:ins>
      <w:ins w:id="204" w:author="Laura H Spencer" w:date="2020-06-16T22:48:00Z">
        <w:r w:rsidR="00831AC3">
          <w:rPr>
            <w:color w:val="000000"/>
          </w:rPr>
          <w:t xml:space="preserve"> history as </w:t>
        </w:r>
        <w:del w:id="205" w:author="" w:date="2020-06-22T12:02:00Z">
          <w:r w:rsidR="00831AC3" w:rsidDel="001B7CD3">
            <w:rPr>
              <w:color w:val="000000"/>
            </w:rPr>
            <w:delText>an</w:delText>
          </w:r>
        </w:del>
      </w:ins>
      <w:ins w:id="206" w:author="" w:date="2020-06-22T12:02:00Z">
        <w:r w:rsidR="001B7CD3">
          <w:rPr>
            <w:color w:val="000000"/>
          </w:rPr>
          <w:t>pests of</w:t>
        </w:r>
      </w:ins>
      <w:ins w:id="207" w:author="Laura H Spencer" w:date="2020-06-16T22:48:00Z">
        <w:r w:rsidR="00831AC3">
          <w:rPr>
            <w:color w:val="000000"/>
          </w:rPr>
          <w:t xml:space="preserve"> aquaculture</w:t>
        </w:r>
        <w:del w:id="208" w:author="" w:date="2020-06-22T12:02:00Z">
          <w:r w:rsidR="00831AC3" w:rsidDel="001B7CD3">
            <w:rPr>
              <w:color w:val="000000"/>
            </w:rPr>
            <w:delText xml:space="preserve"> pest</w:delText>
          </w:r>
        </w:del>
        <w:r w:rsidR="00831AC3">
          <w:rPr>
            <w:color w:val="000000"/>
          </w:rPr>
          <w:t xml:space="preserve">, </w:t>
        </w:r>
      </w:ins>
      <w:r>
        <w:rPr>
          <w:color w:val="000000"/>
        </w:rPr>
        <w:t xml:space="preserve">summarize </w:t>
      </w:r>
      <w:ins w:id="209" w:author="Laura H Spencer" w:date="2020-05-27T16:51:00Z">
        <w:r w:rsidR="00457280">
          <w:rPr>
            <w:color w:val="000000"/>
          </w:rPr>
          <w:t>mud</w:t>
        </w:r>
      </w:ins>
      <w:ins w:id="210" w:author="Laura H Spencer" w:date="2020-06-16T22:41:00Z">
        <w:r w:rsidR="00BD1645">
          <w:rPr>
            <w:color w:val="000000"/>
          </w:rPr>
          <w:t xml:space="preserve"> </w:t>
        </w:r>
      </w:ins>
      <w:ins w:id="211" w:author="Laura H Spencer" w:date="2020-05-27T16:51:00Z">
        <w:r w:rsidR="00457280">
          <w:rPr>
            <w:color w:val="000000"/>
          </w:rPr>
          <w:t>worm</w:t>
        </w:r>
      </w:ins>
      <w:ins w:id="212" w:author="Laura H Spencer" w:date="2020-05-27T16:34:00Z">
        <w:r w:rsidR="005D4768">
          <w:rPr>
            <w:color w:val="000000"/>
          </w:rPr>
          <w:t xml:space="preserve"> </w:t>
        </w:r>
      </w:ins>
      <w:del w:id="213" w:author="Laura H Spencer" w:date="2020-05-27T16:34:00Z">
        <w:r w:rsidDel="005D4768">
          <w:rPr>
            <w:i/>
            <w:color w:val="000000"/>
          </w:rPr>
          <w:delText xml:space="preserve">Polydora </w:delText>
        </w:r>
      </w:del>
      <w:del w:id="214" w:author="Laura H Spencer" w:date="2020-06-16T22:48:00Z">
        <w:r w:rsidDel="00831AC3">
          <w:rPr>
            <w:color w:val="000000"/>
          </w:rPr>
          <w:delText xml:space="preserve">pathology and </w:delText>
        </w:r>
      </w:del>
      <w:r>
        <w:rPr>
          <w:color w:val="000000"/>
        </w:rPr>
        <w:t>life history</w:t>
      </w:r>
      <w:ins w:id="215" w:author="Laura H Spencer" w:date="2020-06-16T22:48:00Z">
        <w:r w:rsidR="00831AC3">
          <w:rPr>
            <w:color w:val="000000"/>
          </w:rPr>
          <w:t xml:space="preserve"> and </w:t>
        </w:r>
      </w:ins>
      <w:ins w:id="216" w:author="Laura H Spencer" w:date="2020-06-16T22:49:00Z">
        <w:r w:rsidR="00831AC3">
          <w:rPr>
            <w:color w:val="000000"/>
          </w:rPr>
          <w:t>factors that influence larval recruitment</w:t>
        </w:r>
      </w:ins>
      <w:r>
        <w:rPr>
          <w:color w:val="000000"/>
        </w:rPr>
        <w:t xml:space="preserve">, </w:t>
      </w:r>
      <w:del w:id="217" w:author="Laura H Spencer" w:date="2020-06-16T22:47:00Z">
        <w:r w:rsidDel="00831AC3">
          <w:rPr>
            <w:color w:val="000000"/>
          </w:rPr>
          <w:delText xml:space="preserve">review the recent </w:delText>
        </w:r>
        <w:r w:rsidDel="00831AC3">
          <w:delText xml:space="preserve">documentation </w:delText>
        </w:r>
      </w:del>
      <w:del w:id="218" w:author="Laura H Spencer" w:date="2020-06-16T22:41:00Z">
        <w:r w:rsidDel="00BD1645">
          <w:delText>of this pest</w:delText>
        </w:r>
        <w:r w:rsidDel="00BD1645">
          <w:rPr>
            <w:color w:val="000000"/>
          </w:rPr>
          <w:delText xml:space="preserve"> </w:delText>
        </w:r>
      </w:del>
      <w:del w:id="219" w:author="Laura H Spencer" w:date="2020-06-16T22:47:00Z">
        <w:r w:rsidDel="00831AC3">
          <w:rPr>
            <w:color w:val="000000"/>
          </w:rPr>
          <w:delText xml:space="preserve">in Washington State, </w:delText>
        </w:r>
      </w:del>
      <w:del w:id="220" w:author="Laura H Spencer" w:date="2020-06-16T22:48:00Z">
        <w:r w:rsidDel="00831AC3">
          <w:rPr>
            <w:color w:val="000000"/>
          </w:rPr>
          <w:delText xml:space="preserve">discuss its history as </w:delText>
        </w:r>
      </w:del>
      <w:del w:id="221" w:author="Laura H Spencer" w:date="2020-06-12T17:18:00Z">
        <w:r w:rsidDel="00EB6D9E">
          <w:rPr>
            <w:color w:val="000000"/>
          </w:rPr>
          <w:delText xml:space="preserve">a </w:delText>
        </w:r>
      </w:del>
      <w:del w:id="222" w:author="Laura H Spencer" w:date="2020-06-16T22:48:00Z">
        <w:r w:rsidDel="00831AC3">
          <w:rPr>
            <w:color w:val="000000"/>
          </w:rPr>
          <w:delText>pest</w:delText>
        </w:r>
      </w:del>
      <w:del w:id="223" w:author="Laura H Spencer" w:date="2020-06-12T17:18:00Z">
        <w:r w:rsidDel="00EB6D9E">
          <w:rPr>
            <w:color w:val="000000"/>
          </w:rPr>
          <w:delText xml:space="preserve"> species</w:delText>
        </w:r>
      </w:del>
      <w:del w:id="224" w:author="Laura H Spencer" w:date="2020-06-16T22:48:00Z">
        <w:r w:rsidDel="00831AC3">
          <w:rPr>
            <w:color w:val="000000"/>
          </w:rPr>
          <w:delText xml:space="preserve">, </w:delText>
        </w:r>
      </w:del>
      <w:r>
        <w:rPr>
          <w:color w:val="000000"/>
        </w:rPr>
        <w:t xml:space="preserve">and finally </w:t>
      </w:r>
      <w:r>
        <w:t>outline</w:t>
      </w:r>
      <w:r>
        <w:rPr>
          <w:color w:val="000000"/>
        </w:rPr>
        <w:t xml:space="preserve"> measures that stakeholders </w:t>
      </w:r>
      <w:r>
        <w:t>can</w:t>
      </w:r>
      <w:r>
        <w:rPr>
          <w:color w:val="000000"/>
        </w:rPr>
        <w:t xml:space="preserve"> take to mitigate the risks and impacts of </w:t>
      </w:r>
      <w:del w:id="225" w:author="Laura H Spencer" w:date="2020-05-27T16:35:00Z">
        <w:r w:rsidRPr="005D4768" w:rsidDel="005D4768">
          <w:rPr>
            <w:color w:val="000000"/>
          </w:rPr>
          <w:delText>Polydora spp.</w:delText>
        </w:r>
      </w:del>
      <w:ins w:id="226" w:author="Laura H Spencer" w:date="2020-05-27T16:35:00Z">
        <w:r w:rsidR="005D4768" w:rsidRPr="005D4768">
          <w:rPr>
            <w:color w:val="000000"/>
          </w:rPr>
          <w:t>mud</w:t>
        </w:r>
      </w:ins>
      <w:ins w:id="227" w:author="Laura H Spencer" w:date="2020-06-16T22:42:00Z">
        <w:r w:rsidR="00BD1645">
          <w:rPr>
            <w:color w:val="000000"/>
          </w:rPr>
          <w:t xml:space="preserve"> </w:t>
        </w:r>
      </w:ins>
      <w:ins w:id="228" w:author="Laura H Spencer" w:date="2020-05-27T16:35:00Z">
        <w:r w:rsidR="005D4768" w:rsidRPr="005D4768">
          <w:rPr>
            <w:color w:val="000000"/>
          </w:rPr>
          <w:t>worms</w:t>
        </w:r>
      </w:ins>
      <w:r>
        <w:rPr>
          <w:color w:val="000000"/>
        </w:rPr>
        <w:t xml:space="preserve"> to Washington State shellfish aquaculture given existing regulations. </w:t>
      </w:r>
    </w:p>
    <w:p w14:paraId="0E3B2943" w14:textId="77608F01" w:rsidR="00822325" w:rsidRPr="0033236E" w:rsidRDefault="00F32AE7" w:rsidP="0033236E">
      <w:pPr>
        <w:pBdr>
          <w:top w:val="nil"/>
          <w:left w:val="nil"/>
          <w:bottom w:val="nil"/>
          <w:right w:val="nil"/>
          <w:between w:val="nil"/>
        </w:pBdr>
        <w:spacing w:line="480" w:lineRule="auto"/>
        <w:ind w:firstLine="720"/>
        <w:rPr>
          <w:color w:val="000000"/>
        </w:rPr>
      </w:pPr>
      <w:ins w:id="229" w:author="Laura H Spencer" w:date="2020-06-17T16:37:00Z">
        <w:r>
          <w:rPr>
            <w:color w:val="000000"/>
          </w:rPr>
          <w:t xml:space="preserve">We provide information relevant to all </w:t>
        </w:r>
      </w:ins>
      <w:ins w:id="230" w:author="" w:date="2020-06-22T12:03:00Z">
        <w:r w:rsidR="001B7CD3">
          <w:rPr>
            <w:color w:val="000000"/>
          </w:rPr>
          <w:t xml:space="preserve">boring </w:t>
        </w:r>
      </w:ins>
      <w:ins w:id="231" w:author="Laura H Spencer" w:date="2020-06-16T22:42:00Z">
        <w:r w:rsidR="00BD1645">
          <w:rPr>
            <w:color w:val="000000"/>
          </w:rPr>
          <w:t>spionids</w:t>
        </w:r>
      </w:ins>
      <w:ins w:id="232" w:author="Laura H Spencer" w:date="2020-05-27T16:34:00Z">
        <w:r w:rsidR="005D4768">
          <w:rPr>
            <w:color w:val="000000"/>
          </w:rPr>
          <w:t xml:space="preserve"> </w:t>
        </w:r>
      </w:ins>
      <w:ins w:id="233" w:author="Laura H Spencer" w:date="2020-06-17T16:54:00Z">
        <w:r w:rsidR="0033236E">
          <w:rPr>
            <w:color w:val="000000"/>
          </w:rPr>
          <w:t xml:space="preserve">that </w:t>
        </w:r>
        <w:del w:id="234" w:author="" w:date="2020-06-22T12:03:00Z">
          <w:r w:rsidR="0033236E" w:rsidDel="001B7CD3">
            <w:rPr>
              <w:color w:val="000000"/>
            </w:rPr>
            <w:delText>have been reported boring into</w:delText>
          </w:r>
        </w:del>
      </w:ins>
      <w:ins w:id="235" w:author="" w:date="2020-06-22T12:03:00Z">
        <w:r w:rsidR="001B7CD3">
          <w:rPr>
            <w:color w:val="000000"/>
          </w:rPr>
          <w:t>infest</w:t>
        </w:r>
      </w:ins>
      <w:ins w:id="236" w:author="Laura H Spencer" w:date="2020-06-17T16:54:00Z">
        <w:r w:rsidR="0033236E">
          <w:rPr>
            <w:color w:val="000000"/>
          </w:rPr>
          <w:t xml:space="preserve"> cultured shellfish, which includes </w:t>
        </w:r>
      </w:ins>
      <w:ins w:id="237" w:author="Laura H Spencer" w:date="2020-06-17T16:55:00Z">
        <w:r w:rsidR="0033236E">
          <w:rPr>
            <w:color w:val="000000"/>
          </w:rPr>
          <w:t xml:space="preserve">ten species of </w:t>
        </w:r>
      </w:ins>
      <w:ins w:id="238" w:author="Laura H Spencer" w:date="2020-06-17T16:37:00Z">
        <w:r w:rsidRPr="00F32AE7">
          <w:rPr>
            <w:i/>
            <w:color w:val="000000"/>
            <w:rPrChange w:id="239" w:author="Laura H Spencer" w:date="2020-06-17T16:37:00Z">
              <w:rPr>
                <w:color w:val="000000"/>
              </w:rPr>
            </w:rPrChange>
          </w:rPr>
          <w:t>Polydora</w:t>
        </w:r>
        <w:r>
          <w:rPr>
            <w:color w:val="000000"/>
          </w:rPr>
          <w:t xml:space="preserve">, </w:t>
        </w:r>
      </w:ins>
      <w:ins w:id="240" w:author="Laura H Spencer" w:date="2020-06-17T16:55:00Z">
        <w:r w:rsidR="0033236E">
          <w:rPr>
            <w:color w:val="000000"/>
          </w:rPr>
          <w:t xml:space="preserve">eight </w:t>
        </w:r>
      </w:ins>
      <w:ins w:id="241" w:author="Laura H Spencer" w:date="2020-05-27T16:34:00Z">
        <w:r w:rsidR="005D4768" w:rsidRPr="00E3509C">
          <w:rPr>
            <w:i/>
            <w:color w:val="000000"/>
          </w:rPr>
          <w:t>Boccardia</w:t>
        </w:r>
      </w:ins>
      <w:ins w:id="242" w:author="Laura H Spencer" w:date="2020-06-17T16:55:00Z">
        <w:r w:rsidR="0033236E">
          <w:rPr>
            <w:i/>
            <w:color w:val="000000"/>
          </w:rPr>
          <w:t xml:space="preserve"> spp., </w:t>
        </w:r>
        <w:r w:rsidR="0033236E" w:rsidRPr="001B7CD3">
          <w:rPr>
            <w:iCs/>
            <w:color w:val="000000"/>
            <w:rPrChange w:id="243" w:author="" w:date="2020-06-22T12:03:00Z">
              <w:rPr>
                <w:i/>
                <w:color w:val="000000"/>
              </w:rPr>
            </w:rPrChange>
          </w:rPr>
          <w:t>and three</w:t>
        </w:r>
        <w:r w:rsidR="0033236E">
          <w:rPr>
            <w:i/>
            <w:color w:val="000000"/>
          </w:rPr>
          <w:t xml:space="preserve"> </w:t>
        </w:r>
        <w:r w:rsidR="0033236E" w:rsidRPr="00E3509C">
          <w:rPr>
            <w:i/>
            <w:color w:val="000000"/>
          </w:rPr>
          <w:t>Dipolydora</w:t>
        </w:r>
        <w:r w:rsidR="0033236E">
          <w:rPr>
            <w:color w:val="000000"/>
          </w:rPr>
          <w:t xml:space="preserve"> spp. (Table 1). </w:t>
        </w:r>
      </w:ins>
      <w:ins w:id="244" w:author="Laura H Spencer" w:date="2020-06-17T16:38:00Z">
        <w:r w:rsidRPr="00F32AE7">
          <w:rPr>
            <w:color w:val="000000"/>
            <w:rPrChange w:id="245" w:author="Laura H Spencer" w:date="2020-06-17T16:38:00Z">
              <w:rPr>
                <w:i/>
                <w:color w:val="000000"/>
              </w:rPr>
            </w:rPrChange>
          </w:rPr>
          <w:t xml:space="preserve">Where pertinent, we </w:t>
        </w:r>
      </w:ins>
      <w:ins w:id="246" w:author="Laura H Spencer" w:date="2020-06-17T16:37:00Z">
        <w:r>
          <w:rPr>
            <w:color w:val="000000"/>
          </w:rPr>
          <w:t xml:space="preserve">focus more heavily on </w:t>
        </w:r>
      </w:ins>
      <w:ins w:id="247" w:author="Laura H Spencer" w:date="2020-06-17T16:39:00Z">
        <w:r>
          <w:rPr>
            <w:color w:val="000000"/>
          </w:rPr>
          <w:t>the cosmopolitan in</w:t>
        </w:r>
      </w:ins>
      <w:ins w:id="248" w:author="Laura H Spencer" w:date="2020-06-17T16:40:00Z">
        <w:r>
          <w:rPr>
            <w:color w:val="000000"/>
          </w:rPr>
          <w:t xml:space="preserve">vader </w:t>
        </w:r>
      </w:ins>
      <w:ins w:id="249" w:author="Laura H Spencer" w:date="2020-06-17T16:38:00Z">
        <w:r w:rsidRPr="00F32AE7">
          <w:rPr>
            <w:i/>
            <w:color w:val="000000"/>
            <w:rPrChange w:id="250" w:author="Laura H Spencer" w:date="2020-06-17T16:40:00Z">
              <w:rPr>
                <w:color w:val="000000"/>
              </w:rPr>
            </w:rPrChange>
          </w:rPr>
          <w:t>P. websteri</w:t>
        </w:r>
      </w:ins>
      <w:ins w:id="251" w:author="" w:date="2020-06-22T12:03:00Z">
        <w:r w:rsidR="001B7CD3">
          <w:rPr>
            <w:i/>
            <w:color w:val="000000"/>
          </w:rPr>
          <w:t>,</w:t>
        </w:r>
      </w:ins>
      <w:ins w:id="252" w:author="Laura H Spencer" w:date="2020-06-17T16:38:00Z">
        <w:r>
          <w:rPr>
            <w:color w:val="000000"/>
          </w:rPr>
          <w:t xml:space="preserve"> </w:t>
        </w:r>
      </w:ins>
      <w:ins w:id="253" w:author="Laura H Spencer" w:date="2020-06-17T16:37:00Z">
        <w:r>
          <w:rPr>
            <w:color w:val="000000"/>
          </w:rPr>
          <w:t xml:space="preserve">due to </w:t>
        </w:r>
      </w:ins>
      <w:ins w:id="254" w:author="Laura H Spencer" w:date="2020-06-17T16:55:00Z">
        <w:r w:rsidR="0033236E">
          <w:rPr>
            <w:color w:val="000000"/>
          </w:rPr>
          <w:t>its</w:t>
        </w:r>
      </w:ins>
      <w:ins w:id="255" w:author="Laura H Spencer" w:date="2020-06-17T16:37:00Z">
        <w:r>
          <w:rPr>
            <w:color w:val="000000"/>
          </w:rPr>
          <w:t xml:space="preserve"> </w:t>
        </w:r>
      </w:ins>
      <w:ins w:id="256" w:author="" w:date="2020-06-22T12:03:00Z">
        <w:r w:rsidR="001B7CD3">
          <w:rPr>
            <w:color w:val="000000"/>
          </w:rPr>
          <w:t xml:space="preserve">confirmed </w:t>
        </w:r>
      </w:ins>
      <w:ins w:id="257" w:author="Laura H Spencer" w:date="2020-06-17T16:37:00Z">
        <w:r>
          <w:rPr>
            <w:color w:val="000000"/>
          </w:rPr>
          <w:t xml:space="preserve">presence in the 2017 Puget Sound oyster survey (Martinelli </w:t>
        </w:r>
        <w:r w:rsidRPr="00E3509C">
          <w:rPr>
            <w:i/>
            <w:color w:val="000000"/>
          </w:rPr>
          <w:t>et al</w:t>
        </w:r>
        <w:r>
          <w:rPr>
            <w:color w:val="000000"/>
          </w:rPr>
          <w:t>. 2020</w:t>
        </w:r>
        <w:r w:rsidRPr="00F32AE7">
          <w:rPr>
            <w:color w:val="000000"/>
          </w:rPr>
          <w:t>) (Table 1)</w:t>
        </w:r>
      </w:ins>
      <w:ins w:id="258" w:author="Laura H Spencer" w:date="2020-06-17T16:56:00Z">
        <w:r w:rsidR="0033236E">
          <w:rPr>
            <w:color w:val="000000"/>
          </w:rPr>
          <w:t>, and its global status as a pest to oyster aquaculture (</w:t>
        </w:r>
      </w:ins>
      <w:ins w:id="259" w:author="Laura H Spencer" w:date="2020-06-17T16:58:00Z">
        <w:r w:rsidR="0033236E" w:rsidRPr="0033236E">
          <w:rPr>
            <w:color w:val="000000"/>
          </w:rPr>
          <w:t>Radashevsky</w:t>
        </w:r>
      </w:ins>
      <w:ins w:id="260" w:author="Laura H Spencer" w:date="2020-07-06T22:09:00Z">
        <w:r w:rsidR="00193914">
          <w:rPr>
            <w:color w:val="000000"/>
          </w:rPr>
          <w:t xml:space="preserve">, Lana &amp; Nalesso </w:t>
        </w:r>
      </w:ins>
      <w:ins w:id="261" w:author="Laura H Spencer" w:date="2020-06-17T16:58:00Z">
        <w:r w:rsidR="0033236E" w:rsidRPr="0033236E">
          <w:rPr>
            <w:color w:val="000000"/>
          </w:rPr>
          <w:t>2006</w:t>
        </w:r>
        <w:r w:rsidR="0033236E">
          <w:rPr>
            <w:color w:val="000000"/>
          </w:rPr>
          <w:t xml:space="preserve">). </w:t>
        </w:r>
      </w:ins>
      <w:ins w:id="262" w:author="Laura H Spencer" w:date="2020-06-16T20:16:00Z">
        <w:r w:rsidR="0011734C">
          <w:rPr>
            <w:color w:val="000000"/>
          </w:rPr>
          <w:t xml:space="preserve">It is important to note that </w:t>
        </w:r>
      </w:ins>
      <w:ins w:id="263" w:author="Laura H Spencer" w:date="2020-06-16T22:51:00Z">
        <w:r w:rsidR="00831AC3" w:rsidRPr="00831AC3">
          <w:rPr>
            <w:color w:val="000000"/>
            <w:rPrChange w:id="264" w:author="Laura H Spencer" w:date="2020-06-16T22:51:00Z">
              <w:rPr>
                <w:i/>
                <w:color w:val="000000"/>
              </w:rPr>
            </w:rPrChange>
          </w:rPr>
          <w:t>mud worm</w:t>
        </w:r>
      </w:ins>
      <w:ins w:id="265" w:author="Laura H Spencer" w:date="2020-06-16T22:44:00Z">
        <w:r w:rsidR="00831AC3">
          <w:rPr>
            <w:color w:val="000000"/>
          </w:rPr>
          <w:t xml:space="preserve"> </w:t>
        </w:r>
      </w:ins>
      <w:ins w:id="266" w:author="Laura H Spencer" w:date="2020-06-17T17:21:00Z">
        <w:r w:rsidR="006469EC">
          <w:rPr>
            <w:color w:val="000000"/>
          </w:rPr>
          <w:t>identification</w:t>
        </w:r>
      </w:ins>
      <w:ins w:id="267" w:author="Laura H Spencer" w:date="2020-06-16T22:45:00Z">
        <w:r w:rsidR="00831AC3">
          <w:rPr>
            <w:color w:val="000000"/>
          </w:rPr>
          <w:t xml:space="preserve"> is difficult, and </w:t>
        </w:r>
      </w:ins>
      <w:ins w:id="268" w:author="Laura H Spencer" w:date="2020-06-16T20:17:00Z">
        <w:r w:rsidR="0011734C">
          <w:rPr>
            <w:color w:val="000000"/>
          </w:rPr>
          <w:t xml:space="preserve">there are </w:t>
        </w:r>
        <w:del w:id="269" w:author="" w:date="2020-06-22T12:03:00Z">
          <w:r w:rsidR="0011734C" w:rsidDel="001B7CD3">
            <w:rPr>
              <w:color w:val="000000"/>
            </w:rPr>
            <w:delText xml:space="preserve">many </w:delText>
          </w:r>
        </w:del>
        <w:r w:rsidR="0011734C">
          <w:rPr>
            <w:color w:val="000000"/>
          </w:rPr>
          <w:t>ongoing debates regarding</w:t>
        </w:r>
      </w:ins>
      <w:ins w:id="270" w:author="Laura H Spencer" w:date="2020-06-16T22:51:00Z">
        <w:r w:rsidR="00831AC3">
          <w:rPr>
            <w:color w:val="000000"/>
          </w:rPr>
          <w:t xml:space="preserve"> spionid</w:t>
        </w:r>
      </w:ins>
      <w:ins w:id="271" w:author="Laura H Spencer" w:date="2020-06-16T20:23:00Z">
        <w:r w:rsidR="0011734C">
          <w:rPr>
            <w:color w:val="000000"/>
          </w:rPr>
          <w:t xml:space="preserve"> </w:t>
        </w:r>
      </w:ins>
      <w:ins w:id="272" w:author="" w:date="2020-06-22T12:04:00Z">
        <w:r w:rsidR="001B7CD3">
          <w:rPr>
            <w:color w:val="000000"/>
          </w:rPr>
          <w:t xml:space="preserve">taxonomic </w:t>
        </w:r>
      </w:ins>
      <w:ins w:id="273" w:author="Laura H Spencer" w:date="2020-06-16T22:45:00Z">
        <w:r w:rsidR="00831AC3">
          <w:rPr>
            <w:color w:val="000000"/>
          </w:rPr>
          <w:t>classification</w:t>
        </w:r>
        <w:del w:id="274" w:author="" w:date="2020-06-22T12:03:00Z">
          <w:r w:rsidR="00831AC3" w:rsidDel="001B7CD3">
            <w:rPr>
              <w:color w:val="000000"/>
            </w:rPr>
            <w:delText>s</w:delText>
          </w:r>
        </w:del>
      </w:ins>
      <w:ins w:id="275" w:author="Laura H Spencer" w:date="2020-06-16T20:17:00Z">
        <w:r w:rsidR="0011734C">
          <w:rPr>
            <w:color w:val="000000"/>
          </w:rPr>
          <w:t xml:space="preserve">. </w:t>
        </w:r>
      </w:ins>
      <w:ins w:id="276" w:author="Laura H Spencer" w:date="2020-06-16T20:20:00Z">
        <w:r w:rsidR="0011734C">
          <w:rPr>
            <w:color w:val="000000"/>
          </w:rPr>
          <w:t xml:space="preserve">For instance, because </w:t>
        </w:r>
      </w:ins>
      <w:ins w:id="277" w:author="Laura H Spencer" w:date="2020-06-16T20:23:00Z">
        <w:del w:id="278" w:author="" w:date="2020-06-22T12:04:00Z">
          <w:r w:rsidR="0011734C" w:rsidDel="001B7CD3">
            <w:rPr>
              <w:color w:val="000000"/>
            </w:rPr>
            <w:delText xml:space="preserve">the original description of </w:delText>
          </w:r>
        </w:del>
      </w:ins>
      <w:ins w:id="279" w:author="Laura H Spencer" w:date="2020-06-16T20:20:00Z">
        <w:r w:rsidR="0011734C" w:rsidRPr="0011734C">
          <w:rPr>
            <w:i/>
            <w:color w:val="000000"/>
            <w:rPrChange w:id="280" w:author="Laura H Spencer" w:date="2020-06-16T20:20:00Z">
              <w:rPr>
                <w:color w:val="000000"/>
              </w:rPr>
            </w:rPrChange>
          </w:rPr>
          <w:t xml:space="preserve">P. </w:t>
        </w:r>
        <w:r w:rsidR="0011734C">
          <w:rPr>
            <w:i/>
            <w:color w:val="000000"/>
          </w:rPr>
          <w:t xml:space="preserve">ciliata </w:t>
        </w:r>
        <w:r w:rsidR="0011734C">
          <w:rPr>
            <w:color w:val="000000"/>
          </w:rPr>
          <w:t xml:space="preserve">is </w:t>
        </w:r>
      </w:ins>
      <w:ins w:id="281" w:author="Laura H Spencer" w:date="2020-06-16T20:21:00Z">
        <w:r w:rsidR="0011734C">
          <w:rPr>
            <w:color w:val="000000"/>
          </w:rPr>
          <w:t xml:space="preserve">not a shell-boring species, </w:t>
        </w:r>
      </w:ins>
      <w:ins w:id="282" w:author="Laura H Spencer" w:date="2020-06-16T20:25:00Z">
        <w:r w:rsidR="0011734C">
          <w:rPr>
            <w:color w:val="000000"/>
          </w:rPr>
          <w:t>mud</w:t>
        </w:r>
      </w:ins>
      <w:ins w:id="283" w:author="Laura H Spencer" w:date="2020-06-16T22:45:00Z">
        <w:r w:rsidR="00831AC3">
          <w:rPr>
            <w:color w:val="000000"/>
          </w:rPr>
          <w:t xml:space="preserve"> </w:t>
        </w:r>
      </w:ins>
      <w:ins w:id="284" w:author="Laura H Spencer" w:date="2020-06-16T20:25:00Z">
        <w:r w:rsidR="0011734C">
          <w:rPr>
            <w:color w:val="000000"/>
          </w:rPr>
          <w:t xml:space="preserve">worms </w:t>
        </w:r>
      </w:ins>
      <w:ins w:id="285" w:author="Laura H Spencer" w:date="2020-06-17T16:59:00Z">
        <w:del w:id="286" w:author="" w:date="2020-06-22T12:04:00Z">
          <w:r w:rsidR="0033236E" w:rsidDel="001B7CD3">
            <w:rPr>
              <w:color w:val="000000"/>
            </w:rPr>
            <w:delText>found in</w:delText>
          </w:r>
        </w:del>
      </w:ins>
      <w:ins w:id="287" w:author="" w:date="2020-06-22T12:04:00Z">
        <w:r w:rsidR="001B7CD3">
          <w:rPr>
            <w:color w:val="000000"/>
          </w:rPr>
          <w:t>reported from</w:t>
        </w:r>
      </w:ins>
      <w:ins w:id="288" w:author="Laura H Spencer" w:date="2020-06-17T16:59:00Z">
        <w:r w:rsidR="0033236E">
          <w:rPr>
            <w:color w:val="000000"/>
          </w:rPr>
          <w:t xml:space="preserve"> shellfish </w:t>
        </w:r>
        <w:del w:id="289" w:author="" w:date="2020-06-22T12:04:00Z">
          <w:r w:rsidR="0033236E" w:rsidDel="001B7CD3">
            <w:rPr>
              <w:color w:val="000000"/>
            </w:rPr>
            <w:delText>that were</w:delText>
          </w:r>
        </w:del>
      </w:ins>
      <w:ins w:id="290" w:author="" w:date="2020-06-22T12:04:00Z">
        <w:r w:rsidR="001B7CD3">
          <w:rPr>
            <w:color w:val="000000"/>
          </w:rPr>
          <w:t>and</w:t>
        </w:r>
      </w:ins>
      <w:ins w:id="291" w:author="Laura H Spencer" w:date="2020-06-17T16:59:00Z">
        <w:r w:rsidR="0033236E">
          <w:rPr>
            <w:color w:val="000000"/>
          </w:rPr>
          <w:t xml:space="preserve"> </w:t>
        </w:r>
      </w:ins>
      <w:ins w:id="292" w:author="Laura H Spencer" w:date="2020-06-16T20:25:00Z">
        <w:r w:rsidR="0011734C">
          <w:rPr>
            <w:color w:val="000000"/>
          </w:rPr>
          <w:t xml:space="preserve">classified as </w:t>
        </w:r>
      </w:ins>
      <w:ins w:id="293" w:author="Laura H Spencer" w:date="2020-06-16T20:21:00Z">
        <w:r w:rsidR="0011734C" w:rsidRPr="0011734C">
          <w:rPr>
            <w:i/>
            <w:color w:val="000000"/>
            <w:rPrChange w:id="294" w:author="Laura H Spencer" w:date="2020-06-16T20:21:00Z">
              <w:rPr>
                <w:color w:val="000000"/>
              </w:rPr>
            </w:rPrChange>
          </w:rPr>
          <w:t>P. ciliata</w:t>
        </w:r>
        <w:r w:rsidR="0011734C">
          <w:rPr>
            <w:color w:val="000000"/>
          </w:rPr>
          <w:t xml:space="preserve"> are</w:t>
        </w:r>
      </w:ins>
      <w:ins w:id="295" w:author="Laura H Spencer" w:date="2020-06-16T20:23:00Z">
        <w:r w:rsidR="0011734C">
          <w:rPr>
            <w:color w:val="000000"/>
          </w:rPr>
          <w:t xml:space="preserve"> </w:t>
        </w:r>
      </w:ins>
      <w:ins w:id="296" w:author="" w:date="2020-06-22T12:05:00Z">
        <w:r w:rsidR="001B7CD3">
          <w:rPr>
            <w:color w:val="000000"/>
          </w:rPr>
          <w:t xml:space="preserve">instead </w:t>
        </w:r>
      </w:ins>
      <w:ins w:id="297" w:author="Laura H Spencer" w:date="2020-06-16T20:23:00Z">
        <w:del w:id="298" w:author="" w:date="2020-06-22T12:04:00Z">
          <w:r w:rsidR="0011734C" w:rsidDel="001B7CD3">
            <w:rPr>
              <w:color w:val="000000"/>
            </w:rPr>
            <w:delText>instead</w:delText>
          </w:r>
        </w:del>
      </w:ins>
      <w:ins w:id="299" w:author="Laura H Spencer" w:date="2020-06-16T20:21:00Z">
        <w:del w:id="300" w:author="" w:date="2020-06-22T12:04:00Z">
          <w:r w:rsidR="0011734C" w:rsidDel="001B7CD3">
            <w:rPr>
              <w:color w:val="000000"/>
            </w:rPr>
            <w:delText xml:space="preserve"> </w:delText>
          </w:r>
        </w:del>
        <w:r w:rsidR="0011734C">
          <w:rPr>
            <w:color w:val="000000"/>
          </w:rPr>
          <w:t xml:space="preserve">likely </w:t>
        </w:r>
      </w:ins>
      <w:ins w:id="301" w:author="Laura H Spencer" w:date="2020-06-16T20:25:00Z">
        <w:r w:rsidR="0011734C">
          <w:rPr>
            <w:color w:val="000000"/>
          </w:rPr>
          <w:t xml:space="preserve">to be </w:t>
        </w:r>
      </w:ins>
      <w:ins w:id="302" w:author="Laura H Spencer" w:date="2020-06-16T20:20:00Z">
        <w:r w:rsidR="0011734C" w:rsidRPr="0011734C">
          <w:rPr>
            <w:i/>
            <w:color w:val="000000"/>
            <w:rPrChange w:id="303" w:author="Laura H Spencer" w:date="2020-06-16T20:21:00Z">
              <w:rPr>
                <w:color w:val="000000"/>
              </w:rPr>
            </w:rPrChange>
          </w:rPr>
          <w:t>P. websteri</w:t>
        </w:r>
      </w:ins>
      <w:ins w:id="304" w:author="Laura H Spencer" w:date="2020-06-16T20:23:00Z">
        <w:r w:rsidR="0011734C">
          <w:rPr>
            <w:i/>
            <w:color w:val="000000"/>
          </w:rPr>
          <w:t xml:space="preserve"> </w:t>
        </w:r>
        <w:r w:rsidR="0011734C">
          <w:rPr>
            <w:color w:val="000000"/>
          </w:rPr>
          <w:t xml:space="preserve">(Blake </w:t>
        </w:r>
      </w:ins>
      <w:ins w:id="305" w:author="Laura H Spencer" w:date="2020-07-06T20:56:00Z">
        <w:r w:rsidR="00454687">
          <w:rPr>
            <w:color w:val="000000"/>
          </w:rPr>
          <w:t xml:space="preserve">&amp; </w:t>
        </w:r>
      </w:ins>
      <w:ins w:id="306" w:author="Laura H Spencer" w:date="2020-06-16T20:23:00Z">
        <w:r w:rsidR="0011734C">
          <w:rPr>
            <w:color w:val="000000"/>
          </w:rPr>
          <w:t>Kudenov 1978</w:t>
        </w:r>
      </w:ins>
      <w:ins w:id="307" w:author="" w:date="2020-06-22T12:04:00Z">
        <w:r w:rsidR="001B7CD3">
          <w:rPr>
            <w:color w:val="000000"/>
          </w:rPr>
          <w:t>; s</w:t>
        </w:r>
      </w:ins>
      <w:ins w:id="308" w:author="Laura H Spencer" w:date="2020-06-16T20:23:00Z">
        <w:del w:id="309" w:author="" w:date="2020-06-22T12:04:00Z">
          <w:r w:rsidR="0011734C" w:rsidDel="001B7CD3">
            <w:rPr>
              <w:color w:val="000000"/>
            </w:rPr>
            <w:delText>)</w:delText>
          </w:r>
        </w:del>
      </w:ins>
      <w:ins w:id="310" w:author="Laura H Spencer" w:date="2020-06-16T20:21:00Z">
        <w:del w:id="311" w:author="" w:date="2020-06-22T12:04:00Z">
          <w:r w:rsidR="0011734C" w:rsidDel="001B7CD3">
            <w:rPr>
              <w:i/>
              <w:color w:val="000000"/>
            </w:rPr>
            <w:delText xml:space="preserve">. </w:delText>
          </w:r>
        </w:del>
      </w:ins>
      <w:ins w:id="312" w:author="Laura H Spencer" w:date="2020-06-16T20:26:00Z">
        <w:del w:id="313" w:author="" w:date="2020-06-22T12:04:00Z">
          <w:r w:rsidR="0011734C" w:rsidDel="001B7CD3">
            <w:rPr>
              <w:color w:val="000000"/>
            </w:rPr>
            <w:delText>S</w:delText>
          </w:r>
        </w:del>
        <w:r w:rsidR="0011734C">
          <w:rPr>
            <w:color w:val="000000"/>
          </w:rPr>
          <w:t>ee Simon</w:t>
        </w:r>
      </w:ins>
      <w:ins w:id="314" w:author="Laura H Spencer" w:date="2020-07-06T22:17:00Z">
        <w:r w:rsidR="009325A1">
          <w:rPr>
            <w:color w:val="000000"/>
          </w:rPr>
          <w:t xml:space="preserve"> &amp; Sato-Okoshi </w:t>
        </w:r>
      </w:ins>
      <w:ins w:id="315" w:author="Laura H Spencer" w:date="2020-06-16T20:26:00Z">
        <w:r w:rsidR="0011734C">
          <w:rPr>
            <w:color w:val="000000"/>
          </w:rPr>
          <w:t xml:space="preserve">2015 for a discussion </w:t>
        </w:r>
        <w:del w:id="316" w:author="" w:date="2020-06-22T12:04:00Z">
          <w:r w:rsidR="0011734C" w:rsidDel="001B7CD3">
            <w:rPr>
              <w:color w:val="000000"/>
            </w:rPr>
            <w:delText>on</w:delText>
          </w:r>
        </w:del>
      </w:ins>
      <w:ins w:id="317" w:author="" w:date="2020-06-22T12:04:00Z">
        <w:r w:rsidR="001B7CD3">
          <w:rPr>
            <w:color w:val="000000"/>
          </w:rPr>
          <w:t>of</w:t>
        </w:r>
      </w:ins>
      <w:ins w:id="318" w:author="Laura H Spencer" w:date="2020-06-16T20:26:00Z">
        <w:r w:rsidR="0011734C">
          <w:rPr>
            <w:color w:val="000000"/>
          </w:rPr>
          <w:t xml:space="preserve"> commonly mis-identified species</w:t>
        </w:r>
      </w:ins>
      <w:ins w:id="319" w:author="" w:date="2020-06-22T12:04:00Z">
        <w:r w:rsidR="001B7CD3">
          <w:rPr>
            <w:color w:val="000000"/>
          </w:rPr>
          <w:t>)</w:t>
        </w:r>
      </w:ins>
      <w:ins w:id="320" w:author="Laura H Spencer" w:date="2020-06-16T20:26:00Z">
        <w:r w:rsidR="0011734C">
          <w:rPr>
            <w:color w:val="000000"/>
          </w:rPr>
          <w:t xml:space="preserve">. </w:t>
        </w:r>
      </w:ins>
      <w:ins w:id="321" w:author="Laura H Spencer" w:date="2020-06-16T20:21:00Z">
        <w:r w:rsidR="0011734C">
          <w:rPr>
            <w:color w:val="000000"/>
          </w:rPr>
          <w:t>For the purposes of this review, we will refer to the species name</w:t>
        </w:r>
      </w:ins>
      <w:ins w:id="322" w:author="Laura H Spencer" w:date="2020-06-16T20:24:00Z">
        <w:r w:rsidR="0011734C">
          <w:rPr>
            <w:color w:val="000000"/>
          </w:rPr>
          <w:t>s</w:t>
        </w:r>
      </w:ins>
      <w:ins w:id="323" w:author="Laura H Spencer" w:date="2020-06-16T20:21:00Z">
        <w:r w:rsidR="0011734C">
          <w:rPr>
            <w:color w:val="000000"/>
          </w:rPr>
          <w:t xml:space="preserve"> </w:t>
        </w:r>
      </w:ins>
      <w:ins w:id="324" w:author="Laura H Spencer" w:date="2020-06-16T20:24:00Z">
        <w:r w:rsidR="0011734C">
          <w:rPr>
            <w:color w:val="000000"/>
          </w:rPr>
          <w:t xml:space="preserve">as they were </w:t>
        </w:r>
      </w:ins>
      <w:ins w:id="325" w:author="Laura H Spencer" w:date="2020-06-16T20:22:00Z">
        <w:r w:rsidR="0011734C">
          <w:rPr>
            <w:color w:val="000000"/>
          </w:rPr>
          <w:t>reported</w:t>
        </w:r>
      </w:ins>
      <w:ins w:id="326" w:author="Laura H Spencer" w:date="2020-06-16T20:25:00Z">
        <w:r w:rsidR="0011734C">
          <w:rPr>
            <w:color w:val="000000"/>
          </w:rPr>
          <w:t xml:space="preserve"> by the authors</w:t>
        </w:r>
      </w:ins>
      <w:ins w:id="327" w:author="Laura H Spencer" w:date="2020-06-16T20:22:00Z">
        <w:r w:rsidR="0011734C">
          <w:rPr>
            <w:color w:val="000000"/>
          </w:rPr>
          <w:t xml:space="preserve">. </w:t>
        </w:r>
      </w:ins>
    </w:p>
    <w:p w14:paraId="0EAAB2DB" w14:textId="77777777" w:rsidR="00822325" w:rsidRDefault="00822325">
      <w:pPr>
        <w:pBdr>
          <w:top w:val="nil"/>
          <w:left w:val="nil"/>
          <w:bottom w:val="nil"/>
          <w:right w:val="nil"/>
          <w:between w:val="nil"/>
        </w:pBdr>
        <w:spacing w:line="480" w:lineRule="auto"/>
        <w:rPr>
          <w:b/>
          <w:smallCaps/>
          <w:color w:val="000000"/>
        </w:rPr>
      </w:pPr>
    </w:p>
    <w:p w14:paraId="533A1566" w14:textId="77777777" w:rsidR="000B276C" w:rsidRDefault="000B276C" w:rsidP="000B276C">
      <w:pPr>
        <w:pBdr>
          <w:top w:val="nil"/>
          <w:left w:val="nil"/>
          <w:bottom w:val="nil"/>
          <w:right w:val="nil"/>
          <w:between w:val="nil"/>
        </w:pBdr>
        <w:spacing w:line="480" w:lineRule="auto"/>
        <w:rPr>
          <w:b/>
          <w:smallCaps/>
          <w:color w:val="000000"/>
        </w:rPr>
      </w:pPr>
      <w:r>
        <w:rPr>
          <w:b/>
          <w:smallCaps/>
          <w:color w:val="000000"/>
        </w:rPr>
        <w:t xml:space="preserve">Recent </w:t>
      </w:r>
      <w:r>
        <w:rPr>
          <w:b/>
          <w:i/>
          <w:smallCaps/>
          <w:color w:val="000000"/>
        </w:rPr>
        <w:t>Pol</w:t>
      </w:r>
      <w:r>
        <w:rPr>
          <w:b/>
          <w:i/>
          <w:smallCaps/>
        </w:rPr>
        <w:t>ydora</w:t>
      </w:r>
      <w:r>
        <w:rPr>
          <w:b/>
          <w:smallCaps/>
          <w:color w:val="000000"/>
        </w:rPr>
        <w:t xml:space="preserve"> identification in Washington State  </w:t>
      </w:r>
    </w:p>
    <w:p w14:paraId="05E281A0" w14:textId="6B0EAF6E" w:rsidR="000B276C" w:rsidRDefault="000B276C">
      <w:pPr>
        <w:pBdr>
          <w:top w:val="nil"/>
          <w:left w:val="nil"/>
          <w:bottom w:val="nil"/>
          <w:right w:val="nil"/>
          <w:between w:val="nil"/>
        </w:pBdr>
        <w:spacing w:line="480" w:lineRule="auto"/>
        <w:rPr>
          <w:color w:val="000000"/>
        </w:rPr>
        <w:pPrChange w:id="328" w:author="Laura H Spencer" w:date="2020-06-16T23:05:00Z">
          <w:pPr>
            <w:pBdr>
              <w:top w:val="nil"/>
              <w:left w:val="nil"/>
              <w:bottom w:val="nil"/>
              <w:right w:val="nil"/>
              <w:between w:val="nil"/>
            </w:pBdr>
            <w:spacing w:line="480" w:lineRule="auto"/>
            <w:ind w:firstLine="720"/>
          </w:pPr>
        </w:pPrChange>
      </w:pPr>
      <w:ins w:id="329" w:author="Laura H Spencer" w:date="2020-05-26T19:53:00Z">
        <w:r>
          <w:rPr>
            <w:color w:val="000000"/>
          </w:rPr>
          <w:lastRenderedPageBreak/>
          <w:t>Washington State produce</w:t>
        </w:r>
      </w:ins>
      <w:ins w:id="330" w:author="Laura H Spencer" w:date="2020-06-15T17:33:00Z">
        <w:r w:rsidR="00BB1AE0">
          <w:rPr>
            <w:color w:val="000000"/>
          </w:rPr>
          <w:t>s</w:t>
        </w:r>
      </w:ins>
      <w:ins w:id="331" w:author="Laura H Spencer" w:date="2020-05-26T19:53:00Z">
        <w:r>
          <w:rPr>
            <w:color w:val="000000"/>
          </w:rPr>
          <w:t xml:space="preserve"> 45% of the molluscs cultured in the U.S. </w:t>
        </w:r>
      </w:ins>
      <w:ins w:id="332" w:author="Laura H Spencer" w:date="2020-06-15T17:29:00Z">
        <w:r w:rsidR="00BB1AE0">
          <w:rPr>
            <w:color w:val="000000"/>
          </w:rPr>
          <w:t xml:space="preserve">by value </w:t>
        </w:r>
      </w:ins>
      <w:ins w:id="333" w:author="Laura H Spencer" w:date="2020-05-26T19:53:00Z">
        <w:r>
          <w:rPr>
            <w:color w:val="000000"/>
          </w:rPr>
          <w:t>(USDA</w:t>
        </w:r>
      </w:ins>
      <w:ins w:id="334" w:author="Laura H Spencer" w:date="2020-06-15T17:15:00Z">
        <w:r w:rsidR="008C0CDE">
          <w:rPr>
            <w:color w:val="000000"/>
          </w:rPr>
          <w:t xml:space="preserve"> 201</w:t>
        </w:r>
      </w:ins>
      <w:ins w:id="335" w:author="Laura H Spencer" w:date="2020-06-15T17:29:00Z">
        <w:r w:rsidR="00BB1AE0">
          <w:rPr>
            <w:color w:val="000000"/>
          </w:rPr>
          <w:t>8</w:t>
        </w:r>
      </w:ins>
      <w:ins w:id="336" w:author="Laura H Spencer" w:date="2020-05-26T19:53:00Z">
        <w:r>
          <w:rPr>
            <w:color w:val="000000"/>
          </w:rPr>
          <w:t>) and is an iconic industry that supports rural communities, protects water quality, and collaborates closely with research and restoration programs</w:t>
        </w:r>
      </w:ins>
      <w:ins w:id="337" w:author="Laura H Spencer" w:date="2020-06-15T17:24:00Z">
        <w:r w:rsidR="008C0CDE">
          <w:rPr>
            <w:color w:val="000000"/>
          </w:rPr>
          <w:t xml:space="preserve"> (</w:t>
        </w:r>
      </w:ins>
      <w:ins w:id="338" w:author="Laura H Spencer" w:date="2020-06-15T17:25:00Z">
        <w:r w:rsidR="008C0CDE">
          <w:rPr>
            <w:color w:val="000000"/>
          </w:rPr>
          <w:t>FAO 2011; Washington Sea Grant 2015</w:t>
        </w:r>
      </w:ins>
      <w:ins w:id="339" w:author="Laura H Spencer" w:date="2020-06-15T17:24:00Z">
        <w:r w:rsidR="008C0CDE">
          <w:rPr>
            <w:color w:val="000000"/>
          </w:rPr>
          <w:t>)</w:t>
        </w:r>
      </w:ins>
      <w:ins w:id="340" w:author="Laura H Spencer" w:date="2020-05-26T19:53:00Z">
        <w:r>
          <w:rPr>
            <w:color w:val="000000"/>
          </w:rPr>
          <w:t>. Within Washington, Puget Sound growers produce 70% of the state’s shellfish (80% by value, over $92 million annually), concentrated mostly in South Puget Sound (Figure 1</w:t>
        </w:r>
      </w:ins>
      <w:ins w:id="341" w:author="Laura H Spencer" w:date="2020-06-16T22:55:00Z">
        <w:r w:rsidR="001A65AD">
          <w:rPr>
            <w:color w:val="000000"/>
          </w:rPr>
          <w:t xml:space="preserve">) (Martinelli </w:t>
        </w:r>
        <w:r w:rsidR="001A65AD">
          <w:rPr>
            <w:i/>
            <w:color w:val="000000"/>
          </w:rPr>
          <w:t xml:space="preserve">et al. </w:t>
        </w:r>
        <w:r w:rsidR="001A65AD">
          <w:rPr>
            <w:color w:val="000000"/>
          </w:rPr>
          <w:t xml:space="preserve">2020; </w:t>
        </w:r>
      </w:ins>
      <w:ins w:id="342" w:author="Laura H Spencer" w:date="2020-06-15T17:33:00Z">
        <w:r w:rsidR="00BB1AE0">
          <w:rPr>
            <w:color w:val="000000"/>
          </w:rPr>
          <w:t>Washington Sea Grant 2015</w:t>
        </w:r>
      </w:ins>
      <w:ins w:id="343" w:author="Laura H Spencer" w:date="2020-05-26T19:53:00Z">
        <w:r>
          <w:rPr>
            <w:color w:val="000000"/>
          </w:rPr>
          <w:t xml:space="preserve">). </w:t>
        </w:r>
      </w:ins>
      <w:r>
        <w:rPr>
          <w:color w:val="000000"/>
        </w:rPr>
        <w:t xml:space="preserve">Historically, Washington shellfish farmers have not </w:t>
      </w:r>
      <w:r>
        <w:t>report</w:t>
      </w:r>
      <w:r>
        <w:rPr>
          <w:color w:val="000000"/>
        </w:rPr>
        <w:t xml:space="preserve">ed losses from </w:t>
      </w:r>
      <w:del w:id="344" w:author="Laura H Spencer" w:date="2020-06-17T15:14:00Z">
        <w:r w:rsidDel="00685CB1">
          <w:rPr>
            <w:color w:val="000000"/>
          </w:rPr>
          <w:delText xml:space="preserve">shell-boring </w:delText>
        </w:r>
        <w:r w:rsidDel="00685CB1">
          <w:rPr>
            <w:i/>
            <w:color w:val="000000"/>
          </w:rPr>
          <w:delText>Polydora</w:delText>
        </w:r>
        <w:r w:rsidDel="00685CB1">
          <w:rPr>
            <w:color w:val="000000"/>
          </w:rPr>
          <w:delText xml:space="preserve"> </w:delText>
        </w:r>
      </w:del>
      <w:ins w:id="345" w:author="Laura H Spencer" w:date="2020-06-17T15:14:00Z">
        <w:r w:rsidR="00685CB1">
          <w:rPr>
            <w:color w:val="000000"/>
          </w:rPr>
          <w:t xml:space="preserve">mud worms </w:t>
        </w:r>
      </w:ins>
      <w:r>
        <w:rPr>
          <w:color w:val="000000"/>
        </w:rPr>
        <w:t xml:space="preserve">on their farms, and until </w:t>
      </w:r>
      <w:del w:id="346" w:author="Laura H Spencer" w:date="2020-06-16T23:06:00Z">
        <w:r w:rsidDel="00621719">
          <w:rPr>
            <w:color w:val="000000"/>
          </w:rPr>
          <w:delText xml:space="preserve">recently </w:delText>
        </w:r>
      </w:del>
      <w:ins w:id="347" w:author="Laura H Spencer" w:date="2020-06-16T23:06:00Z">
        <w:r w:rsidR="00621719">
          <w:rPr>
            <w:color w:val="000000"/>
          </w:rPr>
          <w:t xml:space="preserve">2017 </w:t>
        </w:r>
      </w:ins>
      <w:r>
        <w:rPr>
          <w:color w:val="000000"/>
        </w:rPr>
        <w:t xml:space="preserve">no shell-boring </w:t>
      </w:r>
      <w:r>
        <w:rPr>
          <w:i/>
          <w:color w:val="000000"/>
        </w:rPr>
        <w:t>Polydora</w:t>
      </w:r>
      <w:r>
        <w:rPr>
          <w:color w:val="000000"/>
        </w:rPr>
        <w:t xml:space="preserve"> species had been f</w:t>
      </w:r>
      <w:r>
        <w:t xml:space="preserve">ormally </w:t>
      </w:r>
      <w:r>
        <w:rPr>
          <w:color w:val="000000"/>
        </w:rPr>
        <w:t xml:space="preserve">documented </w:t>
      </w:r>
      <w:r>
        <w:t>from</w:t>
      </w:r>
      <w:r>
        <w:rPr>
          <w:color w:val="000000"/>
        </w:rPr>
        <w:t xml:space="preserve"> the state. Related </w:t>
      </w:r>
      <w:r>
        <w:t>s</w:t>
      </w:r>
      <w:r>
        <w:rPr>
          <w:color w:val="000000"/>
        </w:rPr>
        <w:t xml:space="preserve">pionid polychaetes have been present, such as </w:t>
      </w:r>
      <w:r>
        <w:rPr>
          <w:i/>
          <w:color w:val="000000"/>
        </w:rPr>
        <w:t xml:space="preserve">Polydora cornuta </w:t>
      </w:r>
      <w:r>
        <w:rPr>
          <w:color w:val="000000"/>
        </w:rPr>
        <w:t xml:space="preserve">(Fermer &amp; Jumars 1999), </w:t>
      </w:r>
      <w:r>
        <w:rPr>
          <w:i/>
          <w:color w:val="000000"/>
        </w:rPr>
        <w:t>Pseudopolydora</w:t>
      </w:r>
      <w:r>
        <w:rPr>
          <w:color w:val="000000"/>
        </w:rPr>
        <w:t xml:space="preserve"> spp. (e.g</w:t>
      </w:r>
      <w:r>
        <w:rPr>
          <w:i/>
          <w:color w:val="000000"/>
        </w:rPr>
        <w:t>.</w:t>
      </w:r>
      <w:ins w:id="348" w:author="" w:date="2020-06-22T12:06:00Z">
        <w:r w:rsidR="00576D7A">
          <w:rPr>
            <w:i/>
            <w:color w:val="000000"/>
          </w:rPr>
          <w:t>,</w:t>
        </w:r>
      </w:ins>
      <w:r>
        <w:rPr>
          <w:i/>
          <w:color w:val="000000"/>
        </w:rPr>
        <w:t xml:space="preserve"> </w:t>
      </w:r>
      <w:r>
        <w:rPr>
          <w:color w:val="000000"/>
        </w:rPr>
        <w:t xml:space="preserve">Woodin 1984), and </w:t>
      </w:r>
      <w:r>
        <w:rPr>
          <w:i/>
          <w:color w:val="000000"/>
        </w:rPr>
        <w:t>Boccardia proboscidea</w:t>
      </w:r>
      <w:r>
        <w:rPr>
          <w:color w:val="000000"/>
        </w:rPr>
        <w:t xml:space="preserve"> (Hartman 1940, Oyarzun </w:t>
      </w:r>
      <w:r>
        <w:rPr>
          <w:i/>
          <w:color w:val="000000"/>
        </w:rPr>
        <w:t xml:space="preserve">et al. </w:t>
      </w:r>
      <w:r>
        <w:rPr>
          <w:color w:val="000000"/>
        </w:rPr>
        <w:t xml:space="preserve">2011). These are primarily benthic species, and while they can occupy mud deposits within oyster shell crevices, they do not burrow and therefore do not </w:t>
      </w:r>
      <w:r>
        <w:t>create</w:t>
      </w:r>
      <w:r>
        <w:rPr>
          <w:color w:val="000000"/>
        </w:rPr>
        <w:t xml:space="preserve"> blisters. </w:t>
      </w:r>
      <w:ins w:id="349" w:author="Laura H Spencer" w:date="2020-06-16T23:10:00Z">
        <w:r w:rsidR="00621719">
          <w:rPr>
            <w:color w:val="000000"/>
          </w:rPr>
          <w:t xml:space="preserve">Economic losses associated with </w:t>
        </w:r>
        <w:r w:rsidR="00621719">
          <w:rPr>
            <w:i/>
            <w:color w:val="000000"/>
          </w:rPr>
          <w:t>Polydora</w:t>
        </w:r>
        <w:r w:rsidR="00621719">
          <w:rPr>
            <w:color w:val="000000"/>
          </w:rPr>
          <w:t xml:space="preserve"> outbreaks in this highly productive shellfish region could have </w:t>
        </w:r>
        <w:r w:rsidR="00621719">
          <w:t>nation-wide</w:t>
        </w:r>
        <w:r w:rsidR="00621719">
          <w:rPr>
            <w:color w:val="000000"/>
          </w:rPr>
          <w:t xml:space="preserve"> repercussions for the </w:t>
        </w:r>
        <w:r w:rsidR="00621719">
          <w:t>aquaculture industry</w:t>
        </w:r>
        <w:r w:rsidR="00621719">
          <w:rPr>
            <w:color w:val="000000"/>
          </w:rPr>
          <w:t>.</w:t>
        </w:r>
      </w:ins>
    </w:p>
    <w:p w14:paraId="5D939B62" w14:textId="32AC2215" w:rsidR="000B276C" w:rsidRDefault="000B276C" w:rsidP="000B276C">
      <w:pPr>
        <w:pBdr>
          <w:top w:val="nil"/>
          <w:left w:val="nil"/>
          <w:bottom w:val="nil"/>
          <w:right w:val="nil"/>
          <w:between w:val="nil"/>
        </w:pBdr>
        <w:spacing w:line="480" w:lineRule="auto"/>
        <w:ind w:firstLine="720"/>
        <w:rPr>
          <w:color w:val="000000"/>
        </w:rPr>
      </w:pPr>
      <w:r>
        <w:rPr>
          <w:color w:val="000000"/>
        </w:rPr>
        <w:t xml:space="preserve">In 2017, mud worm blisters were noticed in increasing abundance in cultured Pacific oysters from </w:t>
      </w:r>
      <w:del w:id="350" w:author="Laura H Spencer" w:date="2020-06-16T23:07:00Z">
        <w:r w:rsidDel="00621719">
          <w:rPr>
            <w:color w:val="000000"/>
          </w:rPr>
          <w:delText>southern</w:delText>
        </w:r>
      </w:del>
      <w:ins w:id="351" w:author="Laura H Spencer" w:date="2020-06-16T23:07:00Z">
        <w:r w:rsidR="00621719">
          <w:rPr>
            <w:color w:val="000000"/>
          </w:rPr>
          <w:t>South</w:t>
        </w:r>
      </w:ins>
      <w:r>
        <w:rPr>
          <w:color w:val="000000"/>
        </w:rPr>
        <w:t xml:space="preserve"> Puget Sound, which triggered a preliminary survey. Martinelli </w:t>
      </w:r>
      <w:r>
        <w:rPr>
          <w:i/>
          <w:color w:val="000000"/>
        </w:rPr>
        <w:t>et al.</w:t>
      </w:r>
      <w:r>
        <w:rPr>
          <w:color w:val="000000"/>
        </w:rPr>
        <w:t xml:space="preserve"> (</w:t>
      </w:r>
      <w:del w:id="352" w:author="Laura H Spencer" w:date="2020-06-15T17:34:00Z">
        <w:r w:rsidDel="00BB1AE0">
          <w:delText>2019</w:delText>
        </w:r>
      </w:del>
      <w:ins w:id="353" w:author="Laura H Spencer" w:date="2020-06-15T17:34:00Z">
        <w:r w:rsidR="00BB1AE0">
          <w:t>2020</w:t>
        </w:r>
      </w:ins>
      <w:r>
        <w:rPr>
          <w:color w:val="000000"/>
        </w:rPr>
        <w:t>) sampled Pacific oysters from</w:t>
      </w:r>
      <w:r>
        <w:t xml:space="preserve"> public beaches in</w:t>
      </w:r>
      <w:r>
        <w:rPr>
          <w:color w:val="000000"/>
        </w:rPr>
        <w:t xml:space="preserve"> Totten Inlet and Oakland Bay (Figure 1). Across </w:t>
      </w:r>
      <w:r>
        <w:t>the two</w:t>
      </w:r>
      <w:r>
        <w:rPr>
          <w:color w:val="000000"/>
        </w:rPr>
        <w:t xml:space="preserve"> sites, 41% of oysters were infe</w:t>
      </w:r>
      <w:r>
        <w:t>s</w:t>
      </w:r>
      <w:r>
        <w:rPr>
          <w:color w:val="000000"/>
        </w:rPr>
        <w:t>ted with a shell-boring worm (53% of Oakland Bay oysters, 34% of Totten Inlet oysters) (Martinelli et al. 2020). The worm species was identified using morpho</w:t>
      </w:r>
      <w:r>
        <w:t>logy</w:t>
      </w:r>
      <w:r>
        <w:rPr>
          <w:color w:val="000000"/>
        </w:rPr>
        <w:t xml:space="preserve"> (from scanning electron microscope images), and phylogenetics (</w:t>
      </w:r>
      <w:r>
        <w:t>comparing</w:t>
      </w:r>
      <w:r>
        <w:rPr>
          <w:color w:val="000000"/>
        </w:rPr>
        <w:t xml:space="preserve"> 18s rRNA &amp; mtCOI sequences against published </w:t>
      </w:r>
      <w:r>
        <w:rPr>
          <w:i/>
          <w:color w:val="000000"/>
        </w:rPr>
        <w:t>Polydora</w:t>
      </w:r>
      <w:r>
        <w:rPr>
          <w:color w:val="000000"/>
        </w:rPr>
        <w:t xml:space="preserve"> sequences). Some of the worms collected from </w:t>
      </w:r>
      <w:r>
        <w:t>Oakland Bay</w:t>
      </w:r>
      <w:r>
        <w:rPr>
          <w:color w:val="000000"/>
        </w:rPr>
        <w:t xml:space="preserve"> were positively identified as </w:t>
      </w:r>
      <w:r>
        <w:rPr>
          <w:i/>
          <w:color w:val="000000"/>
        </w:rPr>
        <w:t>P. websteri</w:t>
      </w:r>
      <w:r>
        <w:rPr>
          <w:color w:val="000000"/>
        </w:rPr>
        <w:t xml:space="preserve">, </w:t>
      </w:r>
      <w:r>
        <w:t>while</w:t>
      </w:r>
      <w:r>
        <w:rPr>
          <w:color w:val="000000"/>
        </w:rPr>
        <w:t xml:space="preserve"> others </w:t>
      </w:r>
      <w:r>
        <w:t xml:space="preserve">did not group </w:t>
      </w:r>
      <w:r>
        <w:lastRenderedPageBreak/>
        <w:t xml:space="preserve">with any of the available sequences and their identity remains unresolved </w:t>
      </w:r>
      <w:r>
        <w:rPr>
          <w:color w:val="000000"/>
        </w:rPr>
        <w:t xml:space="preserve">(phylogenetic trees </w:t>
      </w:r>
      <w:ins w:id="354" w:author="Laura H Spencer" w:date="2020-06-15T17:34:00Z">
        <w:r w:rsidR="00BB1AE0">
          <w:rPr>
            <w:color w:val="000000"/>
          </w:rPr>
          <w:t xml:space="preserve">are </w:t>
        </w:r>
      </w:ins>
      <w:ins w:id="355" w:author="Laura H Spencer" w:date="2020-06-15T17:35:00Z">
        <w:r w:rsidR="00BB1AE0">
          <w:rPr>
            <w:color w:val="000000"/>
          </w:rPr>
          <w:t xml:space="preserve">reported in </w:t>
        </w:r>
      </w:ins>
      <w:del w:id="356" w:author="Laura H Spencer" w:date="2020-06-15T17:35:00Z">
        <w:r w:rsidDel="00BB1AE0">
          <w:rPr>
            <w:color w:val="000000"/>
          </w:rPr>
          <w:delText xml:space="preserve">from </w:delText>
        </w:r>
      </w:del>
      <w:r>
        <w:rPr>
          <w:color w:val="000000"/>
        </w:rPr>
        <w:t xml:space="preserve">Martinelli </w:t>
      </w:r>
      <w:r w:rsidRPr="00994F1B">
        <w:rPr>
          <w:i/>
          <w:color w:val="000000"/>
        </w:rPr>
        <w:t>et al</w:t>
      </w:r>
      <w:r>
        <w:rPr>
          <w:color w:val="000000"/>
        </w:rPr>
        <w:t>. 2020</w:t>
      </w:r>
      <w:del w:id="357" w:author="Laura H Spencer" w:date="2020-06-15T17:35:00Z">
        <w:r w:rsidDel="00BB1AE0">
          <w:delText xml:space="preserve"> </w:delText>
        </w:r>
        <w:r w:rsidDel="00BB1AE0">
          <w:rPr>
            <w:color w:val="000000"/>
          </w:rPr>
          <w:delText>are reproduced in Figures 4 &amp; 5</w:delText>
        </w:r>
      </w:del>
      <w:r>
        <w:rPr>
          <w:color w:val="000000"/>
        </w:rPr>
        <w:t xml:space="preserve">). </w:t>
      </w:r>
    </w:p>
    <w:p w14:paraId="02BCEAA7" w14:textId="7B1EB498" w:rsidR="000B276C" w:rsidRDefault="000B276C" w:rsidP="00621719">
      <w:pPr>
        <w:pBdr>
          <w:top w:val="nil"/>
          <w:left w:val="nil"/>
          <w:bottom w:val="nil"/>
          <w:right w:val="nil"/>
          <w:between w:val="nil"/>
        </w:pBdr>
        <w:spacing w:line="480" w:lineRule="auto"/>
        <w:ind w:firstLine="720"/>
        <w:rPr>
          <w:color w:val="000000"/>
        </w:rPr>
      </w:pPr>
      <w:r>
        <w:t>It is unknown w</w:t>
      </w:r>
      <w:r>
        <w:rPr>
          <w:color w:val="000000"/>
        </w:rPr>
        <w:t xml:space="preserve">hether </w:t>
      </w:r>
      <w:del w:id="358" w:author="Laura H Spencer" w:date="2020-06-16T23:14:00Z">
        <w:r w:rsidDel="00621719">
          <w:rPr>
            <w:i/>
            <w:color w:val="000000"/>
          </w:rPr>
          <w:delText>P. websteri</w:delText>
        </w:r>
      </w:del>
      <w:ins w:id="359" w:author="Laura H Spencer" w:date="2020-06-16T23:14:00Z">
        <w:r w:rsidR="00621719">
          <w:rPr>
            <w:i/>
            <w:color w:val="000000"/>
          </w:rPr>
          <w:t xml:space="preserve">Polydora </w:t>
        </w:r>
        <w:r w:rsidR="00621719" w:rsidRPr="00621719">
          <w:rPr>
            <w:color w:val="000000"/>
            <w:rPrChange w:id="360" w:author="Laura H Spencer" w:date="2020-06-16T23:14:00Z">
              <w:rPr>
                <w:i/>
                <w:color w:val="000000"/>
              </w:rPr>
            </w:rPrChange>
          </w:rPr>
          <w:t>spp</w:t>
        </w:r>
        <w:r w:rsidR="00621719">
          <w:rPr>
            <w:i/>
            <w:color w:val="000000"/>
          </w:rPr>
          <w:t>.</w:t>
        </w:r>
      </w:ins>
      <w:r>
        <w:rPr>
          <w:i/>
          <w:color w:val="000000"/>
        </w:rPr>
        <w:t xml:space="preserve"> </w:t>
      </w:r>
      <w:r>
        <w:t>w</w:t>
      </w:r>
      <w:ins w:id="361" w:author="Laura H Spencer" w:date="2020-06-16T23:14:00Z">
        <w:r w:rsidR="00621719">
          <w:t>ere</w:t>
        </w:r>
      </w:ins>
      <w:del w:id="362" w:author="Laura H Spencer" w:date="2020-06-16T23:14:00Z">
        <w:r w:rsidDel="00621719">
          <w:delText>as</w:delText>
        </w:r>
      </w:del>
      <w:r>
        <w:t xml:space="preserve"> historically present in Washington State</w:t>
      </w:r>
      <w:r>
        <w:rPr>
          <w:color w:val="000000"/>
        </w:rPr>
        <w:t xml:space="preserve"> </w:t>
      </w:r>
      <w:r>
        <w:t>at low abundance</w:t>
      </w:r>
      <w:r>
        <w:rPr>
          <w:color w:val="000000"/>
        </w:rPr>
        <w:t xml:space="preserve"> or recently introduced. If the species w</w:t>
      </w:r>
      <w:ins w:id="363" w:author="Laura H Spencer" w:date="2020-06-16T23:15:00Z">
        <w:r w:rsidR="00992FD6">
          <w:rPr>
            <w:color w:val="000000"/>
          </w:rPr>
          <w:t>ere</w:t>
        </w:r>
      </w:ins>
      <w:del w:id="364" w:author="Laura H Spencer" w:date="2020-06-16T23:15:00Z">
        <w:r w:rsidDel="00992FD6">
          <w:rPr>
            <w:color w:val="000000"/>
          </w:rPr>
          <w:delText>as</w:delText>
        </w:r>
      </w:del>
      <w:r>
        <w:rPr>
          <w:color w:val="000000"/>
        </w:rPr>
        <w:t xml:space="preserve"> recently introduced, eradication </w:t>
      </w:r>
      <w:r>
        <w:t>might</w:t>
      </w:r>
      <w:r>
        <w:rPr>
          <w:color w:val="000000"/>
        </w:rPr>
        <w:t xml:space="preserve"> be possible (see Williams &amp; Grosholz, 2008 for examples of successful </w:t>
      </w:r>
      <w:ins w:id="365" w:author="Laura H Spencer" w:date="2020-06-12T14:57:00Z">
        <w:r w:rsidR="00827DAC">
          <w:rPr>
            <w:color w:val="000000"/>
          </w:rPr>
          <w:t xml:space="preserve">eradication </w:t>
        </w:r>
      </w:ins>
      <w:r>
        <w:rPr>
          <w:color w:val="000000"/>
        </w:rPr>
        <w:t>programs)</w:t>
      </w:r>
      <w:del w:id="366" w:author="Laura H Spencer" w:date="2020-06-12T15:02:00Z">
        <w:r w:rsidDel="00827DAC">
          <w:rPr>
            <w:color w:val="000000"/>
          </w:rPr>
          <w:delText xml:space="preserve">. </w:delText>
        </w:r>
        <w:r w:rsidDel="00827DAC">
          <w:delText>But i</w:delText>
        </w:r>
        <w:r w:rsidDel="00827DAC">
          <w:rPr>
            <w:color w:val="000000"/>
          </w:rPr>
          <w:delText xml:space="preserve">f eradication of </w:delText>
        </w:r>
        <w:r w:rsidDel="00827DAC">
          <w:rPr>
            <w:i/>
            <w:color w:val="000000"/>
          </w:rPr>
          <w:delText>P. websteri</w:delText>
        </w:r>
        <w:r w:rsidDel="00827DAC">
          <w:rPr>
            <w:color w:val="000000"/>
          </w:rPr>
          <w:delText xml:space="preserve"> is not possible</w:delText>
        </w:r>
      </w:del>
      <w:r>
        <w:rPr>
          <w:color w:val="000000"/>
        </w:rPr>
        <w:t xml:space="preserve">, </w:t>
      </w:r>
      <w:ins w:id="367" w:author="Laura H Spencer" w:date="2020-06-12T15:02:00Z">
        <w:r w:rsidR="00827DAC">
          <w:rPr>
            <w:color w:val="000000"/>
          </w:rPr>
          <w:t xml:space="preserve">or </w:t>
        </w:r>
      </w:ins>
      <w:ins w:id="368" w:author="Laura H Spencer" w:date="2020-06-16T23:15:00Z">
        <w:r w:rsidR="00992FD6">
          <w:rPr>
            <w:color w:val="000000"/>
          </w:rPr>
          <w:t>they</w:t>
        </w:r>
      </w:ins>
      <w:del w:id="369" w:author="Laura H Spencer" w:date="2020-06-16T23:15:00Z">
        <w:r w:rsidDel="00992FD6">
          <w:rPr>
            <w:color w:val="000000"/>
          </w:rPr>
          <w:delText>it</w:delText>
        </w:r>
      </w:del>
      <w:r>
        <w:rPr>
          <w:color w:val="000000"/>
        </w:rPr>
        <w:t xml:space="preserve"> could still be contained to a few Puget Sound basins through </w:t>
      </w:r>
      <w:ins w:id="370" w:author="Laura H Spencer" w:date="2020-06-12T15:09:00Z">
        <w:r w:rsidR="00CA6B20">
          <w:rPr>
            <w:color w:val="000000"/>
          </w:rPr>
          <w:t xml:space="preserve">stakeholder awareness education, </w:t>
        </w:r>
      </w:ins>
      <w:del w:id="371" w:author="Laura H Spencer" w:date="2020-06-12T15:08:00Z">
        <w:r w:rsidDel="00CA6B20">
          <w:rPr>
            <w:color w:val="000000"/>
          </w:rPr>
          <w:delText>education,</w:delText>
        </w:r>
      </w:del>
      <w:ins w:id="372" w:author="Laura H Spencer" w:date="2020-06-12T15:08:00Z">
        <w:r w:rsidR="00CA6B20">
          <w:rPr>
            <w:color w:val="000000"/>
          </w:rPr>
          <w:t xml:space="preserve">farm management, </w:t>
        </w:r>
      </w:ins>
      <w:del w:id="373" w:author="Laura H Spencer" w:date="2020-06-12T15:08:00Z">
        <w:r w:rsidDel="00CA6B20">
          <w:rPr>
            <w:color w:val="000000"/>
          </w:rPr>
          <w:delText xml:space="preserve"> mitigation, </w:delText>
        </w:r>
      </w:del>
      <w:r>
        <w:rPr>
          <w:color w:val="000000"/>
        </w:rPr>
        <w:t xml:space="preserve">and </w:t>
      </w:r>
      <w:ins w:id="374" w:author="Laura H Spencer" w:date="2020-06-12T15:09:00Z">
        <w:r w:rsidR="00CA6B20">
          <w:rPr>
            <w:color w:val="000000"/>
          </w:rPr>
          <w:t xml:space="preserve">state-wide </w:t>
        </w:r>
      </w:ins>
      <w:r>
        <w:rPr>
          <w:color w:val="000000"/>
        </w:rPr>
        <w:t>regulation</w:t>
      </w:r>
      <w:ins w:id="375" w:author="Laura H Spencer" w:date="2020-06-12T15:01:00Z">
        <w:r w:rsidR="00827DAC">
          <w:rPr>
            <w:color w:val="000000"/>
          </w:rPr>
          <w:t>, wh</w:t>
        </w:r>
      </w:ins>
      <w:ins w:id="376" w:author="Laura H Spencer" w:date="2020-06-12T15:02:00Z">
        <w:r w:rsidR="00827DAC">
          <w:rPr>
            <w:color w:val="000000"/>
          </w:rPr>
          <w:t xml:space="preserve">ich we discuss in more detail </w:t>
        </w:r>
      </w:ins>
      <w:ins w:id="377" w:author="Laura H Spencer" w:date="2020-06-12T15:03:00Z">
        <w:r w:rsidR="00827DAC">
          <w:rPr>
            <w:color w:val="000000"/>
          </w:rPr>
          <w:t>throughout this review</w:t>
        </w:r>
      </w:ins>
      <w:ins w:id="378" w:author="Laura H Spencer" w:date="2020-06-12T15:02:00Z">
        <w:r w:rsidR="00827DAC">
          <w:rPr>
            <w:color w:val="000000"/>
          </w:rPr>
          <w:t xml:space="preserve"> </w:t>
        </w:r>
      </w:ins>
      <w:del w:id="379" w:author="Laura H Spencer" w:date="2020-06-12T15:01:00Z">
        <w:r w:rsidDel="00827DAC">
          <w:rPr>
            <w:color w:val="000000"/>
          </w:rPr>
          <w:delText xml:space="preserve"> </w:delText>
        </w:r>
      </w:del>
      <w:r>
        <w:rPr>
          <w:color w:val="000000"/>
        </w:rPr>
        <w:t xml:space="preserve">(Çinar 2013; Paladini </w:t>
      </w:r>
      <w:r>
        <w:rPr>
          <w:i/>
          <w:color w:val="000000"/>
        </w:rPr>
        <w:t xml:space="preserve">et al. </w:t>
      </w:r>
      <w:r>
        <w:rPr>
          <w:color w:val="000000"/>
        </w:rPr>
        <w:t>2017). If</w:t>
      </w:r>
      <w:ins w:id="380" w:author="" w:date="2020-06-22T12:08:00Z">
        <w:r w:rsidR="00460C49">
          <w:rPr>
            <w:color w:val="000000"/>
          </w:rPr>
          <w:t>, instead,</w:t>
        </w:r>
      </w:ins>
      <w:r>
        <w:rPr>
          <w:color w:val="000000"/>
        </w:rPr>
        <w:t xml:space="preserve"> </w:t>
      </w:r>
      <w:del w:id="381" w:author="Laura H Spencer" w:date="2020-06-16T23:15:00Z">
        <w:r w:rsidDel="00992FD6">
          <w:rPr>
            <w:i/>
            <w:color w:val="000000"/>
          </w:rPr>
          <w:delText>P. websteri</w:delText>
        </w:r>
      </w:del>
      <w:ins w:id="382" w:author="Laura H Spencer" w:date="2020-06-16T23:15:00Z">
        <w:r w:rsidR="00992FD6">
          <w:rPr>
            <w:i/>
            <w:color w:val="000000"/>
          </w:rPr>
          <w:t xml:space="preserve">Polydora </w:t>
        </w:r>
        <w:r w:rsidR="00992FD6">
          <w:rPr>
            <w:color w:val="000000"/>
          </w:rPr>
          <w:t>spp.</w:t>
        </w:r>
      </w:ins>
      <w:r>
        <w:rPr>
          <w:color w:val="000000"/>
        </w:rPr>
        <w:t xml:space="preserve"> ha</w:t>
      </w:r>
      <w:ins w:id="383" w:author="Laura H Spencer" w:date="2020-06-16T23:15:00Z">
        <w:r w:rsidR="00992FD6">
          <w:rPr>
            <w:color w:val="000000"/>
          </w:rPr>
          <w:t>ve</w:t>
        </w:r>
      </w:ins>
      <w:del w:id="384" w:author="Laura H Spencer" w:date="2020-06-16T23:15:00Z">
        <w:r w:rsidDel="00992FD6">
          <w:rPr>
            <w:color w:val="000000"/>
          </w:rPr>
          <w:delText>s</w:delText>
        </w:r>
      </w:del>
      <w:r>
        <w:rPr>
          <w:color w:val="000000"/>
        </w:rPr>
        <w:t xml:space="preserve"> been present </w:t>
      </w:r>
      <w:ins w:id="385" w:author="" w:date="2020-06-22T12:08:00Z">
        <w:r w:rsidR="00460C49">
          <w:rPr>
            <w:color w:val="000000"/>
          </w:rPr>
          <w:t xml:space="preserve">in Washington State for a long period of time but </w:t>
        </w:r>
      </w:ins>
      <w:del w:id="386" w:author="" w:date="2020-06-22T12:07:00Z">
        <w:r w:rsidDel="00460C49">
          <w:rPr>
            <w:color w:val="000000"/>
          </w:rPr>
          <w:delText>but dormant</w:delText>
        </w:r>
      </w:del>
      <w:ins w:id="387" w:author="" w:date="2020-06-22T12:07:00Z">
        <w:r w:rsidR="00460C49">
          <w:rPr>
            <w:color w:val="000000"/>
          </w:rPr>
          <w:t>at low levels</w:t>
        </w:r>
      </w:ins>
      <w:ins w:id="388" w:author="" w:date="2020-06-22T12:08:00Z">
        <w:r w:rsidR="00460C49">
          <w:rPr>
            <w:color w:val="000000"/>
          </w:rPr>
          <w:t xml:space="preserve"> that until recently escaped detection</w:t>
        </w:r>
      </w:ins>
      <w:r>
        <w:rPr>
          <w:color w:val="000000"/>
        </w:rPr>
        <w:t xml:space="preserve">, the high infestation intensity reported by Martinelli </w:t>
      </w:r>
      <w:r>
        <w:rPr>
          <w:i/>
          <w:color w:val="000000"/>
        </w:rPr>
        <w:t xml:space="preserve">et al. </w:t>
      </w:r>
      <w:r>
        <w:rPr>
          <w:color w:val="000000"/>
        </w:rPr>
        <w:t>(</w:t>
      </w:r>
      <w:r>
        <w:t>20</w:t>
      </w:r>
      <w:ins w:id="389" w:author="Laura H Spencer" w:date="2020-06-15T17:35:00Z">
        <w:r w:rsidR="00BB1AE0">
          <w:t>20</w:t>
        </w:r>
      </w:ins>
      <w:del w:id="390" w:author="Laura H Spencer" w:date="2020-06-15T17:35:00Z">
        <w:r w:rsidDel="00BB1AE0">
          <w:delText>19</w:delText>
        </w:r>
      </w:del>
      <w:r>
        <w:rPr>
          <w:color w:val="000000"/>
        </w:rPr>
        <w:t xml:space="preserve">) may be the result of a recent </w:t>
      </w:r>
      <w:del w:id="391" w:author="" w:date="2020-06-22T12:08:00Z">
        <w:r w:rsidDel="00460C49">
          <w:rPr>
            <w:color w:val="000000"/>
          </w:rPr>
          <w:delText>outbreak</w:delText>
        </w:r>
      </w:del>
      <w:ins w:id="392" w:author="" w:date="2020-06-22T12:08:00Z">
        <w:r w:rsidR="00460C49">
          <w:rPr>
            <w:color w:val="000000"/>
          </w:rPr>
          <w:t>uptick in abundance</w:t>
        </w:r>
      </w:ins>
      <w:r>
        <w:rPr>
          <w:color w:val="000000"/>
        </w:rPr>
        <w:t>, caused by factors such as genetic changes, relaxation of biotic pressures (e.g.</w:t>
      </w:r>
      <w:ins w:id="393" w:author="" w:date="2020-06-22T12:08:00Z">
        <w:r w:rsidR="00460C49">
          <w:rPr>
            <w:color w:val="000000"/>
          </w:rPr>
          <w:t>,</w:t>
        </w:r>
      </w:ins>
      <w:r>
        <w:rPr>
          <w:color w:val="000000"/>
        </w:rPr>
        <w:t xml:space="preserve"> predators), or environmental changes (e.g., ocean warming, siltation) (</w:t>
      </w:r>
      <w:del w:id="394" w:author="Laura H Spencer" w:date="2020-06-15T17:35:00Z">
        <w:r w:rsidDel="00BB1AE0">
          <w:rPr>
            <w:color w:val="000000"/>
          </w:rPr>
          <w:delText xml:space="preserve">Crooks 2005; </w:delText>
        </w:r>
      </w:del>
      <w:r>
        <w:rPr>
          <w:color w:val="000000"/>
        </w:rPr>
        <w:t xml:space="preserve">Clements </w:t>
      </w:r>
      <w:r>
        <w:rPr>
          <w:i/>
          <w:color w:val="000000"/>
        </w:rPr>
        <w:t>et al.</w:t>
      </w:r>
      <w:r>
        <w:rPr>
          <w:color w:val="000000"/>
        </w:rPr>
        <w:t xml:space="preserve"> 2017a</w:t>
      </w:r>
      <w:ins w:id="395" w:author="Laura H Spencer" w:date="2020-06-15T17:35:00Z">
        <w:r w:rsidR="00BB1AE0">
          <w:rPr>
            <w:color w:val="000000"/>
          </w:rPr>
          <w:t>; Crooks 2005</w:t>
        </w:r>
      </w:ins>
      <w:r>
        <w:rPr>
          <w:color w:val="000000"/>
        </w:rPr>
        <w:t xml:space="preserve">). </w:t>
      </w:r>
      <w:ins w:id="396" w:author="Laura H Spencer" w:date="2020-05-26T19:46:00Z">
        <w:r>
          <w:rPr>
            <w:color w:val="000000"/>
          </w:rPr>
          <w:t>The recent marine heat waves, for instance, that resulted in</w:t>
        </w:r>
      </w:ins>
      <w:ins w:id="397" w:author="Laura H Spencer" w:date="2020-05-26T19:47:00Z">
        <w:r>
          <w:rPr>
            <w:color w:val="000000"/>
          </w:rPr>
          <w:t xml:space="preserve"> anomalously elevated ocean temperatures in</w:t>
        </w:r>
      </w:ins>
      <w:ins w:id="398" w:author="Laura H Spencer" w:date="2020-05-26T19:46:00Z">
        <w:r>
          <w:rPr>
            <w:color w:val="000000"/>
          </w:rPr>
          <w:t xml:space="preserve"> Washington State </w:t>
        </w:r>
      </w:ins>
      <w:ins w:id="399" w:author="Laura H Spencer" w:date="2020-05-26T19:47:00Z">
        <w:r>
          <w:rPr>
            <w:color w:val="000000"/>
          </w:rPr>
          <w:t>from 2014-2016 (</w:t>
        </w:r>
      </w:ins>
      <w:ins w:id="400" w:author="Laura H Spencer" w:date="2020-06-11T16:22:00Z">
        <w:r w:rsidR="00DE6ED6">
          <w:rPr>
            <w:color w:val="000000"/>
          </w:rPr>
          <w:t>Gentemann, Fewings &amp; Garcia-Reyes 2017</w:t>
        </w:r>
      </w:ins>
      <w:ins w:id="401" w:author="Laura H Spencer" w:date="2020-05-26T19:47:00Z">
        <w:r>
          <w:rPr>
            <w:color w:val="000000"/>
          </w:rPr>
          <w:t>) may have enabled mud</w:t>
        </w:r>
      </w:ins>
      <w:ins w:id="402" w:author="Laura H Spencer" w:date="2020-06-16T23:09:00Z">
        <w:r w:rsidR="00621719">
          <w:rPr>
            <w:color w:val="000000"/>
          </w:rPr>
          <w:t xml:space="preserve"> </w:t>
        </w:r>
      </w:ins>
      <w:ins w:id="403" w:author="Laura H Spencer" w:date="2020-05-26T19:47:00Z">
        <w:r>
          <w:rPr>
            <w:color w:val="000000"/>
          </w:rPr>
          <w:t>worm outbreaks</w:t>
        </w:r>
      </w:ins>
      <w:ins w:id="404" w:author="Laura H Spencer" w:date="2020-05-26T19:49:00Z">
        <w:r>
          <w:rPr>
            <w:color w:val="000000"/>
          </w:rPr>
          <w:t xml:space="preserve"> directly</w:t>
        </w:r>
      </w:ins>
      <w:ins w:id="405" w:author="Laura H Spencer" w:date="2020-06-11T16:24:00Z">
        <w:r w:rsidR="00DE6ED6">
          <w:rPr>
            <w:color w:val="000000"/>
          </w:rPr>
          <w:t>, such as</w:t>
        </w:r>
      </w:ins>
      <w:ins w:id="406" w:author="Laura H Spencer" w:date="2020-05-26T19:49:00Z">
        <w:r>
          <w:rPr>
            <w:color w:val="000000"/>
          </w:rPr>
          <w:t xml:space="preserve"> by increasing reproductive output </w:t>
        </w:r>
      </w:ins>
      <w:ins w:id="407" w:author="Laura H Spencer" w:date="2020-06-11T16:33:00Z">
        <w:r w:rsidR="00222660">
          <w:rPr>
            <w:color w:val="000000"/>
          </w:rPr>
          <w:t>(</w:t>
        </w:r>
        <w:r w:rsidR="00222660">
          <w:t xml:space="preserve">Blake </w:t>
        </w:r>
      </w:ins>
      <w:ins w:id="408" w:author="Laura H Spencer" w:date="2020-07-06T20:57:00Z">
        <w:r w:rsidR="00454687">
          <w:rPr>
            <w:color w:val="000000"/>
          </w:rPr>
          <w:t xml:space="preserve">&amp; </w:t>
        </w:r>
      </w:ins>
      <w:ins w:id="409" w:author="Laura H Spencer" w:date="2020-06-11T16:33:00Z">
        <w:r w:rsidR="00222660">
          <w:t>Arnofsky 1999; Dorsett 1961)</w:t>
        </w:r>
      </w:ins>
      <w:ins w:id="410" w:author="Laura H Spencer" w:date="2020-05-26T19:49:00Z">
        <w:r>
          <w:rPr>
            <w:color w:val="000000"/>
          </w:rPr>
          <w:t xml:space="preserve">, or indirectly </w:t>
        </w:r>
      </w:ins>
      <w:ins w:id="411" w:author="Laura H Spencer" w:date="2020-06-11T16:42:00Z">
        <w:r w:rsidR="00222660">
          <w:rPr>
            <w:color w:val="000000"/>
          </w:rPr>
          <w:t>due to shifts in trophic eco</w:t>
        </w:r>
      </w:ins>
      <w:ins w:id="412" w:author="Laura H Spencer" w:date="2020-06-11T16:43:00Z">
        <w:r w:rsidR="00222660">
          <w:rPr>
            <w:color w:val="000000"/>
          </w:rPr>
          <w:t>logy (e.g.</w:t>
        </w:r>
      </w:ins>
      <w:ins w:id="413" w:author="" w:date="2020-06-22T12:08:00Z">
        <w:r w:rsidR="00460C49">
          <w:rPr>
            <w:color w:val="000000"/>
          </w:rPr>
          <w:t>,</w:t>
        </w:r>
      </w:ins>
      <w:ins w:id="414" w:author="Laura H Spencer" w:date="2020-06-11T16:43:00Z">
        <w:r w:rsidR="00222660">
          <w:rPr>
            <w:color w:val="000000"/>
          </w:rPr>
          <w:t xml:space="preserve"> altered phytoplankton </w:t>
        </w:r>
        <w:del w:id="415" w:author="" w:date="2020-06-22T12:09:00Z">
          <w:r w:rsidR="00222660" w:rsidDel="00460C49">
            <w:rPr>
              <w:color w:val="000000"/>
            </w:rPr>
            <w:delText>communities or timing</w:delText>
          </w:r>
        </w:del>
      </w:ins>
      <w:ins w:id="416" w:author="" w:date="2020-06-22T12:09:00Z">
        <w:r w:rsidR="00460C49">
          <w:rPr>
            <w:color w:val="000000"/>
          </w:rPr>
          <w:t>community composition or phenology</w:t>
        </w:r>
      </w:ins>
      <w:ins w:id="417" w:author="Laura H Spencer" w:date="2020-06-11T16:43:00Z">
        <w:r w:rsidR="00222660">
          <w:rPr>
            <w:color w:val="000000"/>
          </w:rPr>
          <w:t>)</w:t>
        </w:r>
      </w:ins>
      <w:ins w:id="418" w:author="Laura H Spencer" w:date="2020-06-11T16:45:00Z">
        <w:r w:rsidR="00222660">
          <w:rPr>
            <w:color w:val="000000"/>
          </w:rPr>
          <w:t xml:space="preserve"> (Peterson </w:t>
        </w:r>
        <w:r w:rsidR="00222660" w:rsidRPr="00454687">
          <w:rPr>
            <w:i/>
            <w:color w:val="000000"/>
            <w:rPrChange w:id="419" w:author="Laura H Spencer" w:date="2020-07-06T20:57:00Z">
              <w:rPr>
                <w:color w:val="000000"/>
              </w:rPr>
            </w:rPrChange>
          </w:rPr>
          <w:t>et al.</w:t>
        </w:r>
        <w:r w:rsidR="00222660">
          <w:rPr>
            <w:color w:val="000000"/>
          </w:rPr>
          <w:t xml:space="preserve"> 2017)</w:t>
        </w:r>
      </w:ins>
      <w:ins w:id="420" w:author="Laura H Spencer" w:date="2020-06-11T16:43:00Z">
        <w:r w:rsidR="00222660">
          <w:rPr>
            <w:color w:val="000000"/>
          </w:rPr>
          <w:t>.</w:t>
        </w:r>
      </w:ins>
      <w:ins w:id="421" w:author="Laura H Spencer" w:date="2020-05-26T19:50:00Z">
        <w:r>
          <w:rPr>
            <w:color w:val="000000"/>
          </w:rPr>
          <w:t xml:space="preserve"> </w:t>
        </w:r>
      </w:ins>
    </w:p>
    <w:p w14:paraId="0E23A050" w14:textId="0C24B291" w:rsidR="000B276C" w:rsidRDefault="000B276C">
      <w:pPr>
        <w:pBdr>
          <w:top w:val="nil"/>
          <w:left w:val="nil"/>
          <w:bottom w:val="nil"/>
          <w:right w:val="nil"/>
          <w:between w:val="nil"/>
        </w:pBdr>
        <w:spacing w:line="480" w:lineRule="auto"/>
        <w:rPr>
          <w:b/>
          <w:smallCaps/>
          <w:color w:val="000000"/>
        </w:rPr>
      </w:pPr>
    </w:p>
    <w:p w14:paraId="7EDD7227" w14:textId="77777777" w:rsidR="00F85B76" w:rsidRDefault="00F85B76" w:rsidP="00F85B76">
      <w:pPr>
        <w:pBdr>
          <w:top w:val="nil"/>
          <w:left w:val="nil"/>
          <w:bottom w:val="nil"/>
          <w:right w:val="nil"/>
          <w:between w:val="nil"/>
        </w:pBdr>
        <w:spacing w:line="480" w:lineRule="auto"/>
        <w:rPr>
          <w:b/>
          <w:color w:val="000000"/>
        </w:rPr>
      </w:pPr>
      <w:r>
        <w:rPr>
          <w:b/>
          <w:smallCaps/>
        </w:rPr>
        <w:t>Impacts to a</w:t>
      </w:r>
      <w:r>
        <w:rPr>
          <w:b/>
          <w:smallCaps/>
          <w:color w:val="000000"/>
        </w:rPr>
        <w:t xml:space="preserve">quaculture </w:t>
      </w:r>
      <w:r>
        <w:rPr>
          <w:b/>
          <w:smallCaps/>
        </w:rPr>
        <w:t xml:space="preserve">production </w:t>
      </w:r>
    </w:p>
    <w:p w14:paraId="1D2D9855" w14:textId="3C91F0F7" w:rsidR="00267F4A" w:rsidRPr="00267F4A" w:rsidRDefault="00267F4A" w:rsidP="00621719">
      <w:pPr>
        <w:pBdr>
          <w:top w:val="nil"/>
          <w:left w:val="nil"/>
          <w:bottom w:val="nil"/>
          <w:right w:val="nil"/>
          <w:between w:val="nil"/>
        </w:pBdr>
        <w:spacing w:line="480" w:lineRule="auto"/>
        <w:rPr>
          <w:ins w:id="422" w:author="Laura H Spencer" w:date="2020-06-17T15:23:00Z"/>
          <w:rPrChange w:id="423" w:author="Laura H Spencer" w:date="2020-06-17T15:28:00Z">
            <w:rPr>
              <w:ins w:id="424" w:author="Laura H Spencer" w:date="2020-06-17T15:23:00Z"/>
              <w:i/>
            </w:rPr>
          </w:rPrChange>
        </w:rPr>
      </w:pPr>
      <w:ins w:id="425" w:author="Laura H Spencer" w:date="2020-06-17T15:27:00Z">
        <w:r>
          <w:t xml:space="preserve">By </w:t>
        </w:r>
      </w:ins>
      <w:ins w:id="426" w:author="Laura H Spencer" w:date="2020-06-17T15:26:00Z">
        <w:r>
          <w:t>reduc</w:t>
        </w:r>
      </w:ins>
      <w:ins w:id="427" w:author="Laura H Spencer" w:date="2020-06-17T15:27:00Z">
        <w:r>
          <w:t>ing</w:t>
        </w:r>
      </w:ins>
      <w:ins w:id="428" w:author="Laura H Spencer" w:date="2020-06-17T15:26:00Z">
        <w:r>
          <w:t xml:space="preserve"> the marketability of s</w:t>
        </w:r>
      </w:ins>
      <w:ins w:id="429" w:author="Laura H Spencer" w:date="2020-06-17T15:25:00Z">
        <w:r>
          <w:t>hellfish</w:t>
        </w:r>
      </w:ins>
      <w:ins w:id="430" w:author="Laura H Spencer" w:date="2020-06-17T15:26:00Z">
        <w:r>
          <w:t xml:space="preserve">, </w:t>
        </w:r>
      </w:ins>
      <w:ins w:id="431" w:author="Laura H Spencer" w:date="2020-06-17T15:27:00Z">
        <w:r>
          <w:t xml:space="preserve">mud worms </w:t>
        </w:r>
      </w:ins>
      <w:del w:id="432" w:author="Laura H Spencer" w:date="2020-06-17T15:20:00Z">
        <w:r w:rsidR="00F85B76" w:rsidRPr="00267F4A" w:rsidDel="00267F4A">
          <w:rPr>
            <w:color w:val="000000"/>
            <w:rPrChange w:id="433" w:author="Laura H Spencer" w:date="2020-06-17T15:20:00Z">
              <w:rPr>
                <w:i/>
                <w:color w:val="000000"/>
              </w:rPr>
            </w:rPrChange>
          </w:rPr>
          <w:delText>Polydora</w:delText>
        </w:r>
        <w:r w:rsidR="00F85B76" w:rsidRPr="00267F4A" w:rsidDel="00267F4A">
          <w:rPr>
            <w:color w:val="000000"/>
          </w:rPr>
          <w:delText xml:space="preserve"> </w:delText>
        </w:r>
      </w:del>
      <w:r w:rsidR="00F85B76">
        <w:rPr>
          <w:color w:val="000000"/>
        </w:rPr>
        <w:t>ha</w:t>
      </w:r>
      <w:ins w:id="434" w:author="Laura H Spencer" w:date="2020-06-16T23:16:00Z">
        <w:r w:rsidR="00992FD6">
          <w:rPr>
            <w:color w:val="000000"/>
          </w:rPr>
          <w:t>ve</w:t>
        </w:r>
      </w:ins>
      <w:del w:id="435" w:author="Laura H Spencer" w:date="2020-06-16T23:16:00Z">
        <w:r w:rsidR="00F85B76" w:rsidDel="00992FD6">
          <w:rPr>
            <w:color w:val="000000"/>
          </w:rPr>
          <w:delText>s</w:delText>
        </w:r>
      </w:del>
      <w:r w:rsidR="00F85B76">
        <w:rPr>
          <w:color w:val="000000"/>
        </w:rPr>
        <w:t xml:space="preserve"> caused economic losses for </w:t>
      </w:r>
      <w:del w:id="436" w:author="Laura H Spencer" w:date="2020-06-17T15:27:00Z">
        <w:r w:rsidR="00F85B76" w:rsidDel="00267F4A">
          <w:rPr>
            <w:color w:val="000000"/>
          </w:rPr>
          <w:delText xml:space="preserve">shellfish </w:delText>
        </w:r>
      </w:del>
      <w:r w:rsidR="00F85B76">
        <w:rPr>
          <w:color w:val="000000"/>
        </w:rPr>
        <w:t>aquaculture operations worldwide</w:t>
      </w:r>
      <w:ins w:id="437" w:author="Laura H Spencer" w:date="2020-06-17T15:26:00Z">
        <w:r>
          <w:rPr>
            <w:color w:val="000000"/>
          </w:rPr>
          <w:t xml:space="preserve"> (</w:t>
        </w:r>
      </w:ins>
      <w:ins w:id="438" w:author="Laura H Spencer" w:date="2020-07-06T22:04:00Z">
        <w:r w:rsidR="00BB347F">
          <w:t>Morse, Rawson &amp; Kraeuter 2015</w:t>
        </w:r>
      </w:ins>
      <w:ins w:id="439" w:author="Laura H Spencer" w:date="2020-06-17T15:26:00Z">
        <w:r>
          <w:t xml:space="preserve">; </w:t>
        </w:r>
        <w:r>
          <w:rPr>
            <w:color w:val="000000"/>
          </w:rPr>
          <w:t xml:space="preserve">Simon </w:t>
        </w:r>
      </w:ins>
      <w:ins w:id="440" w:author="Laura H Spencer" w:date="2020-07-06T20:57:00Z">
        <w:r w:rsidR="00454687">
          <w:rPr>
            <w:color w:val="000000"/>
          </w:rPr>
          <w:t xml:space="preserve">&amp; </w:t>
        </w:r>
      </w:ins>
      <w:ins w:id="441" w:author="Laura H Spencer" w:date="2020-06-17T15:26:00Z">
        <w:r>
          <w:rPr>
            <w:color w:val="000000"/>
          </w:rPr>
          <w:t>Sato-Okoshi 2015)</w:t>
        </w:r>
      </w:ins>
      <w:r w:rsidR="00F85B76">
        <w:rPr>
          <w:color w:val="000000"/>
        </w:rPr>
        <w:t xml:space="preserve">. </w:t>
      </w:r>
      <w:del w:id="442" w:author="Laura H Spencer" w:date="2020-06-17T15:21:00Z">
        <w:r w:rsidR="00F85B76" w:rsidDel="00267F4A">
          <w:delText xml:space="preserve">Of the shell borers, </w:delText>
        </w:r>
      </w:del>
      <w:del w:id="443" w:author="Laura H Spencer" w:date="2020-06-17T15:22:00Z">
        <w:r w:rsidR="00F85B76" w:rsidDel="00267F4A">
          <w:rPr>
            <w:i/>
          </w:rPr>
          <w:delText>P. websteri</w:delText>
        </w:r>
      </w:del>
      <w:del w:id="444" w:author="Laura H Spencer" w:date="2020-06-16T20:12:00Z">
        <w:r w:rsidR="00F85B76" w:rsidDel="00DA1D4C">
          <w:rPr>
            <w:i/>
          </w:rPr>
          <w:delText>,</w:delText>
        </w:r>
      </w:del>
      <w:del w:id="445" w:author="Laura H Spencer" w:date="2020-06-17T15:22:00Z">
        <w:r w:rsidR="00F85B76" w:rsidDel="00267F4A">
          <w:rPr>
            <w:i/>
          </w:rPr>
          <w:delText xml:space="preserve"> </w:delText>
        </w:r>
      </w:del>
      <w:del w:id="446" w:author="Laura H Spencer" w:date="2020-06-16T20:12:00Z">
        <w:r w:rsidR="00F85B76" w:rsidDel="00DA1D4C">
          <w:rPr>
            <w:i/>
          </w:rPr>
          <w:delText xml:space="preserve">P. ciliata, </w:delText>
        </w:r>
      </w:del>
      <w:del w:id="447" w:author="Laura H Spencer" w:date="2020-06-17T15:22:00Z">
        <w:r w:rsidR="00F85B76" w:rsidDel="00267F4A">
          <w:delText xml:space="preserve">and </w:delText>
        </w:r>
        <w:r w:rsidR="00F85B76" w:rsidDel="00267F4A">
          <w:rPr>
            <w:i/>
          </w:rPr>
          <w:delText>P. hoplura</w:delText>
        </w:r>
        <w:r w:rsidR="00F85B76" w:rsidDel="00267F4A">
          <w:delText xml:space="preserve"> are the most widely distributed and notorious for infesting shellfish farms (Radashevsky </w:delText>
        </w:r>
        <w:r w:rsidR="00F85B76" w:rsidDel="00267F4A">
          <w:rPr>
            <w:i/>
          </w:rPr>
          <w:delText>et al.</w:delText>
        </w:r>
        <w:r w:rsidR="00F85B76" w:rsidDel="00267F4A">
          <w:delText xml:space="preserve"> 2006) (Table 1).</w:delText>
        </w:r>
      </w:del>
      <w:del w:id="448" w:author="Laura H Spencer" w:date="2020-06-16T20:15:00Z">
        <w:r w:rsidR="00F85B76" w:rsidRPr="00DA1D4C" w:rsidDel="00DA1D4C">
          <w:delText xml:space="preserve"> </w:delText>
        </w:r>
      </w:del>
      <w:del w:id="449" w:author="Laura H Spencer" w:date="2020-06-17T15:25:00Z">
        <w:r w:rsidR="003026E6" w:rsidDel="00267F4A">
          <w:delText>Shellfish i</w:delText>
        </w:r>
        <w:r w:rsidR="003026E6" w:rsidDel="00267F4A">
          <w:rPr>
            <w:color w:val="000000"/>
          </w:rPr>
          <w:delText>nfect</w:delText>
        </w:r>
        <w:r w:rsidR="003026E6" w:rsidDel="00267F4A">
          <w:delText xml:space="preserve">ed with </w:delText>
        </w:r>
      </w:del>
      <w:del w:id="450" w:author="Laura H Spencer" w:date="2020-06-17T15:22:00Z">
        <w:r w:rsidR="003026E6" w:rsidDel="00267F4A">
          <w:rPr>
            <w:color w:val="000000"/>
          </w:rPr>
          <w:delText xml:space="preserve">boring </w:delText>
        </w:r>
      </w:del>
      <w:del w:id="451" w:author="Laura H Spencer" w:date="2020-06-17T15:21:00Z">
        <w:r w:rsidR="003026E6" w:rsidDel="00267F4A">
          <w:rPr>
            <w:i/>
            <w:color w:val="000000"/>
          </w:rPr>
          <w:delText xml:space="preserve">Polydora </w:delText>
        </w:r>
        <w:r w:rsidR="003026E6" w:rsidDel="00267F4A">
          <w:rPr>
            <w:color w:val="000000"/>
          </w:rPr>
          <w:delText>spp.</w:delText>
        </w:r>
      </w:del>
      <w:del w:id="452" w:author="Laura H Spencer" w:date="2020-06-17T15:25:00Z">
        <w:r w:rsidR="003026E6" w:rsidDel="00267F4A">
          <w:rPr>
            <w:color w:val="000000"/>
          </w:rPr>
          <w:delText xml:space="preserve"> </w:delText>
        </w:r>
        <w:r w:rsidR="00E66CAA" w:rsidDel="00267F4A">
          <w:rPr>
            <w:color w:val="000000"/>
          </w:rPr>
          <w:delText>are less marketable</w:delText>
        </w:r>
        <w:r w:rsidR="003026E6" w:rsidDel="00267F4A">
          <w:delText xml:space="preserve"> </w:delText>
        </w:r>
        <w:r w:rsidR="003026E6" w:rsidDel="00267F4A">
          <w:rPr>
            <w:color w:val="000000"/>
          </w:rPr>
          <w:delText>(</w:delText>
        </w:r>
        <w:r w:rsidR="003026E6" w:rsidDel="00267F4A">
          <w:delText xml:space="preserve">Morse </w:delText>
        </w:r>
        <w:r w:rsidR="003026E6" w:rsidRPr="008B2B73" w:rsidDel="00267F4A">
          <w:rPr>
            <w:i/>
          </w:rPr>
          <w:delText>et al.</w:delText>
        </w:r>
        <w:r w:rsidR="003026E6" w:rsidDel="00267F4A">
          <w:delText xml:space="preserve"> 2015; </w:delText>
        </w:r>
        <w:r w:rsidR="003026E6" w:rsidDel="00267F4A">
          <w:rPr>
            <w:color w:val="000000"/>
          </w:rPr>
          <w:delText xml:space="preserve">Simon and Sato-Okoshi 2015). </w:delText>
        </w:r>
      </w:del>
      <w:ins w:id="453" w:author="Laura H Spencer" w:date="2020-06-17T15:22:00Z">
        <w:r>
          <w:rPr>
            <w:color w:val="000000"/>
          </w:rPr>
          <w:t xml:space="preserve">Mud </w:t>
        </w:r>
      </w:ins>
      <w:del w:id="454" w:author="Laura H Spencer" w:date="2020-06-17T15:22:00Z">
        <w:r w:rsidR="003026E6" w:rsidDel="00267F4A">
          <w:rPr>
            <w:i/>
            <w:color w:val="000000"/>
          </w:rPr>
          <w:delText xml:space="preserve">Polydora </w:delText>
        </w:r>
        <w:r w:rsidR="003026E6" w:rsidDel="00267F4A">
          <w:rPr>
            <w:color w:val="000000"/>
          </w:rPr>
          <w:delText xml:space="preserve">spp. </w:delText>
        </w:r>
      </w:del>
      <w:r w:rsidR="003026E6">
        <w:rPr>
          <w:color w:val="000000"/>
        </w:rPr>
        <w:t xml:space="preserve">worms bore into calcareous shells and line their </w:t>
      </w:r>
      <w:del w:id="455" w:author="Laura H Spencer" w:date="2020-05-26T18:07:00Z">
        <w:r w:rsidR="003026E6" w:rsidDel="00D9033D">
          <w:rPr>
            <w:color w:val="000000"/>
          </w:rPr>
          <w:delText xml:space="preserve">tunnel </w:delText>
        </w:r>
      </w:del>
      <w:ins w:id="456" w:author="Laura H Spencer" w:date="2020-05-26T18:07:00Z">
        <w:r w:rsidR="003026E6">
          <w:rPr>
            <w:color w:val="000000"/>
          </w:rPr>
          <w:t xml:space="preserve">burrows </w:t>
        </w:r>
      </w:ins>
      <w:r w:rsidR="003026E6">
        <w:rPr>
          <w:color w:val="000000"/>
        </w:rPr>
        <w:t xml:space="preserve">with shell fragments, </w:t>
      </w:r>
      <w:r w:rsidR="003026E6">
        <w:rPr>
          <w:color w:val="000000"/>
        </w:rPr>
        <w:lastRenderedPageBreak/>
        <w:t xml:space="preserve">mucus, and detritus (Figure 2) (Wilson 1928; Zottoli </w:t>
      </w:r>
      <w:ins w:id="457" w:author="Laura H Spencer" w:date="2020-07-06T20:57:00Z">
        <w:r w:rsidR="00454687">
          <w:rPr>
            <w:color w:val="000000"/>
          </w:rPr>
          <w:t xml:space="preserve">&amp; </w:t>
        </w:r>
      </w:ins>
      <w:del w:id="458" w:author="Laura H Spencer" w:date="2020-07-06T20:57:00Z">
        <w:r w:rsidR="003026E6" w:rsidDel="00454687">
          <w:rPr>
            <w:color w:val="000000"/>
          </w:rPr>
          <w:delText xml:space="preserve">and </w:delText>
        </w:r>
      </w:del>
      <w:r w:rsidR="003026E6">
        <w:rPr>
          <w:color w:val="000000"/>
        </w:rPr>
        <w:t xml:space="preserve">Carriker 1974). If the </w:t>
      </w:r>
      <w:del w:id="459" w:author="Laura H Spencer" w:date="2020-05-26T18:07:00Z">
        <w:r w:rsidR="003026E6" w:rsidDel="00D9033D">
          <w:rPr>
            <w:color w:val="000000"/>
          </w:rPr>
          <w:delText xml:space="preserve">tunnel </w:delText>
        </w:r>
      </w:del>
      <w:ins w:id="460" w:author="Laura H Spencer" w:date="2020-05-26T18:07:00Z">
        <w:r w:rsidR="003026E6">
          <w:rPr>
            <w:color w:val="000000"/>
          </w:rPr>
          <w:t xml:space="preserve">burrow </w:t>
        </w:r>
      </w:ins>
      <w:r w:rsidR="003026E6">
        <w:rPr>
          <w:color w:val="000000"/>
        </w:rPr>
        <w:t>breaches the inner shell surface, the host responds by laying down a layer of nacre</w:t>
      </w:r>
      <w:r w:rsidR="003026E6">
        <w:rPr>
          <w:i/>
          <w:color w:val="000000"/>
        </w:rPr>
        <w:t xml:space="preserve"> </w:t>
      </w:r>
      <w:r w:rsidR="003026E6">
        <w:rPr>
          <w:color w:val="000000"/>
        </w:rPr>
        <w:t>to protect itself from the burrow and the worm (</w:t>
      </w:r>
      <w:ins w:id="461" w:author="Laura H Spencer" w:date="2020-06-15T17:36:00Z">
        <w:r w:rsidR="00B628DC" w:rsidRPr="00B628DC">
          <w:rPr>
            <w:color w:val="000000"/>
          </w:rPr>
          <w:t>Lunz 1941</w:t>
        </w:r>
        <w:r w:rsidR="00B628DC">
          <w:rPr>
            <w:color w:val="000000"/>
          </w:rPr>
          <w:t xml:space="preserve">; </w:t>
        </w:r>
      </w:ins>
      <w:r w:rsidR="003026E6">
        <w:rPr>
          <w:color w:val="000000"/>
        </w:rPr>
        <w:t>Whitelegge 1890</w:t>
      </w:r>
      <w:del w:id="462" w:author="Laura H Spencer" w:date="2020-06-15T17:36:00Z">
        <w:r w:rsidR="003026E6" w:rsidDel="00B628DC">
          <w:rPr>
            <w:color w:val="000000"/>
          </w:rPr>
          <w:delText>; Lunz 1941</w:delText>
        </w:r>
      </w:del>
      <w:r w:rsidR="003026E6">
        <w:rPr>
          <w:color w:val="000000"/>
        </w:rPr>
        <w:t>). This can produce a blister, where a thin layer of shell lies over a mass of anoxic detritus. The primar</w:t>
      </w:r>
      <w:r w:rsidR="003026E6">
        <w:t xml:space="preserve">y </w:t>
      </w:r>
      <w:r w:rsidR="003026E6">
        <w:rPr>
          <w:color w:val="000000"/>
        </w:rPr>
        <w:t xml:space="preserve">impact to oyster production is </w:t>
      </w:r>
      <w:r w:rsidR="003026E6">
        <w:t>product devaluation</w:t>
      </w:r>
      <w:r w:rsidR="003026E6">
        <w:rPr>
          <w:color w:val="000000"/>
        </w:rPr>
        <w:t xml:space="preserve"> due to negative consumer responses to unsightly blisters and burrows within the </w:t>
      </w:r>
      <w:r w:rsidR="003026E6">
        <w:t>inner shell</w:t>
      </w:r>
      <w:r w:rsidR="003026E6">
        <w:rPr>
          <w:color w:val="000000"/>
        </w:rPr>
        <w:t xml:space="preserve">, particularly in freshly shucked oysters (Shinn </w:t>
      </w:r>
      <w:r w:rsidR="003026E6">
        <w:rPr>
          <w:i/>
          <w:color w:val="000000"/>
        </w:rPr>
        <w:t xml:space="preserve">et al. </w:t>
      </w:r>
      <w:r w:rsidR="003026E6">
        <w:rPr>
          <w:color w:val="000000"/>
        </w:rPr>
        <w:t>2015). If a blister is breached during shucking, anoxic material can contaminate oyster meat and brine, detracting further from flavor and presentation (</w:t>
      </w:r>
      <w:ins w:id="463" w:author="Laura H Spencer" w:date="2020-07-06T22:04:00Z">
        <w:r w:rsidR="00BB347F">
          <w:t>Morse, Rawson &amp; Kraeuter 2015</w:t>
        </w:r>
      </w:ins>
      <w:del w:id="464" w:author="Laura H Spencer" w:date="2020-07-06T22:04:00Z">
        <w:r w:rsidR="003026E6" w:rsidDel="00BB347F">
          <w:delText xml:space="preserve">Morse </w:delText>
        </w:r>
        <w:r w:rsidR="003026E6" w:rsidRPr="008B2B73" w:rsidDel="00BB347F">
          <w:rPr>
            <w:i/>
          </w:rPr>
          <w:delText>et al.</w:delText>
        </w:r>
        <w:r w:rsidR="003026E6" w:rsidDel="00BB347F">
          <w:delText xml:space="preserve"> 2015</w:delText>
        </w:r>
      </w:del>
      <w:r w:rsidR="003026E6">
        <w:rPr>
          <w:color w:val="000000"/>
        </w:rPr>
        <w:t>). Burrows can also</w:t>
      </w:r>
      <w:r w:rsidR="003026E6">
        <w:t xml:space="preserve"> decrease shell strength, causing cracks during shipping and handling, and making shucking difficult (Bergman, Elner </w:t>
      </w:r>
      <w:ins w:id="465" w:author="Laura H Spencer" w:date="2020-07-06T20:58:00Z">
        <w:r w:rsidR="00454687">
          <w:rPr>
            <w:color w:val="000000"/>
          </w:rPr>
          <w:t xml:space="preserve">&amp; </w:t>
        </w:r>
      </w:ins>
      <w:del w:id="466" w:author="Laura H Spencer" w:date="2020-07-06T20:58:00Z">
        <w:r w:rsidR="003026E6" w:rsidDel="00454687">
          <w:delText xml:space="preserve">and </w:delText>
        </w:r>
      </w:del>
      <w:r w:rsidR="003026E6">
        <w:t xml:space="preserve">Risk 1982; Bishop </w:t>
      </w:r>
      <w:ins w:id="467" w:author="Laura H Spencer" w:date="2020-07-06T20:58:00Z">
        <w:r w:rsidR="00454687">
          <w:rPr>
            <w:color w:val="000000"/>
          </w:rPr>
          <w:t xml:space="preserve">&amp; </w:t>
        </w:r>
      </w:ins>
      <w:del w:id="468" w:author="Laura H Spencer" w:date="2020-07-06T20:58:00Z">
        <w:r w:rsidR="003026E6" w:rsidDel="00454687">
          <w:delText xml:space="preserve">and </w:delText>
        </w:r>
      </w:del>
      <w:r w:rsidR="003026E6">
        <w:t xml:space="preserve">Hooper 2005; Calvo, Luckenbach </w:t>
      </w:r>
      <w:ins w:id="469" w:author="Laura H Spencer" w:date="2020-07-06T20:58:00Z">
        <w:r w:rsidR="00454687">
          <w:rPr>
            <w:color w:val="000000"/>
          </w:rPr>
          <w:t xml:space="preserve">&amp; </w:t>
        </w:r>
      </w:ins>
      <w:del w:id="470" w:author="Laura H Spencer" w:date="2020-07-06T20:58:00Z">
        <w:r w:rsidR="003026E6" w:rsidDel="00454687">
          <w:delText xml:space="preserve">and </w:delText>
        </w:r>
      </w:del>
      <w:r w:rsidR="003026E6">
        <w:t xml:space="preserve">Burreson 1999; Kent 1981). </w:t>
      </w:r>
      <w:r w:rsidR="003026E6">
        <w:rPr>
          <w:color w:val="000000"/>
        </w:rPr>
        <w:t xml:space="preserve">Since half-shell oysters are the most lucrative </w:t>
      </w:r>
      <w:ins w:id="471" w:author="" w:date="2020-06-22T12:09:00Z">
        <w:r w:rsidR="004D0A41">
          <w:rPr>
            <w:color w:val="000000"/>
          </w:rPr>
          <w:t>pr</w:t>
        </w:r>
      </w:ins>
      <w:ins w:id="472" w:author="" w:date="2020-06-22T12:10:00Z">
        <w:r w:rsidR="004D0A41">
          <w:rPr>
            <w:color w:val="000000"/>
          </w:rPr>
          <w:t xml:space="preserve">oduct </w:t>
        </w:r>
      </w:ins>
      <w:r w:rsidR="003026E6">
        <w:rPr>
          <w:color w:val="000000"/>
        </w:rPr>
        <w:t xml:space="preserve">option for </w:t>
      </w:r>
      <w:r w:rsidR="003026E6">
        <w:t xml:space="preserve">oyster </w:t>
      </w:r>
      <w:r w:rsidR="003026E6">
        <w:rPr>
          <w:color w:val="000000"/>
        </w:rPr>
        <w:t xml:space="preserve">farmers, and </w:t>
      </w:r>
      <w:del w:id="473" w:author="Laura H Spencer" w:date="2020-06-17T15:31:00Z">
        <w:r w:rsidR="003026E6" w:rsidRPr="00BB7D05" w:rsidDel="00BB7D05">
          <w:rPr>
            <w:color w:val="000000"/>
            <w:rPrChange w:id="474" w:author="Laura H Spencer" w:date="2020-06-17T15:31:00Z">
              <w:rPr>
                <w:i/>
                <w:color w:val="000000"/>
              </w:rPr>
            </w:rPrChange>
          </w:rPr>
          <w:delText>Polydora</w:delText>
        </w:r>
      </w:del>
      <w:ins w:id="475" w:author="Laura H Spencer" w:date="2020-06-17T15:31:00Z">
        <w:r w:rsidR="00BB7D05">
          <w:rPr>
            <w:color w:val="000000"/>
          </w:rPr>
          <w:t>mud worm</w:t>
        </w:r>
      </w:ins>
      <w:r w:rsidR="003026E6">
        <w:t>-</w:t>
      </w:r>
      <w:r w:rsidR="003026E6">
        <w:rPr>
          <w:color w:val="000000"/>
        </w:rPr>
        <w:t>infe</w:t>
      </w:r>
      <w:r w:rsidR="003026E6">
        <w:t>s</w:t>
      </w:r>
      <w:r w:rsidR="003026E6">
        <w:rPr>
          <w:color w:val="000000"/>
        </w:rPr>
        <w:t xml:space="preserve">ted oysters are often </w:t>
      </w:r>
      <w:del w:id="476" w:author="Laura H Spencer" w:date="2020-07-06T23:29:00Z">
        <w:r w:rsidR="003026E6" w:rsidDel="008D3F98">
          <w:rPr>
            <w:color w:val="000000"/>
          </w:rPr>
          <w:delText xml:space="preserve">are </w:delText>
        </w:r>
      </w:del>
      <w:r w:rsidR="003026E6">
        <w:rPr>
          <w:color w:val="000000"/>
        </w:rPr>
        <w:t xml:space="preserve">not </w:t>
      </w:r>
      <w:r w:rsidR="003026E6">
        <w:t>salable</w:t>
      </w:r>
      <w:r w:rsidR="003026E6">
        <w:rPr>
          <w:color w:val="000000"/>
        </w:rPr>
        <w:t xml:space="preserve"> </w:t>
      </w:r>
      <w:r w:rsidR="003026E6">
        <w:t>on</w:t>
      </w:r>
      <w:r w:rsidR="003026E6">
        <w:rPr>
          <w:color w:val="000000"/>
        </w:rPr>
        <w:t xml:space="preserve"> the half-shell market, </w:t>
      </w:r>
      <w:r w:rsidR="003026E6">
        <w:t>infestation</w:t>
      </w:r>
      <w:r w:rsidR="003026E6">
        <w:rPr>
          <w:color w:val="000000"/>
        </w:rPr>
        <w:t xml:space="preserve"> </w:t>
      </w:r>
      <w:del w:id="477" w:author="" w:date="2020-06-22T12:10:00Z">
        <w:r w:rsidR="003026E6" w:rsidDel="004D0A41">
          <w:rPr>
            <w:color w:val="000000"/>
          </w:rPr>
          <w:delText xml:space="preserve">significantly </w:delText>
        </w:r>
      </w:del>
      <w:ins w:id="478" w:author="" w:date="2020-06-22T12:10:00Z">
        <w:r w:rsidR="004D0A41">
          <w:rPr>
            <w:color w:val="000000"/>
          </w:rPr>
          <w:t xml:space="preserve">substantially </w:t>
        </w:r>
      </w:ins>
      <w:r w:rsidR="003026E6">
        <w:rPr>
          <w:color w:val="000000"/>
        </w:rPr>
        <w:t>depreciates oyster products</w:t>
      </w:r>
      <w:r w:rsidR="003026E6">
        <w:t xml:space="preserve">. </w:t>
      </w:r>
      <w:ins w:id="479" w:author="Laura H Spencer" w:date="2020-06-12T15:19:00Z">
        <w:r w:rsidR="003E1ABD">
          <w:t xml:space="preserve">As </w:t>
        </w:r>
      </w:ins>
      <w:ins w:id="480" w:author="Laura H Spencer" w:date="2020-06-11T16:52:00Z">
        <w:r w:rsidR="009266F4">
          <w:t>Washington</w:t>
        </w:r>
      </w:ins>
      <w:ins w:id="481" w:author="Laura H Spencer" w:date="2020-06-11T17:13:00Z">
        <w:r w:rsidR="00D05FB5">
          <w:t xml:space="preserve"> State oysters</w:t>
        </w:r>
      </w:ins>
      <w:ins w:id="482" w:author="Laura H Spencer" w:date="2020-06-11T16:52:00Z">
        <w:r w:rsidR="009266F4">
          <w:t xml:space="preserve"> are </w:t>
        </w:r>
      </w:ins>
      <w:ins w:id="483" w:author="Laura H Spencer" w:date="2020-06-11T16:57:00Z">
        <w:r w:rsidR="009266F4">
          <w:t xml:space="preserve">increasingly </w:t>
        </w:r>
      </w:ins>
      <w:ins w:id="484" w:author="Laura H Spencer" w:date="2020-06-11T17:15:00Z">
        <w:r w:rsidR="00D05FB5">
          <w:t xml:space="preserve">prized and </w:t>
        </w:r>
      </w:ins>
      <w:ins w:id="485" w:author="Laura H Spencer" w:date="2020-06-11T17:03:00Z">
        <w:r w:rsidR="00C9123B">
          <w:t>marketed</w:t>
        </w:r>
      </w:ins>
      <w:ins w:id="486" w:author="Laura H Spencer" w:date="2020-06-11T16:58:00Z">
        <w:r w:rsidR="009266F4">
          <w:t xml:space="preserve"> </w:t>
        </w:r>
      </w:ins>
      <w:ins w:id="487" w:author="Laura H Spencer" w:date="2020-05-27T18:23:00Z">
        <w:r w:rsidR="00E66CAA">
          <w:t>for their half-shell presentation</w:t>
        </w:r>
      </w:ins>
      <w:ins w:id="488" w:author="Laura H Spencer" w:date="2020-06-11T17:01:00Z">
        <w:r w:rsidR="00C9123B">
          <w:t xml:space="preserve"> (</w:t>
        </w:r>
      </w:ins>
      <w:ins w:id="489" w:author="Laura H Spencer" w:date="2020-06-11T17:02:00Z">
        <w:r w:rsidR="00C9123B">
          <w:t>Washington Sea Grant 2015)</w:t>
        </w:r>
      </w:ins>
      <w:ins w:id="490" w:author="Laura H Spencer" w:date="2020-06-12T15:19:00Z">
        <w:r w:rsidR="003E1ABD">
          <w:t>, t</w:t>
        </w:r>
      </w:ins>
      <w:ins w:id="491" w:author="Laura H Spencer" w:date="2020-06-11T17:14:00Z">
        <w:r w:rsidR="00D05FB5">
          <w:t xml:space="preserve">he state’s oyster industry is </w:t>
        </w:r>
      </w:ins>
      <w:ins w:id="492" w:author="Laura H Spencer" w:date="2020-06-11T17:11:00Z">
        <w:r w:rsidR="00C9123B">
          <w:t>particularly vulnerable t</w:t>
        </w:r>
      </w:ins>
      <w:ins w:id="493" w:author="Laura H Spencer" w:date="2020-06-12T15:20:00Z">
        <w:r w:rsidR="003E1ABD">
          <w:t>o</w:t>
        </w:r>
      </w:ins>
      <w:ins w:id="494" w:author="Laura H Spencer" w:date="2020-06-11T17:06:00Z">
        <w:r w:rsidR="00C9123B">
          <w:t xml:space="preserve"> </w:t>
        </w:r>
      </w:ins>
      <w:ins w:id="495" w:author="Laura H Spencer" w:date="2020-06-12T15:20:00Z">
        <w:r w:rsidR="003E1ABD">
          <w:t>impacts of widespread mud</w:t>
        </w:r>
      </w:ins>
      <w:ins w:id="496" w:author="Laura H Spencer" w:date="2020-06-16T23:18:00Z">
        <w:r w:rsidR="00992FD6">
          <w:t xml:space="preserve"> </w:t>
        </w:r>
      </w:ins>
      <w:ins w:id="497" w:author="Laura H Spencer" w:date="2020-06-12T15:20:00Z">
        <w:r w:rsidR="003E1ABD">
          <w:t>worm infestations.</w:t>
        </w:r>
      </w:ins>
    </w:p>
    <w:p w14:paraId="7D61E5D8" w14:textId="12729D58" w:rsidR="00267F4A" w:rsidRPr="00BB7D05" w:rsidDel="00267F4A" w:rsidRDefault="00267F4A" w:rsidP="00621719">
      <w:pPr>
        <w:pBdr>
          <w:top w:val="nil"/>
          <w:left w:val="nil"/>
          <w:bottom w:val="nil"/>
          <w:right w:val="nil"/>
          <w:between w:val="nil"/>
        </w:pBdr>
        <w:spacing w:line="480" w:lineRule="auto"/>
        <w:rPr>
          <w:del w:id="498" w:author="Laura H Spencer" w:date="2020-06-17T15:28:00Z"/>
          <w:color w:val="000000"/>
        </w:rPr>
      </w:pPr>
    </w:p>
    <w:p w14:paraId="7FCBCB0A" w14:textId="551CD9F3" w:rsidR="003026E6" w:rsidRPr="000B276C" w:rsidRDefault="00BB7D05" w:rsidP="003026E6">
      <w:pPr>
        <w:pBdr>
          <w:top w:val="nil"/>
          <w:left w:val="nil"/>
          <w:bottom w:val="nil"/>
          <w:right w:val="nil"/>
          <w:between w:val="nil"/>
        </w:pBdr>
        <w:spacing w:line="480" w:lineRule="auto"/>
        <w:ind w:firstLine="720"/>
        <w:rPr>
          <w:color w:val="000000"/>
        </w:rPr>
      </w:pPr>
      <w:ins w:id="499" w:author="Laura H Spencer" w:date="2020-06-17T15:31:00Z">
        <w:r>
          <w:rPr>
            <w:color w:val="000000"/>
          </w:rPr>
          <w:t xml:space="preserve">Mud worm </w:t>
        </w:r>
      </w:ins>
      <w:del w:id="500" w:author="Laura H Spencer" w:date="2020-06-17T15:31:00Z">
        <w:r w:rsidR="003026E6" w:rsidRPr="00BB7D05" w:rsidDel="00BB7D05">
          <w:rPr>
            <w:color w:val="000000"/>
            <w:rPrChange w:id="501" w:author="Laura H Spencer" w:date="2020-06-17T15:31:00Z">
              <w:rPr>
                <w:i/>
                <w:color w:val="000000"/>
              </w:rPr>
            </w:rPrChange>
          </w:rPr>
          <w:delText>Polydora</w:delText>
        </w:r>
        <w:r w:rsidR="003026E6" w:rsidRPr="00BB7D05" w:rsidDel="00BB7D05">
          <w:rPr>
            <w:color w:val="000000"/>
          </w:rPr>
          <w:delText xml:space="preserve"> </w:delText>
        </w:r>
      </w:del>
      <w:r w:rsidR="003026E6" w:rsidRPr="00BB7D05">
        <w:t>infestation</w:t>
      </w:r>
      <w:r w:rsidR="003026E6">
        <w:rPr>
          <w:color w:val="000000"/>
        </w:rPr>
        <w:t xml:space="preserve"> can also devalue </w:t>
      </w:r>
      <w:r w:rsidR="00E66CAA">
        <w:rPr>
          <w:color w:val="000000"/>
        </w:rPr>
        <w:t>shellfish</w:t>
      </w:r>
      <w:r w:rsidR="003026E6">
        <w:rPr>
          <w:color w:val="000000"/>
        </w:rPr>
        <w:t xml:space="preserve"> products by compromising growth</w:t>
      </w:r>
      <w:ins w:id="502" w:author="Laura H Spencer" w:date="2020-06-16T23:21:00Z">
        <w:r w:rsidR="00992FD6">
          <w:rPr>
            <w:color w:val="000000"/>
          </w:rPr>
          <w:t xml:space="preserve">, </w:t>
        </w:r>
      </w:ins>
      <w:del w:id="503" w:author="Laura H Spencer" w:date="2020-06-16T23:21:00Z">
        <w:r w:rsidR="003026E6" w:rsidDel="00992FD6">
          <w:rPr>
            <w:color w:val="000000"/>
          </w:rPr>
          <w:delText xml:space="preserve"> and </w:delText>
        </w:r>
      </w:del>
      <w:r w:rsidR="003026E6">
        <w:rPr>
          <w:color w:val="000000"/>
        </w:rPr>
        <w:t>survival</w:t>
      </w:r>
      <w:ins w:id="504" w:author="Laura H Spencer" w:date="2020-06-16T23:21:00Z">
        <w:r w:rsidR="00992FD6">
          <w:rPr>
            <w:color w:val="000000"/>
          </w:rPr>
          <w:t xml:space="preserve">, </w:t>
        </w:r>
      </w:ins>
      <w:ins w:id="505" w:author="Laura H Spencer" w:date="2020-06-17T15:32:00Z">
        <w:r w:rsidR="00D97F37">
          <w:rPr>
            <w:color w:val="000000"/>
          </w:rPr>
          <w:t xml:space="preserve">shell strength, </w:t>
        </w:r>
      </w:ins>
      <w:ins w:id="506" w:author="Laura H Spencer" w:date="2020-06-16T23:21:00Z">
        <w:r w:rsidR="00992FD6">
          <w:rPr>
            <w:color w:val="000000"/>
          </w:rPr>
          <w:t xml:space="preserve">and </w:t>
        </w:r>
      </w:ins>
      <w:ins w:id="507" w:author="Laura H Spencer" w:date="2020-06-16T23:29:00Z">
        <w:r w:rsidR="00D34D92">
          <w:rPr>
            <w:color w:val="000000"/>
          </w:rPr>
          <w:t>other</w:t>
        </w:r>
      </w:ins>
      <w:ins w:id="508" w:author="Laura H Spencer" w:date="2020-06-16T23:21:00Z">
        <w:r w:rsidR="00992FD6">
          <w:rPr>
            <w:color w:val="000000"/>
          </w:rPr>
          <w:t xml:space="preserve"> physiological characteristics</w:t>
        </w:r>
      </w:ins>
      <w:r w:rsidR="003026E6">
        <w:rPr>
          <w:color w:val="000000"/>
        </w:rPr>
        <w:t xml:space="preserve">. </w:t>
      </w:r>
      <w:ins w:id="509" w:author="Laura H Spencer" w:date="2020-06-17T15:31:00Z">
        <w:del w:id="510" w:author="" w:date="2020-06-22T12:10:00Z">
          <w:r w:rsidDel="004D0A41">
            <w:rPr>
              <w:color w:val="000000"/>
            </w:rPr>
            <w:delText>A host</w:delText>
          </w:r>
        </w:del>
      </w:ins>
      <w:ins w:id="511" w:author="" w:date="2020-06-22T12:10:00Z">
        <w:r w:rsidR="004D0A41">
          <w:rPr>
            <w:color w:val="000000"/>
          </w:rPr>
          <w:t>A bivalve host</w:t>
        </w:r>
      </w:ins>
      <w:ins w:id="512" w:author="Laura H Spencer" w:date="2020-06-17T15:31:00Z">
        <w:r>
          <w:rPr>
            <w:color w:val="000000"/>
          </w:rPr>
          <w:t xml:space="preserve">'s </w:t>
        </w:r>
      </w:ins>
      <w:ins w:id="513" w:author="Laura H Spencer" w:date="2020-06-17T15:32:00Z">
        <w:r>
          <w:rPr>
            <w:color w:val="000000"/>
          </w:rPr>
          <w:t>growth rate</w:t>
        </w:r>
        <w:r w:rsidDel="00BB7D05">
          <w:rPr>
            <w:i/>
            <w:color w:val="000000"/>
          </w:rPr>
          <w:t xml:space="preserve"> </w:t>
        </w:r>
      </w:ins>
      <w:del w:id="514" w:author="Laura H Spencer" w:date="2020-06-17T15:31:00Z">
        <w:r w:rsidR="003026E6" w:rsidDel="00BB7D05">
          <w:rPr>
            <w:i/>
            <w:color w:val="000000"/>
          </w:rPr>
          <w:delText xml:space="preserve">Polydora </w:delText>
        </w:r>
        <w:r w:rsidR="003026E6" w:rsidDel="00BB7D05">
          <w:rPr>
            <w:color w:val="000000"/>
          </w:rPr>
          <w:delText>w</w:delText>
        </w:r>
      </w:del>
      <w:del w:id="515" w:author="Laura H Spencer" w:date="2020-06-17T15:32:00Z">
        <w:r w:rsidR="003026E6" w:rsidDel="00BB7D05">
          <w:rPr>
            <w:color w:val="000000"/>
          </w:rPr>
          <w:delText xml:space="preserve">orm burden </w:delText>
        </w:r>
      </w:del>
      <w:r w:rsidR="003026E6">
        <w:rPr>
          <w:color w:val="000000"/>
        </w:rPr>
        <w:t>is negatively correlated with</w:t>
      </w:r>
      <w:ins w:id="516" w:author="Laura H Spencer" w:date="2020-06-17T15:32:00Z">
        <w:r>
          <w:rPr>
            <w:color w:val="000000"/>
          </w:rPr>
          <w:t xml:space="preserve"> </w:t>
        </w:r>
      </w:ins>
      <w:ins w:id="517" w:author="" w:date="2020-06-22T12:10:00Z">
        <w:r w:rsidR="004D0A41">
          <w:rPr>
            <w:color w:val="000000"/>
          </w:rPr>
          <w:t xml:space="preserve">its </w:t>
        </w:r>
      </w:ins>
      <w:ins w:id="518" w:author="Laura H Spencer" w:date="2020-06-17T15:32:00Z">
        <w:r>
          <w:rPr>
            <w:color w:val="000000"/>
          </w:rPr>
          <w:t>worm burden</w:t>
        </w:r>
      </w:ins>
      <w:del w:id="519" w:author="Laura H Spencer" w:date="2020-06-17T15:32:00Z">
        <w:r w:rsidR="003026E6" w:rsidDel="00BB7D05">
          <w:rPr>
            <w:color w:val="000000"/>
          </w:rPr>
          <w:delText xml:space="preserve"> growth rate</w:delText>
        </w:r>
      </w:del>
      <w:r w:rsidR="003026E6">
        <w:rPr>
          <w:color w:val="000000"/>
        </w:rPr>
        <w:t>, and while the mechanisms are not fully understood, this may be due to the energetic drain of nacre production (Ambar</w:t>
      </w:r>
      <w:r w:rsidR="003026E6">
        <w:t xml:space="preserve">iyanto </w:t>
      </w:r>
      <w:ins w:id="520" w:author="Laura H Spencer" w:date="2020-07-06T20:58:00Z">
        <w:r w:rsidR="0060131A">
          <w:rPr>
            <w:color w:val="000000"/>
          </w:rPr>
          <w:t xml:space="preserve">&amp; </w:t>
        </w:r>
      </w:ins>
      <w:del w:id="521" w:author="Laura H Spencer" w:date="2020-07-06T20:58:00Z">
        <w:r w:rsidR="003026E6" w:rsidDel="0060131A">
          <w:delText xml:space="preserve">and </w:delText>
        </w:r>
      </w:del>
      <w:r w:rsidR="003026E6">
        <w:t xml:space="preserve">Seed 1991; Boonzaaier </w:t>
      </w:r>
      <w:r w:rsidR="003026E6">
        <w:rPr>
          <w:i/>
        </w:rPr>
        <w:t xml:space="preserve">et al. </w:t>
      </w:r>
      <w:r w:rsidR="003026E6">
        <w:t xml:space="preserve">2014; Handley 1998; Kojima </w:t>
      </w:r>
      <w:ins w:id="522" w:author="Laura H Spencer" w:date="2020-07-06T20:58:00Z">
        <w:r w:rsidR="0060131A">
          <w:rPr>
            <w:color w:val="000000"/>
          </w:rPr>
          <w:t xml:space="preserve">&amp; </w:t>
        </w:r>
      </w:ins>
      <w:del w:id="523" w:author="Laura H Spencer" w:date="2020-07-06T20:58:00Z">
        <w:r w:rsidR="003026E6" w:rsidDel="0060131A">
          <w:delText xml:space="preserve">and </w:delText>
        </w:r>
      </w:del>
      <w:r w:rsidR="003026E6">
        <w:t xml:space="preserve">Imajima 1982; </w:t>
      </w:r>
      <w:r w:rsidR="003026E6">
        <w:rPr>
          <w:color w:val="000000"/>
        </w:rPr>
        <w:t>Lleonart</w:t>
      </w:r>
      <w:ins w:id="524" w:author="Laura H Spencer" w:date="2020-07-06T22:00:00Z">
        <w:r w:rsidR="00BB347F">
          <w:rPr>
            <w:color w:val="000000"/>
          </w:rPr>
          <w:t xml:space="preserve">, Handlinger &amp; Powell </w:t>
        </w:r>
      </w:ins>
      <w:del w:id="525" w:author="Laura H Spencer" w:date="2020-07-06T22:00:00Z">
        <w:r w:rsidR="003026E6" w:rsidDel="00BB347F">
          <w:rPr>
            <w:i/>
            <w:color w:val="000000"/>
          </w:rPr>
          <w:delText xml:space="preserve"> et al. </w:delText>
        </w:r>
      </w:del>
      <w:r w:rsidR="003026E6">
        <w:rPr>
          <w:color w:val="000000"/>
        </w:rPr>
        <w:t>2003</w:t>
      </w:r>
      <w:del w:id="526" w:author="Laura H Spencer" w:date="2020-07-06T22:01:00Z">
        <w:r w:rsidR="003026E6" w:rsidDel="00BB347F">
          <w:rPr>
            <w:color w:val="000000"/>
          </w:rPr>
          <w:delText>a</w:delText>
        </w:r>
      </w:del>
      <w:r w:rsidR="003026E6">
        <w:rPr>
          <w:color w:val="000000"/>
        </w:rPr>
        <w:t xml:space="preserve">; Royer </w:t>
      </w:r>
      <w:r w:rsidR="003026E6">
        <w:rPr>
          <w:i/>
          <w:color w:val="000000"/>
        </w:rPr>
        <w:t xml:space="preserve">et al. </w:t>
      </w:r>
      <w:r w:rsidR="003026E6">
        <w:rPr>
          <w:color w:val="000000"/>
        </w:rPr>
        <w:t xml:space="preserve">2006; </w:t>
      </w:r>
      <w:r w:rsidR="003026E6">
        <w:t xml:space="preserve">Simon 2011; Wargo </w:t>
      </w:r>
      <w:ins w:id="527" w:author="Laura H Spencer" w:date="2020-07-06T20:58:00Z">
        <w:r w:rsidR="0060131A">
          <w:rPr>
            <w:color w:val="000000"/>
          </w:rPr>
          <w:t xml:space="preserve">&amp; </w:t>
        </w:r>
      </w:ins>
      <w:del w:id="528" w:author="Laura H Spencer" w:date="2020-07-06T20:58:00Z">
        <w:r w:rsidR="003026E6" w:rsidDel="0060131A">
          <w:delText xml:space="preserve">and </w:delText>
        </w:r>
      </w:del>
      <w:r w:rsidR="003026E6">
        <w:t>Ford 1993</w:t>
      </w:r>
      <w:r w:rsidR="003026E6">
        <w:rPr>
          <w:color w:val="000000"/>
        </w:rPr>
        <w:t>). For instance, Pacific oysters (</w:t>
      </w:r>
      <w:r w:rsidR="003026E6">
        <w:rPr>
          <w:i/>
          <w:color w:val="000000"/>
        </w:rPr>
        <w:t>C</w:t>
      </w:r>
      <w:r w:rsidR="003026E6">
        <w:rPr>
          <w:i/>
        </w:rPr>
        <w:t>.</w:t>
      </w:r>
      <w:r w:rsidR="003026E6">
        <w:rPr>
          <w:i/>
          <w:color w:val="000000"/>
        </w:rPr>
        <w:t xml:space="preserve"> gigas</w:t>
      </w:r>
      <w:r w:rsidR="003026E6">
        <w:rPr>
          <w:color w:val="000000"/>
        </w:rPr>
        <w:t>) infe</w:t>
      </w:r>
      <w:r w:rsidR="003026E6">
        <w:t>s</w:t>
      </w:r>
      <w:r w:rsidR="003026E6">
        <w:rPr>
          <w:color w:val="000000"/>
        </w:rPr>
        <w:t xml:space="preserve">ted with </w:t>
      </w:r>
      <w:r w:rsidR="003026E6">
        <w:rPr>
          <w:i/>
          <w:color w:val="000000"/>
        </w:rPr>
        <w:t>P. websteri</w:t>
      </w:r>
      <w:r w:rsidR="003026E6">
        <w:rPr>
          <w:color w:val="000000"/>
        </w:rPr>
        <w:t xml:space="preserve"> </w:t>
      </w:r>
      <w:r w:rsidR="003026E6">
        <w:t>grow</w:t>
      </w:r>
      <w:r w:rsidR="003026E6">
        <w:rPr>
          <w:color w:val="000000"/>
        </w:rPr>
        <w:t xml:space="preserve"> more slowly, exhibit more frequent but shorter valve gaping, and </w:t>
      </w:r>
      <w:r w:rsidR="003026E6">
        <w:t>have</w:t>
      </w:r>
      <w:r w:rsidR="003026E6">
        <w:rPr>
          <w:color w:val="000000"/>
        </w:rPr>
        <w:t xml:space="preserve"> higher blood oxygenation, a sign of metabolic changes (Chambon </w:t>
      </w:r>
      <w:r w:rsidR="003026E6">
        <w:rPr>
          <w:i/>
          <w:color w:val="000000"/>
        </w:rPr>
        <w:t xml:space="preserve">et al. </w:t>
      </w:r>
      <w:r w:rsidR="003026E6">
        <w:rPr>
          <w:color w:val="000000"/>
        </w:rPr>
        <w:t xml:space="preserve">2007). </w:t>
      </w:r>
      <w:r w:rsidR="003026E6">
        <w:rPr>
          <w:color w:val="000000"/>
        </w:rPr>
        <w:lastRenderedPageBreak/>
        <w:t>Infe</w:t>
      </w:r>
      <w:r w:rsidR="003026E6">
        <w:t>s</w:t>
      </w:r>
      <w:r w:rsidR="003026E6">
        <w:rPr>
          <w:color w:val="000000"/>
        </w:rPr>
        <w:t xml:space="preserve">ted </w:t>
      </w:r>
      <w:r w:rsidR="003026E6">
        <w:rPr>
          <w:i/>
          <w:color w:val="000000"/>
        </w:rPr>
        <w:t>C. gigas</w:t>
      </w:r>
      <w:r w:rsidR="003026E6">
        <w:rPr>
          <w:color w:val="000000"/>
        </w:rPr>
        <w:t xml:space="preserve"> also demonstrate a three-fold increase in abundance of Cytochrome P450, a protein involved in the oyster’s stress response, which could increase susceptibility to secondary stressors (Chambon </w:t>
      </w:r>
      <w:r w:rsidR="003026E6">
        <w:rPr>
          <w:i/>
          <w:color w:val="000000"/>
        </w:rPr>
        <w:t>et al.</w:t>
      </w:r>
      <w:r w:rsidR="003026E6">
        <w:rPr>
          <w:color w:val="000000"/>
        </w:rPr>
        <w:t xml:space="preserve"> 2007). Shell strength is negatively correlated with </w:t>
      </w:r>
      <w:r w:rsidR="003026E6">
        <w:rPr>
          <w:i/>
          <w:color w:val="000000"/>
        </w:rPr>
        <w:t>P</w:t>
      </w:r>
      <w:r w:rsidR="003026E6">
        <w:rPr>
          <w:i/>
        </w:rPr>
        <w:t>olydora</w:t>
      </w:r>
      <w:r w:rsidR="003026E6">
        <w:rPr>
          <w:i/>
          <w:color w:val="000000"/>
        </w:rPr>
        <w:t xml:space="preserve"> ciliata</w:t>
      </w:r>
      <w:r w:rsidR="003026E6">
        <w:rPr>
          <w:color w:val="000000"/>
        </w:rPr>
        <w:t xml:space="preserve"> burden in the mussel </w:t>
      </w:r>
      <w:r w:rsidR="003026E6">
        <w:rPr>
          <w:i/>
          <w:color w:val="000000"/>
        </w:rPr>
        <w:t xml:space="preserve">Mytilus edulis, </w:t>
      </w:r>
      <w:r w:rsidR="003026E6">
        <w:rPr>
          <w:color w:val="000000"/>
        </w:rPr>
        <w:t>which increases vulnerability to predation (Kent 1981).</w:t>
      </w:r>
      <w:ins w:id="529" w:author="Laura H Spencer" w:date="2020-06-16T23:26:00Z">
        <w:r w:rsidR="00992FD6">
          <w:rPr>
            <w:color w:val="000000"/>
          </w:rPr>
          <w:t xml:space="preserve"> </w:t>
        </w:r>
      </w:ins>
      <w:del w:id="530" w:author="Laura H Spencer" w:date="2020-06-16T23:26:00Z">
        <w:r w:rsidR="003026E6" w:rsidDel="00992FD6">
          <w:rPr>
            <w:color w:val="000000"/>
          </w:rPr>
          <w:delText xml:space="preserve"> Reproductive capacity </w:delText>
        </w:r>
        <w:r w:rsidR="003026E6" w:rsidDel="00992FD6">
          <w:delText xml:space="preserve">can be altered by </w:delText>
        </w:r>
        <w:r w:rsidR="003026E6" w:rsidDel="00992FD6">
          <w:rPr>
            <w:i/>
          </w:rPr>
          <w:delText>Polydora</w:delText>
        </w:r>
      </w:del>
      <w:del w:id="531" w:author="Laura H Spencer" w:date="2020-06-16T23:21:00Z">
        <w:r w:rsidR="003026E6" w:rsidDel="00992FD6">
          <w:delText xml:space="preserve">, </w:delText>
        </w:r>
      </w:del>
      <w:del w:id="532" w:author="Laura H Spencer" w:date="2020-05-27T18:19:00Z">
        <w:r w:rsidR="003026E6" w:rsidDel="00E66CAA">
          <w:delText>f</w:delText>
        </w:r>
      </w:del>
      <w:del w:id="533" w:author="Laura H Spencer" w:date="2020-06-16T23:24:00Z">
        <w:r w:rsidR="003026E6" w:rsidDel="00992FD6">
          <w:delText>or instance</w:delText>
        </w:r>
      </w:del>
      <w:del w:id="534" w:author="Laura H Spencer" w:date="2020-06-16T23:25:00Z">
        <w:r w:rsidR="003026E6" w:rsidDel="00992FD6">
          <w:delText xml:space="preserve"> </w:delText>
        </w:r>
      </w:del>
      <w:ins w:id="535" w:author="Laura H Spencer" w:date="2020-06-16T23:26:00Z">
        <w:r w:rsidR="00992FD6">
          <w:t>O</w:t>
        </w:r>
      </w:ins>
      <w:del w:id="536" w:author="Laura H Spencer" w:date="2020-06-16T23:26:00Z">
        <w:r w:rsidR="003026E6" w:rsidDel="00992FD6">
          <w:delText>o</w:delText>
        </w:r>
      </w:del>
      <w:r w:rsidR="003026E6">
        <w:t xml:space="preserve">ocyte size </w:t>
      </w:r>
      <w:del w:id="537" w:author="Laura H Spencer" w:date="2020-06-16T23:24:00Z">
        <w:r w:rsidR="003026E6" w:rsidDel="00992FD6">
          <w:delText xml:space="preserve">was </w:delText>
        </w:r>
      </w:del>
      <w:ins w:id="538" w:author="Laura H Spencer" w:date="2020-06-16T23:26:00Z">
        <w:r w:rsidR="00992FD6">
          <w:t xml:space="preserve">is </w:t>
        </w:r>
      </w:ins>
      <w:r w:rsidR="003026E6">
        <w:t xml:space="preserve">significantly reduced in infested </w:t>
      </w:r>
      <w:r w:rsidR="003026E6">
        <w:rPr>
          <w:i/>
        </w:rPr>
        <w:t>C. gigas</w:t>
      </w:r>
      <w:ins w:id="539" w:author="Laura H Spencer" w:date="2020-06-16T23:28:00Z">
        <w:r w:rsidR="00D34D92">
          <w:rPr>
            <w:i/>
          </w:rPr>
          <w:t xml:space="preserve"> </w:t>
        </w:r>
        <w:r w:rsidR="00D34D92">
          <w:t>(Handley 1998)</w:t>
        </w:r>
      </w:ins>
      <w:ins w:id="540" w:author="Laura H Spencer" w:date="2020-06-16T23:26:00Z">
        <w:r w:rsidR="00992FD6">
          <w:t xml:space="preserve">, an indication that </w:t>
        </w:r>
        <w:r w:rsidR="00992FD6">
          <w:rPr>
            <w:color w:val="000000"/>
          </w:rPr>
          <w:t xml:space="preserve">reproductive capacity </w:t>
        </w:r>
        <w:r w:rsidR="00992FD6">
          <w:t xml:space="preserve">can be altered by </w:t>
        </w:r>
      </w:ins>
      <w:ins w:id="541" w:author="Laura H Spencer" w:date="2020-06-17T15:33:00Z">
        <w:r w:rsidR="00D97F37">
          <w:t xml:space="preserve">mud worm infestation, </w:t>
        </w:r>
      </w:ins>
      <w:ins w:id="542" w:author="Laura H Spencer" w:date="2020-06-16T23:27:00Z">
        <w:r w:rsidR="00992FD6">
          <w:t xml:space="preserve">which could be deleterious to </w:t>
        </w:r>
        <w:r w:rsidR="00992FD6" w:rsidRPr="00992FD6">
          <w:rPr>
            <w:i/>
            <w:rPrChange w:id="543" w:author="Laura H Spencer" w:date="2020-06-16T23:27:00Z">
              <w:rPr/>
            </w:rPrChange>
          </w:rPr>
          <w:t>C. gigas</w:t>
        </w:r>
        <w:r w:rsidR="00992FD6">
          <w:t xml:space="preserve"> hatchery production</w:t>
        </w:r>
      </w:ins>
      <w:del w:id="544" w:author="Laura H Spencer" w:date="2020-06-16T23:28:00Z">
        <w:r w:rsidR="003026E6" w:rsidDel="00D34D92">
          <w:rPr>
            <w:i/>
          </w:rPr>
          <w:delText xml:space="preserve"> </w:delText>
        </w:r>
        <w:r w:rsidR="003026E6" w:rsidDel="00D34D92">
          <w:delText>(Handley 1998)</w:delText>
        </w:r>
      </w:del>
      <w:r w:rsidR="003026E6">
        <w:t>.</w:t>
      </w:r>
      <w:del w:id="545" w:author="Laura H Spencer" w:date="2020-05-26T18:26:00Z">
        <w:r w:rsidR="003026E6" w:rsidDel="008F19CF">
          <w:delText xml:space="preserve"> </w:delText>
        </w:r>
        <w:r w:rsidR="003026E6" w:rsidDel="008F19CF">
          <w:rPr>
            <w:color w:val="000000"/>
          </w:rPr>
          <w:delText xml:space="preserve">Interestingly, fecundity </w:delText>
        </w:r>
        <w:r w:rsidR="003026E6" w:rsidDel="008F19CF">
          <w:delText xml:space="preserve">in the rock oyster </w:delText>
        </w:r>
        <w:r w:rsidR="003026E6" w:rsidDel="008F19CF">
          <w:rPr>
            <w:i/>
          </w:rPr>
          <w:delText>Striostrea margaritacea</w:delText>
        </w:r>
        <w:r w:rsidR="003026E6" w:rsidDel="008F19CF">
          <w:delText xml:space="preserve"> </w:delText>
        </w:r>
        <w:r w:rsidR="003026E6" w:rsidDel="008F19CF">
          <w:rPr>
            <w:color w:val="000000"/>
          </w:rPr>
          <w:delText xml:space="preserve">increases </w:delText>
        </w:r>
        <w:r w:rsidR="003026E6" w:rsidDel="008F19CF">
          <w:delText xml:space="preserve">with </w:delText>
        </w:r>
        <w:r w:rsidR="003026E6" w:rsidDel="008F19CF">
          <w:rPr>
            <w:i/>
          </w:rPr>
          <w:delText xml:space="preserve">P. websteri </w:delText>
        </w:r>
        <w:r w:rsidR="003026E6" w:rsidDel="008F19CF">
          <w:delText xml:space="preserve">infestation </w:delText>
        </w:r>
        <w:r w:rsidR="003026E6" w:rsidDel="008F19CF">
          <w:rPr>
            <w:color w:val="000000"/>
          </w:rPr>
          <w:delText>(Schleyer 1991)</w:delText>
        </w:r>
        <w:r w:rsidR="003026E6" w:rsidDel="008F19CF">
          <w:rPr>
            <w:i/>
            <w:color w:val="000000"/>
          </w:rPr>
          <w:delText xml:space="preserve">. </w:delText>
        </w:r>
        <w:r w:rsidR="003026E6" w:rsidDel="008F19CF">
          <w:delText>The rock</w:delText>
        </w:r>
        <w:r w:rsidR="003026E6" w:rsidDel="008F19CF">
          <w:rPr>
            <w:color w:val="000000"/>
          </w:rPr>
          <w:delText xml:space="preserve"> oyster could be exhibiting a response to stress from </w:delText>
        </w:r>
        <w:r w:rsidR="003026E6" w:rsidDel="008F19CF">
          <w:delText>infestation</w:delText>
        </w:r>
        <w:r w:rsidR="003026E6" w:rsidDel="008F19CF">
          <w:rPr>
            <w:color w:val="000000"/>
          </w:rPr>
          <w:delText xml:space="preserve"> by reproducing while resources allow it. Similar phenomena have been documented in nematode-parasitized mice, which produce larger litters than uninfected mice (Kristan 2004; Schleyer 1991) and plants that prematurely reproduce (“bolt”) during periods of drought (Barnabás et al 2008).</w:delText>
        </w:r>
      </w:del>
      <w:r w:rsidR="003026E6">
        <w:rPr>
          <w:color w:val="000000"/>
        </w:rPr>
        <w:t xml:space="preserve"> </w:t>
      </w:r>
      <w:r w:rsidR="003026E6">
        <w:t xml:space="preserve">While mortality directly associated with </w:t>
      </w:r>
      <w:ins w:id="546" w:author="Laura H Spencer" w:date="2020-06-17T15:33:00Z">
        <w:r w:rsidR="00D97F37" w:rsidRPr="00D97F37">
          <w:rPr>
            <w:rPrChange w:id="547" w:author="Laura H Spencer" w:date="2020-06-17T15:33:00Z">
              <w:rPr>
                <w:i/>
              </w:rPr>
            </w:rPrChange>
          </w:rPr>
          <w:t xml:space="preserve">mud worm </w:t>
        </w:r>
      </w:ins>
      <w:del w:id="548" w:author="Laura H Spencer" w:date="2020-06-17T15:33:00Z">
        <w:r w:rsidR="003026E6" w:rsidDel="00D97F37">
          <w:rPr>
            <w:i/>
          </w:rPr>
          <w:delText>Polydora</w:delText>
        </w:r>
        <w:r w:rsidR="003026E6" w:rsidDel="00D97F37">
          <w:delText xml:space="preserve"> </w:delText>
        </w:r>
      </w:del>
      <w:r w:rsidR="003026E6">
        <w:t>infestation is not common</w:t>
      </w:r>
      <w:r w:rsidR="003026E6">
        <w:rPr>
          <w:color w:val="000000"/>
        </w:rPr>
        <w:t>, these studies</w:t>
      </w:r>
      <w:r w:rsidR="003026E6">
        <w:t xml:space="preserve"> indicate that shellfish harboring </w:t>
      </w:r>
      <w:del w:id="549" w:author="Laura H Spencer" w:date="2020-06-17T15:33:00Z">
        <w:r w:rsidR="003026E6" w:rsidRPr="00D97F37" w:rsidDel="00D97F37">
          <w:rPr>
            <w:rPrChange w:id="550" w:author="Laura H Spencer" w:date="2020-06-17T15:33:00Z">
              <w:rPr>
                <w:i/>
              </w:rPr>
            </w:rPrChange>
          </w:rPr>
          <w:delText>Polydora</w:delText>
        </w:r>
        <w:r w:rsidR="003026E6" w:rsidDel="00D97F37">
          <w:delText xml:space="preserve"> </w:delText>
        </w:r>
      </w:del>
      <w:ins w:id="551" w:author="Laura H Spencer" w:date="2020-06-17T15:33:00Z">
        <w:r w:rsidR="00D97F37">
          <w:t xml:space="preserve">mud worms </w:t>
        </w:r>
      </w:ins>
      <w:r w:rsidR="003026E6">
        <w:t>may be more susceptible to secondary stressors, including predation, disease, and environmental stress (Wargo &amp; Ford</w:t>
      </w:r>
      <w:del w:id="552" w:author="Laura H Spencer" w:date="2020-07-06T23:24:00Z">
        <w:r w:rsidR="003026E6" w:rsidDel="00335C6C">
          <w:delText>,</w:delText>
        </w:r>
      </w:del>
      <w:r w:rsidR="003026E6">
        <w:t xml:space="preserve"> 1993).    </w:t>
      </w:r>
    </w:p>
    <w:p w14:paraId="107140E0" w14:textId="424F11EA" w:rsidR="00F85B76" w:rsidRDefault="00F85B76" w:rsidP="003026E6">
      <w:pPr>
        <w:pBdr>
          <w:top w:val="nil"/>
          <w:left w:val="nil"/>
          <w:bottom w:val="nil"/>
          <w:right w:val="nil"/>
          <w:between w:val="nil"/>
        </w:pBdr>
        <w:spacing w:line="480" w:lineRule="auto"/>
        <w:ind w:firstLine="720"/>
      </w:pPr>
      <w:r>
        <w:t xml:space="preserve">In rare instances, </w:t>
      </w:r>
      <w:r>
        <w:rPr>
          <w:color w:val="000000"/>
        </w:rPr>
        <w:t xml:space="preserve">large mortality events </w:t>
      </w:r>
      <w:r>
        <w:t>have been attributed to</w:t>
      </w:r>
      <w:r>
        <w:rPr>
          <w:color w:val="000000"/>
        </w:rPr>
        <w:t xml:space="preserve"> </w:t>
      </w:r>
      <w:del w:id="553" w:author="Laura H Spencer" w:date="2020-06-17T15:33:00Z">
        <w:r w:rsidRPr="00D97F37" w:rsidDel="00D97F37">
          <w:rPr>
            <w:color w:val="000000"/>
            <w:rPrChange w:id="554" w:author="Laura H Spencer" w:date="2020-06-17T15:33:00Z">
              <w:rPr>
                <w:i/>
                <w:color w:val="000000"/>
              </w:rPr>
            </w:rPrChange>
          </w:rPr>
          <w:delText>Polydora</w:delText>
        </w:r>
        <w:r w:rsidDel="00D97F37">
          <w:rPr>
            <w:color w:val="000000"/>
          </w:rPr>
          <w:delText xml:space="preserve"> </w:delText>
        </w:r>
      </w:del>
      <w:ins w:id="555" w:author="Laura H Spencer" w:date="2020-06-17T15:33:00Z">
        <w:r w:rsidR="00D97F37">
          <w:rPr>
            <w:color w:val="000000"/>
          </w:rPr>
          <w:t xml:space="preserve">mud worm </w:t>
        </w:r>
      </w:ins>
      <w:r>
        <w:t>infestation</w:t>
      </w:r>
      <w:r>
        <w:rPr>
          <w:color w:val="000000"/>
        </w:rPr>
        <w:t xml:space="preserve">. For </w:t>
      </w:r>
      <w:r>
        <w:t xml:space="preserve">instance, in British Columbia, </w:t>
      </w:r>
      <w:r>
        <w:rPr>
          <w:i/>
        </w:rPr>
        <w:t>P. websteri</w:t>
      </w:r>
      <w:r>
        <w:t xml:space="preserve"> caused up to 84% mortality in scallop grow-out sites from 1989 to 1990, resulting in up to US $449,660 in lost revenue that year (</w:t>
      </w:r>
      <w:ins w:id="556" w:author="Laura H Spencer" w:date="2020-06-15T17:38:00Z">
        <w:r w:rsidR="00E452AC">
          <w:t xml:space="preserve">Bower </w:t>
        </w:r>
        <w:r w:rsidR="00E452AC" w:rsidRPr="00E452AC">
          <w:rPr>
            <w:i/>
            <w:rPrChange w:id="557" w:author="Laura H Spencer" w:date="2020-06-15T17:38:00Z">
              <w:rPr/>
            </w:rPrChange>
          </w:rPr>
          <w:t>et al.</w:t>
        </w:r>
        <w:r w:rsidR="00E452AC">
          <w:t xml:space="preserve"> 1992; </w:t>
        </w:r>
      </w:ins>
      <w:r>
        <w:t xml:space="preserve">Shinn </w:t>
      </w:r>
      <w:r>
        <w:rPr>
          <w:i/>
        </w:rPr>
        <w:t xml:space="preserve">et al. </w:t>
      </w:r>
      <w:r>
        <w:t>2015</w:t>
      </w:r>
      <w:del w:id="558" w:author="Laura H Spencer" w:date="2020-06-15T17:38:00Z">
        <w:r w:rsidDel="00E452AC">
          <w:delText>; Bower</w:delText>
        </w:r>
      </w:del>
      <w:ins w:id="559" w:author="Laura H Spencer" w:date="2020-06-15T17:38:00Z">
        <w:r w:rsidR="00E452AC">
          <w:t>)</w:t>
        </w:r>
      </w:ins>
      <w:del w:id="560" w:author="Laura H Spencer" w:date="2020-06-15T17:38:00Z">
        <w:r w:rsidDel="00E452AC">
          <w:delText xml:space="preserve"> </w:delText>
        </w:r>
        <w:r w:rsidDel="00E452AC">
          <w:rPr>
            <w:i/>
          </w:rPr>
          <w:delText xml:space="preserve">et al. </w:delText>
        </w:r>
        <w:r w:rsidDel="00E452AC">
          <w:delText>1992)</w:delText>
        </w:r>
      </w:del>
      <w:r>
        <w:t xml:space="preserve">. In Tasmania and South Australia, </w:t>
      </w:r>
      <w:r>
        <w:rPr>
          <w:i/>
        </w:rPr>
        <w:t>P. hoplura</w:t>
      </w:r>
      <w:r>
        <w:t xml:space="preserve"> killed over 50% of abalone stocks between 1995 and 2000, causing an estimated US $550,000 to $1.16 million in losses per year (Shinn </w:t>
      </w:r>
      <w:r>
        <w:rPr>
          <w:i/>
        </w:rPr>
        <w:t>et al.</w:t>
      </w:r>
      <w:r>
        <w:t xml:space="preserve"> 2015). In the summer of 1997, one million juvenile scallops were culled in a Norwegian nursery due to a </w:t>
      </w:r>
      <w:r>
        <w:rPr>
          <w:i/>
        </w:rPr>
        <w:t xml:space="preserve">Polydora </w:t>
      </w:r>
      <w:r>
        <w:t xml:space="preserve">spp. infestation; as a result, one-third of Norway’s 1997 scallop cohort was lost (Mortensen </w:t>
      </w:r>
      <w:r>
        <w:rPr>
          <w:i/>
        </w:rPr>
        <w:t>et al.</w:t>
      </w:r>
      <w:r>
        <w:t xml:space="preserve"> 2000). In 1998, intense infestations (up to 100 worms per oyster) of </w:t>
      </w:r>
      <w:r>
        <w:rPr>
          <w:i/>
        </w:rPr>
        <w:t>P. ciliata</w:t>
      </w:r>
      <w:r>
        <w:t xml:space="preserve"> in </w:t>
      </w:r>
      <w:r>
        <w:rPr>
          <w:i/>
        </w:rPr>
        <w:t>C. gigas</w:t>
      </w:r>
      <w:r>
        <w:t xml:space="preserve"> oysters in Normandy, France correlated with considerable reduction in growth and meat weight, which may have contributed to unusually high summer mortality rates of up to 51% (Royer </w:t>
      </w:r>
      <w:r>
        <w:rPr>
          <w:i/>
        </w:rPr>
        <w:t>et al.</w:t>
      </w:r>
      <w:r>
        <w:t xml:space="preserve"> 2006).</w:t>
      </w:r>
    </w:p>
    <w:p w14:paraId="510FC966" w14:textId="7AA76214" w:rsidR="003026E6" w:rsidRDefault="00F85B76" w:rsidP="003026E6">
      <w:pPr>
        <w:pBdr>
          <w:top w:val="nil"/>
          <w:left w:val="nil"/>
          <w:bottom w:val="nil"/>
          <w:right w:val="nil"/>
          <w:between w:val="nil"/>
        </w:pBdr>
        <w:spacing w:line="480" w:lineRule="auto"/>
        <w:ind w:firstLine="720"/>
        <w:rPr>
          <w:ins w:id="561" w:author="Laura H Spencer" w:date="2020-06-17T13:19:00Z"/>
        </w:rPr>
      </w:pPr>
      <w:r>
        <w:t xml:space="preserve">In other regions, </w:t>
      </w:r>
      <w:ins w:id="562" w:author="Laura H Spencer" w:date="2020-06-17T15:34:00Z">
        <w:r w:rsidR="00D97F37">
          <w:t xml:space="preserve">mud worm </w:t>
        </w:r>
      </w:ins>
      <w:del w:id="563" w:author="Laura H Spencer" w:date="2020-06-17T15:34:00Z">
        <w:r w:rsidDel="00D97F37">
          <w:rPr>
            <w:i/>
          </w:rPr>
          <w:delText xml:space="preserve">Polydora </w:delText>
        </w:r>
      </w:del>
      <w:r>
        <w:t>infestations have made certain growing practices impractical or unprofitable. In New Zealand, fattening intertidally</w:t>
      </w:r>
      <w:ins w:id="564" w:author="" w:date="2020-06-22T12:12:00Z">
        <w:r w:rsidR="004D0A41">
          <w:t xml:space="preserve"> </w:t>
        </w:r>
      </w:ins>
      <w:del w:id="565" w:author="" w:date="2020-06-22T12:12:00Z">
        <w:r w:rsidDel="004D0A41">
          <w:delText>-</w:delText>
        </w:r>
      </w:del>
      <w:r>
        <w:t xml:space="preserve">grown oysters </w:t>
      </w:r>
      <w:del w:id="566" w:author="" w:date="2020-06-22T12:12:00Z">
        <w:r w:rsidDel="004D0A41">
          <w:delText xml:space="preserve">in </w:delText>
        </w:r>
      </w:del>
      <w:ins w:id="567" w:author="" w:date="2020-06-22T12:12:00Z">
        <w:r w:rsidR="004D0A41">
          <w:t xml:space="preserve">on </w:t>
        </w:r>
      </w:ins>
      <w:r>
        <w:t xml:space="preserve">longlines for a few </w:t>
      </w:r>
      <w:r>
        <w:lastRenderedPageBreak/>
        <w:t xml:space="preserve">weeks prior to sales improves oyster condition, but this practice is not recommended due to the risk it entails of </w:t>
      </w:r>
      <w:ins w:id="568" w:author="Laura H Spencer" w:date="2020-06-17T15:34:00Z">
        <w:r w:rsidR="00D97F37" w:rsidRPr="00D97F37">
          <w:rPr>
            <w:rPrChange w:id="569" w:author="Laura H Spencer" w:date="2020-06-17T15:34:00Z">
              <w:rPr>
                <w:i/>
              </w:rPr>
            </w:rPrChange>
          </w:rPr>
          <w:t>mud worm</w:t>
        </w:r>
        <w:r w:rsidR="00D97F37">
          <w:rPr>
            <w:i/>
          </w:rPr>
          <w:t xml:space="preserve"> </w:t>
        </w:r>
      </w:ins>
      <w:del w:id="570" w:author="Laura H Spencer" w:date="2020-06-17T15:34:00Z">
        <w:r w:rsidDel="00D97F37">
          <w:rPr>
            <w:i/>
          </w:rPr>
          <w:delText>Polydora</w:delText>
        </w:r>
        <w:r w:rsidDel="00D97F37">
          <w:delText xml:space="preserve"> spp. </w:delText>
        </w:r>
      </w:del>
      <w:r>
        <w:t xml:space="preserve">infestation (Curtin 1982). Following the collapse of native </w:t>
      </w:r>
      <w:r>
        <w:rPr>
          <w:i/>
        </w:rPr>
        <w:t>C. virginica</w:t>
      </w:r>
      <w:r>
        <w:t xml:space="preserve"> in North Carolina, triploid </w:t>
      </w:r>
      <w:r>
        <w:rPr>
          <w:i/>
        </w:rPr>
        <w:t xml:space="preserve">Crassostrea ariakensis </w:t>
      </w:r>
      <w:r>
        <w:t xml:space="preserve">were assessed for culture. Feasibility was contingent on harvesting oysters prior to summer months to avoid </w:t>
      </w:r>
      <w:r>
        <w:rPr>
          <w:i/>
        </w:rPr>
        <w:t xml:space="preserve">Polydora </w:t>
      </w:r>
      <w:ins w:id="571" w:author="Laura H Spencer" w:date="2020-06-17T15:35:00Z">
        <w:r w:rsidR="00D97F37" w:rsidRPr="00D97F37">
          <w:rPr>
            <w:rPrChange w:id="572" w:author="Laura H Spencer" w:date="2020-06-17T15:35:00Z">
              <w:rPr>
                <w:i/>
              </w:rPr>
            </w:rPrChange>
          </w:rPr>
          <w:t>spp.</w:t>
        </w:r>
        <w:r w:rsidR="00D97F37">
          <w:rPr>
            <w:i/>
          </w:rPr>
          <w:t xml:space="preserve"> </w:t>
        </w:r>
      </w:ins>
      <w:r>
        <w:t xml:space="preserve">colonization, as revenue would be lost if infestation rate exceeded 54% (Bishop &amp; Peterson 2005; Grabowski </w:t>
      </w:r>
      <w:r>
        <w:rPr>
          <w:i/>
        </w:rPr>
        <w:t>et al.</w:t>
      </w:r>
      <w:r>
        <w:t xml:space="preserve"> 2007). Many regions have experienced chronic </w:t>
      </w:r>
      <w:ins w:id="573" w:author="Laura H Spencer" w:date="2020-06-17T15:35:00Z">
        <w:r w:rsidR="00D97F37" w:rsidRPr="00D97F37">
          <w:rPr>
            <w:rPrChange w:id="574" w:author="Laura H Spencer" w:date="2020-06-17T15:35:00Z">
              <w:rPr>
                <w:i/>
              </w:rPr>
            </w:rPrChange>
          </w:rPr>
          <w:t>mud worm</w:t>
        </w:r>
        <w:r w:rsidR="00D97F37">
          <w:rPr>
            <w:i/>
          </w:rPr>
          <w:t xml:space="preserve"> </w:t>
        </w:r>
      </w:ins>
      <w:del w:id="575" w:author="Laura H Spencer" w:date="2020-06-17T15:35:00Z">
        <w:r w:rsidDel="00D97F37">
          <w:rPr>
            <w:i/>
          </w:rPr>
          <w:delText>Polydora</w:delText>
        </w:r>
        <w:r w:rsidDel="00D97F37">
          <w:delText xml:space="preserve"> </w:delText>
        </w:r>
      </w:del>
      <w:r>
        <w:t>infestation for decades (</w:t>
      </w:r>
      <w:r w:rsidRPr="004D0A41">
        <w:rPr>
          <w:iCs/>
          <w:rPrChange w:id="576" w:author="" w:date="2020-06-22T12:12:00Z">
            <w:rPr>
              <w:i/>
            </w:rPr>
          </w:rPrChange>
        </w:rPr>
        <w:t>e.g</w:t>
      </w:r>
      <w:r w:rsidRPr="004D0A41">
        <w:rPr>
          <w:iCs/>
        </w:rPr>
        <w:t>.,</w:t>
      </w:r>
      <w:r>
        <w:t xml:space="preserve"> South Africa and New South Wales, Australia). Growers </w:t>
      </w:r>
      <w:ins w:id="577" w:author="Laura H Spencer" w:date="2020-06-12T18:09:00Z">
        <w:del w:id="578" w:author="" w:date="2020-06-22T12:12:00Z">
          <w:r w:rsidR="003D58AA" w:rsidDel="004D0A41">
            <w:delText>likely</w:delText>
          </w:r>
        </w:del>
      </w:ins>
      <w:ins w:id="579" w:author="" w:date="2020-06-22T12:12:00Z">
        <w:r w:rsidR="004D0A41">
          <w:t>probably</w:t>
        </w:r>
      </w:ins>
      <w:ins w:id="580" w:author="Laura H Spencer" w:date="2020-06-12T18:09:00Z">
        <w:r w:rsidR="003D58AA">
          <w:t xml:space="preserve"> </w:t>
        </w:r>
      </w:ins>
      <w:r>
        <w:t xml:space="preserve">incur costs associated with cleaning or treating stocks to control </w:t>
      </w:r>
      <w:del w:id="581" w:author="Laura H Spencer" w:date="2020-06-17T15:35:00Z">
        <w:r w:rsidRPr="00D97F37" w:rsidDel="00D97F37">
          <w:rPr>
            <w:rPrChange w:id="582" w:author="Laura H Spencer" w:date="2020-06-17T15:35:00Z">
              <w:rPr>
                <w:i/>
              </w:rPr>
            </w:rPrChange>
          </w:rPr>
          <w:delText>Polydora</w:delText>
        </w:r>
      </w:del>
      <w:ins w:id="583" w:author="Laura H Spencer" w:date="2020-06-17T15:35:00Z">
        <w:r w:rsidR="00D97F37" w:rsidRPr="00D97F37">
          <w:rPr>
            <w:rPrChange w:id="584" w:author="Laura H Spencer" w:date="2020-06-17T15:35:00Z">
              <w:rPr>
                <w:i/>
              </w:rPr>
            </w:rPrChange>
          </w:rPr>
          <w:t>mud worms</w:t>
        </w:r>
      </w:ins>
      <w:r>
        <w:t>, and having grow-out methods restricted to specific high tidal heights or locations</w:t>
      </w:r>
      <w:ins w:id="585" w:author="Laura H Spencer" w:date="2020-06-12T18:09:00Z">
        <w:r w:rsidR="003D58AA">
          <w:t xml:space="preserve"> (</w:t>
        </w:r>
      </w:ins>
      <w:ins w:id="586" w:author="Laura H Spencer" w:date="2020-07-06T22:04:00Z">
        <w:r w:rsidR="00BB347F">
          <w:t>Morse, Rawson &amp; Kraeuter 2015</w:t>
        </w:r>
      </w:ins>
      <w:ins w:id="587" w:author="Laura H Spencer" w:date="2020-06-15T17:39:00Z">
        <w:r w:rsidR="00E452AC">
          <w:t xml:space="preserve">; </w:t>
        </w:r>
      </w:ins>
      <w:ins w:id="588" w:author="Laura H Spencer" w:date="2020-06-12T18:09:00Z">
        <w:r w:rsidR="003D58AA">
          <w:t>Nell 2007)</w:t>
        </w:r>
      </w:ins>
      <w:r>
        <w:t xml:space="preserve">, but these economic impacts have not </w:t>
      </w:r>
      <w:ins w:id="589" w:author="" w:date="2020-06-22T12:12:00Z">
        <w:r w:rsidR="004D0A41">
          <w:t xml:space="preserve">yet </w:t>
        </w:r>
      </w:ins>
      <w:r>
        <w:t xml:space="preserve">been quantified. </w:t>
      </w:r>
    </w:p>
    <w:p w14:paraId="3D4B9AB0" w14:textId="008A33E9" w:rsidR="009C13ED" w:rsidRPr="003026E6" w:rsidRDefault="009C13ED" w:rsidP="003026E6">
      <w:pPr>
        <w:pBdr>
          <w:top w:val="nil"/>
          <w:left w:val="nil"/>
          <w:bottom w:val="nil"/>
          <w:right w:val="nil"/>
          <w:between w:val="nil"/>
        </w:pBdr>
        <w:spacing w:line="480" w:lineRule="auto"/>
        <w:ind w:firstLine="720"/>
      </w:pPr>
      <w:ins w:id="590" w:author="Laura H Spencer" w:date="2020-06-17T13:19:00Z">
        <w:r>
          <w:rPr>
            <w:color w:val="000000"/>
          </w:rPr>
          <w:t xml:space="preserve">In addition to becoming a pest to shellfish aquaculture, introduced </w:t>
        </w:r>
      </w:ins>
      <w:ins w:id="591" w:author="Laura H Spencer" w:date="2020-06-17T15:35:00Z">
        <w:r w:rsidR="00D97F37">
          <w:rPr>
            <w:color w:val="000000"/>
          </w:rPr>
          <w:t xml:space="preserve">shell-boring spionids </w:t>
        </w:r>
      </w:ins>
      <w:ins w:id="592" w:author="Laura H Spencer" w:date="2020-06-17T13:19:00Z">
        <w:r>
          <w:rPr>
            <w:color w:val="000000"/>
          </w:rPr>
          <w:t xml:space="preserve">can affect native shellfish species (Moreno, Neill </w:t>
        </w:r>
      </w:ins>
      <w:ins w:id="593" w:author="Laura H Spencer" w:date="2020-07-06T20:59:00Z">
        <w:r w:rsidR="0060131A">
          <w:rPr>
            <w:color w:val="000000"/>
          </w:rPr>
          <w:t xml:space="preserve">&amp; </w:t>
        </w:r>
      </w:ins>
      <w:ins w:id="594" w:author="Laura H Spencer" w:date="2020-06-17T13:19:00Z">
        <w:r>
          <w:rPr>
            <w:color w:val="000000"/>
          </w:rPr>
          <w:t xml:space="preserve">Rozbaczylo 2006). </w:t>
        </w:r>
      </w:ins>
      <w:ins w:id="595" w:author="" w:date="2020-06-22T12:12:00Z">
        <w:r w:rsidR="004D0A41">
          <w:rPr>
            <w:color w:val="000000"/>
          </w:rPr>
          <w:t>For example, t</w:t>
        </w:r>
      </w:ins>
      <w:ins w:id="596" w:author="Laura H Spencer" w:date="2020-06-17T13:19:00Z">
        <w:del w:id="597" w:author="" w:date="2020-06-22T12:12:00Z">
          <w:r w:rsidDel="004D0A41">
            <w:rPr>
              <w:color w:val="000000"/>
            </w:rPr>
            <w:delText>T</w:delText>
          </w:r>
        </w:del>
        <w:r>
          <w:rPr>
            <w:color w:val="000000"/>
          </w:rPr>
          <w:t>he introduction and translocation of mud worm species to Australia may have contributed to the disappearance of native subtidal oyster beds (</w:t>
        </w:r>
        <w:r>
          <w:rPr>
            <w:i/>
            <w:color w:val="000000"/>
          </w:rPr>
          <w:t>S</w:t>
        </w:r>
      </w:ins>
      <w:ins w:id="598" w:author="Laura H Spencer" w:date="2020-07-06T21:07:00Z">
        <w:r w:rsidR="0060131A">
          <w:rPr>
            <w:i/>
            <w:color w:val="000000"/>
          </w:rPr>
          <w:t>accostrea</w:t>
        </w:r>
      </w:ins>
      <w:ins w:id="599" w:author="Laura H Spencer" w:date="2020-06-17T13:19:00Z">
        <w:r>
          <w:rPr>
            <w:i/>
            <w:color w:val="000000"/>
          </w:rPr>
          <w:t xml:space="preserve"> glomerata</w:t>
        </w:r>
        <w:r>
          <w:rPr>
            <w:color w:val="000000"/>
          </w:rPr>
          <w:t xml:space="preserve">, </w:t>
        </w:r>
        <w:r>
          <w:rPr>
            <w:i/>
            <w:color w:val="000000"/>
          </w:rPr>
          <w:t>Ostrea angasi</w:t>
        </w:r>
        <w:r>
          <w:rPr>
            <w:color w:val="000000"/>
          </w:rPr>
          <w:t xml:space="preserve">), some of which never recovered </w:t>
        </w:r>
        <w:r>
          <w:fldChar w:fldCharType="begin"/>
        </w:r>
        <w:r>
          <w:instrText xml:space="preserve"> HYPERLINK "https://paperpile.com/c/RcvCBz/LMsc" \h </w:instrText>
        </w:r>
        <w:r>
          <w:fldChar w:fldCharType="separate"/>
        </w:r>
        <w:r>
          <w:rPr>
            <w:color w:val="000000"/>
          </w:rPr>
          <w:t>(Diggles 2013; Ogburn 2011)</w:t>
        </w:r>
        <w:r>
          <w:rPr>
            <w:color w:val="000000"/>
          </w:rPr>
          <w:fldChar w:fldCharType="end"/>
        </w:r>
        <w:r>
          <w:rPr>
            <w:color w:val="000000"/>
          </w:rPr>
          <w:t>.</w:t>
        </w:r>
      </w:ins>
    </w:p>
    <w:p w14:paraId="3148C7F7" w14:textId="77777777" w:rsidR="00F85B76" w:rsidRDefault="00F85B76" w:rsidP="00EB1F09">
      <w:pPr>
        <w:spacing w:line="480" w:lineRule="auto"/>
        <w:rPr>
          <w:ins w:id="600" w:author="Laura H Spencer" w:date="2020-05-27T18:01:00Z"/>
          <w:b/>
          <w:i/>
          <w:smallCaps/>
          <w:color w:val="000000"/>
        </w:rPr>
      </w:pPr>
    </w:p>
    <w:p w14:paraId="44B45FB6" w14:textId="1DEAB5EB" w:rsidR="00822325" w:rsidRPr="000B276C" w:rsidRDefault="005D6E02">
      <w:pPr>
        <w:spacing w:line="480" w:lineRule="auto"/>
        <w:rPr>
          <w:b/>
          <w:i/>
          <w:smallCaps/>
          <w:color w:val="000000"/>
        </w:rPr>
        <w:pPrChange w:id="601" w:author="Laura H Spencer" w:date="2020-05-27T17:53:00Z">
          <w:pPr/>
        </w:pPrChange>
      </w:pPr>
      <w:ins w:id="602" w:author="Laura H Spencer" w:date="2020-06-12T15:33:00Z">
        <w:r>
          <w:rPr>
            <w:b/>
            <w:smallCaps/>
            <w:color w:val="000000"/>
          </w:rPr>
          <w:t xml:space="preserve">Brief overview </w:t>
        </w:r>
        <w:r w:rsidRPr="00D97F37">
          <w:rPr>
            <w:b/>
            <w:smallCaps/>
            <w:color w:val="000000"/>
          </w:rPr>
          <w:t>of</w:t>
        </w:r>
        <w:r>
          <w:rPr>
            <w:b/>
            <w:smallCaps/>
            <w:color w:val="000000"/>
          </w:rPr>
          <w:t xml:space="preserve"> </w:t>
        </w:r>
      </w:ins>
      <w:del w:id="603" w:author="Laura H Spencer" w:date="2020-05-27T17:06:00Z">
        <w:r w:rsidR="00972BF5" w:rsidDel="000B276C">
          <w:rPr>
            <w:b/>
            <w:i/>
            <w:smallCaps/>
            <w:color w:val="000000"/>
          </w:rPr>
          <w:br w:type="page"/>
        </w:r>
      </w:del>
      <w:ins w:id="604" w:author="Laura H Spencer" w:date="2020-06-17T15:36:00Z">
        <w:r w:rsidR="00D97F37">
          <w:rPr>
            <w:b/>
            <w:smallCaps/>
            <w:color w:val="000000"/>
          </w:rPr>
          <w:t>mud worm</w:t>
        </w:r>
      </w:ins>
      <w:del w:id="605" w:author="Laura H Spencer" w:date="2020-06-17T15:36:00Z">
        <w:r w:rsidR="004B3DE2" w:rsidDel="00D97F37">
          <w:rPr>
            <w:b/>
            <w:i/>
            <w:smallCaps/>
            <w:color w:val="000000"/>
          </w:rPr>
          <w:delText>Polydora</w:delText>
        </w:r>
        <w:r w:rsidR="004B3DE2" w:rsidDel="00D97F37">
          <w:rPr>
            <w:b/>
            <w:smallCaps/>
            <w:color w:val="000000"/>
          </w:rPr>
          <w:delText xml:space="preserve"> </w:delText>
        </w:r>
      </w:del>
      <w:ins w:id="606" w:author="Laura H Spencer" w:date="2020-06-12T15:33:00Z">
        <w:r>
          <w:rPr>
            <w:b/>
            <w:smallCaps/>
            <w:color w:val="000000"/>
          </w:rPr>
          <w:t xml:space="preserve"> </w:t>
        </w:r>
      </w:ins>
      <w:r w:rsidR="004B3DE2">
        <w:rPr>
          <w:b/>
          <w:smallCaps/>
          <w:color w:val="000000"/>
        </w:rPr>
        <w:t xml:space="preserve">life history </w:t>
      </w:r>
      <w:r w:rsidR="004B3DE2">
        <w:rPr>
          <w:b/>
          <w:color w:val="000000"/>
        </w:rPr>
        <w:t xml:space="preserve"> </w:t>
      </w:r>
    </w:p>
    <w:p w14:paraId="56C89518" w14:textId="78D4CDAE" w:rsidR="00822325" w:rsidRDefault="004B3DE2" w:rsidP="00EB1F09">
      <w:pPr>
        <w:pBdr>
          <w:top w:val="nil"/>
          <w:left w:val="nil"/>
          <w:bottom w:val="nil"/>
          <w:right w:val="nil"/>
          <w:between w:val="nil"/>
        </w:pBdr>
        <w:spacing w:line="480" w:lineRule="auto"/>
        <w:rPr>
          <w:color w:val="000000"/>
        </w:rPr>
      </w:pPr>
      <w:del w:id="607" w:author="Laura H Spencer" w:date="2020-06-12T15:25:00Z">
        <w:r w:rsidDel="003E1ABD">
          <w:rPr>
            <w:color w:val="000000"/>
          </w:rPr>
          <w:delText xml:space="preserve">The impact of </w:delText>
        </w:r>
        <w:r w:rsidDel="003E1ABD">
          <w:rPr>
            <w:i/>
            <w:color w:val="000000"/>
          </w:rPr>
          <w:delText>Polydora</w:delText>
        </w:r>
        <w:r w:rsidDel="003E1ABD">
          <w:rPr>
            <w:color w:val="000000"/>
          </w:rPr>
          <w:delText xml:space="preserve"> on shellfish aquaculture arises from its life history as a shell-borer.</w:delText>
        </w:r>
        <w:r w:rsidDel="003E1ABD">
          <w:rPr>
            <w:b/>
            <w:i/>
            <w:color w:val="000000"/>
          </w:rPr>
          <w:delText xml:space="preserve"> </w:delText>
        </w:r>
      </w:del>
      <w:r>
        <w:rPr>
          <w:color w:val="000000"/>
        </w:rPr>
        <w:t xml:space="preserve">After a planktonic larval stage, </w:t>
      </w:r>
      <w:ins w:id="608" w:author="Laura H Spencer" w:date="2020-06-12T16:48:00Z">
        <w:r w:rsidR="00625FD0">
          <w:rPr>
            <w:color w:val="000000"/>
          </w:rPr>
          <w:t xml:space="preserve">a </w:t>
        </w:r>
      </w:ins>
      <w:del w:id="609" w:author="Laura H Spencer" w:date="2020-06-12T16:44:00Z">
        <w:r w:rsidDel="00625FD0">
          <w:rPr>
            <w:color w:val="000000"/>
          </w:rPr>
          <w:delText xml:space="preserve">a </w:delText>
        </w:r>
      </w:del>
      <w:r>
        <w:rPr>
          <w:color w:val="000000"/>
        </w:rPr>
        <w:t xml:space="preserve">burrowing </w:t>
      </w:r>
      <w:ins w:id="610" w:author="Laura H Spencer" w:date="2020-06-17T15:36:00Z">
        <w:r w:rsidR="00D97F37">
          <w:rPr>
            <w:color w:val="000000"/>
          </w:rPr>
          <w:t xml:space="preserve">spionid </w:t>
        </w:r>
      </w:ins>
      <w:del w:id="611" w:author="Laura H Spencer" w:date="2020-06-12T16:44:00Z">
        <w:r w:rsidDel="00625FD0">
          <w:rPr>
            <w:i/>
            <w:color w:val="000000"/>
          </w:rPr>
          <w:delText xml:space="preserve">Polydora </w:delText>
        </w:r>
      </w:del>
      <w:r>
        <w:rPr>
          <w:color w:val="000000"/>
        </w:rPr>
        <w:t>worm settle</w:t>
      </w:r>
      <w:ins w:id="612" w:author="Laura H Spencer" w:date="2020-06-12T16:48:00Z">
        <w:r w:rsidR="00625FD0">
          <w:rPr>
            <w:color w:val="000000"/>
          </w:rPr>
          <w:t>s</w:t>
        </w:r>
      </w:ins>
      <w:del w:id="613" w:author="Laura H Spencer" w:date="2020-06-12T16:44:00Z">
        <w:r w:rsidDel="00625FD0">
          <w:rPr>
            <w:color w:val="000000"/>
          </w:rPr>
          <w:delText>s</w:delText>
        </w:r>
      </w:del>
      <w:r>
        <w:rPr>
          <w:color w:val="000000"/>
        </w:rPr>
        <w:t xml:space="preserve"> onto the prospective host</w:t>
      </w:r>
      <w:ins w:id="614" w:author="Laura H Spencer" w:date="2020-06-12T16:48:00Z">
        <w:r w:rsidR="00625FD0">
          <w:rPr>
            <w:color w:val="000000"/>
          </w:rPr>
          <w:t>’s</w:t>
        </w:r>
      </w:ins>
      <w:del w:id="615" w:author="Laura H Spencer" w:date="2020-06-12T16:47:00Z">
        <w:r w:rsidDel="00625FD0">
          <w:rPr>
            <w:color w:val="000000"/>
          </w:rPr>
          <w:delText>’s</w:delText>
        </w:r>
      </w:del>
      <w:r>
        <w:rPr>
          <w:color w:val="000000"/>
        </w:rPr>
        <w:t xml:space="preserve"> shell</w:t>
      </w:r>
      <w:ins w:id="616" w:author="Laura H Spencer" w:date="2020-06-12T16:47:00Z">
        <w:r w:rsidR="00625FD0">
          <w:rPr>
            <w:color w:val="000000"/>
          </w:rPr>
          <w:t xml:space="preserve"> margin,</w:t>
        </w:r>
      </w:ins>
      <w:r>
        <w:rPr>
          <w:color w:val="000000"/>
        </w:rPr>
        <w:t xml:space="preserve"> and begin</w:t>
      </w:r>
      <w:ins w:id="617" w:author="Laura H Spencer" w:date="2020-06-12T16:48:00Z">
        <w:r w:rsidR="00625FD0">
          <w:rPr>
            <w:color w:val="000000"/>
          </w:rPr>
          <w:t>s</w:t>
        </w:r>
      </w:ins>
      <w:del w:id="618" w:author="Laura H Spencer" w:date="2020-06-12T16:44:00Z">
        <w:r w:rsidDel="00625FD0">
          <w:rPr>
            <w:color w:val="000000"/>
          </w:rPr>
          <w:delText>s</w:delText>
        </w:r>
      </w:del>
      <w:r>
        <w:rPr>
          <w:color w:val="000000"/>
        </w:rPr>
        <w:t xml:space="preserve"> </w:t>
      </w:r>
      <w:ins w:id="619" w:author="Laura H Spencer" w:date="2020-05-26T18:08:00Z">
        <w:r w:rsidR="00D9033D">
          <w:rPr>
            <w:color w:val="000000"/>
          </w:rPr>
          <w:t>to excavate</w:t>
        </w:r>
      </w:ins>
      <w:del w:id="620" w:author="Laura H Spencer" w:date="2020-05-26T18:08:00Z">
        <w:r w:rsidDel="00D9033D">
          <w:rPr>
            <w:color w:val="000000"/>
          </w:rPr>
          <w:delText>building</w:delText>
        </w:r>
      </w:del>
      <w:del w:id="621" w:author="Laura H Spencer" w:date="2020-06-12T16:47:00Z">
        <w:r w:rsidDel="00625FD0">
          <w:rPr>
            <w:color w:val="000000"/>
          </w:rPr>
          <w:delText xml:space="preserve"> a</w:delText>
        </w:r>
      </w:del>
      <w:r>
        <w:rPr>
          <w:color w:val="000000"/>
        </w:rPr>
        <w:t xml:space="preserve"> </w:t>
      </w:r>
      <w:del w:id="622" w:author="Laura H Spencer" w:date="2020-05-26T18:07:00Z">
        <w:r w:rsidDel="00D9033D">
          <w:rPr>
            <w:color w:val="000000"/>
          </w:rPr>
          <w:delText xml:space="preserve">tunnel </w:delText>
        </w:r>
      </w:del>
      <w:ins w:id="623" w:author="Laura H Spencer" w:date="2020-06-12T16:46:00Z">
        <w:r w:rsidR="00625FD0">
          <w:rPr>
            <w:color w:val="000000"/>
          </w:rPr>
          <w:t>a</w:t>
        </w:r>
        <w:r w:rsidR="00625FD0">
          <w:t xml:space="preserve"> </w:t>
        </w:r>
      </w:ins>
      <w:ins w:id="624" w:author="Laura H Spencer" w:date="2020-06-17T15:36:00Z">
        <w:r w:rsidR="00D97F37">
          <w:t xml:space="preserve">burrow. </w:t>
        </w:r>
      </w:ins>
      <w:ins w:id="625" w:author="Laura H Spencer" w:date="2020-06-17T15:38:00Z">
        <w:r w:rsidR="00D97F37">
          <w:t xml:space="preserve">Mud worms in the genus </w:t>
        </w:r>
      </w:ins>
      <w:ins w:id="626" w:author="Laura H Spencer" w:date="2020-06-17T15:36:00Z">
        <w:r w:rsidR="00D97F37" w:rsidRPr="00D97F37">
          <w:rPr>
            <w:i/>
            <w:rPrChange w:id="627" w:author="Laura H Spencer" w:date="2020-06-17T15:36:00Z">
              <w:rPr/>
            </w:rPrChange>
          </w:rPr>
          <w:t>Polydora</w:t>
        </w:r>
        <w:r w:rsidR="00D97F37">
          <w:t xml:space="preserve"> create a </w:t>
        </w:r>
      </w:ins>
      <w:ins w:id="628" w:author="Laura H Spencer" w:date="2020-06-12T16:46:00Z">
        <w:r w:rsidR="00625FD0">
          <w:t>characteristic U-shaped burrow</w:t>
        </w:r>
      </w:ins>
      <w:ins w:id="629" w:author="Laura H Spencer" w:date="2020-06-12T16:52:00Z">
        <w:r w:rsidR="00625FD0">
          <w:t>,</w:t>
        </w:r>
      </w:ins>
      <w:ins w:id="630" w:author="Laura H Spencer" w:date="2020-06-12T16:46:00Z">
        <w:r w:rsidR="00625FD0">
          <w:t xml:space="preserve"> such that two adjacent openings</w:t>
        </w:r>
      </w:ins>
      <w:ins w:id="631" w:author="Laura H Spencer" w:date="2020-06-17T15:55:00Z">
        <w:r w:rsidR="00655170">
          <w:t xml:space="preserve"> are created</w:t>
        </w:r>
      </w:ins>
      <w:ins w:id="632" w:author="Laura H Spencer" w:date="2020-06-12T16:46:00Z">
        <w:r w:rsidR="00625FD0">
          <w:t xml:space="preserve"> at the margin (an “entrance” and an “exit") (Figure 2).</w:t>
        </w:r>
      </w:ins>
      <w:ins w:id="633" w:author="Laura H Spencer" w:date="2020-05-26T18:07:00Z">
        <w:r w:rsidR="00D9033D">
          <w:rPr>
            <w:color w:val="000000"/>
          </w:rPr>
          <w:t xml:space="preserve"> </w:t>
        </w:r>
      </w:ins>
      <w:r>
        <w:rPr>
          <w:color w:val="000000"/>
        </w:rPr>
        <w:t>(</w:t>
      </w:r>
      <w:ins w:id="634" w:author="Laura H Spencer" w:date="2020-06-15T17:40:00Z">
        <w:r w:rsidR="00E452AC" w:rsidRPr="00E452AC">
          <w:rPr>
            <w:color w:val="000000"/>
          </w:rPr>
          <w:t xml:space="preserve">Blake 1969a; Blake </w:t>
        </w:r>
      </w:ins>
      <w:ins w:id="635" w:author="Laura H Spencer" w:date="2020-07-06T20:59:00Z">
        <w:r w:rsidR="0060131A">
          <w:rPr>
            <w:color w:val="000000"/>
          </w:rPr>
          <w:t xml:space="preserve">&amp; </w:t>
        </w:r>
      </w:ins>
      <w:ins w:id="636" w:author="Laura H Spencer" w:date="2020-06-15T17:40:00Z">
        <w:r w:rsidR="00E452AC" w:rsidRPr="00E452AC">
          <w:rPr>
            <w:color w:val="000000"/>
          </w:rPr>
          <w:t>Arnofsky 1999</w:t>
        </w:r>
        <w:r w:rsidR="00E452AC">
          <w:rPr>
            <w:color w:val="000000"/>
          </w:rPr>
          <w:t xml:space="preserve">; </w:t>
        </w:r>
        <w:r w:rsidR="00E452AC" w:rsidRPr="00E452AC">
          <w:rPr>
            <w:color w:val="000000"/>
          </w:rPr>
          <w:t>Haigler 1969</w:t>
        </w:r>
        <w:r w:rsidR="00E452AC">
          <w:rPr>
            <w:color w:val="000000"/>
          </w:rPr>
          <w:t xml:space="preserve">; </w:t>
        </w:r>
      </w:ins>
      <w:del w:id="637" w:author="Laura H Spencer" w:date="2020-06-15T17:40:00Z">
        <w:r w:rsidDel="00E452AC">
          <w:rPr>
            <w:color w:val="000000"/>
          </w:rPr>
          <w:delText xml:space="preserve">Wilson 1928; </w:delText>
        </w:r>
      </w:del>
      <w:r>
        <w:rPr>
          <w:color w:val="000000"/>
        </w:rPr>
        <w:t xml:space="preserve">Loosanoff </w:t>
      </w:r>
      <w:ins w:id="638" w:author="Laura H Spencer" w:date="2020-07-06T20:59:00Z">
        <w:r w:rsidR="0060131A">
          <w:rPr>
            <w:color w:val="000000"/>
          </w:rPr>
          <w:t xml:space="preserve">&amp; </w:t>
        </w:r>
      </w:ins>
      <w:del w:id="639" w:author="Laura H Spencer" w:date="2020-07-06T20:59:00Z">
        <w:r w:rsidDel="0060131A">
          <w:rPr>
            <w:color w:val="000000"/>
          </w:rPr>
          <w:delText xml:space="preserve">and </w:delText>
        </w:r>
      </w:del>
      <w:r>
        <w:rPr>
          <w:color w:val="000000"/>
        </w:rPr>
        <w:t>Engle 1943;</w:t>
      </w:r>
      <w:ins w:id="640" w:author="Laura H Spencer" w:date="2020-06-15T17:41:00Z">
        <w:r w:rsidR="00E452AC" w:rsidDel="00E452AC">
          <w:rPr>
            <w:color w:val="000000"/>
          </w:rPr>
          <w:t xml:space="preserve"> </w:t>
        </w:r>
      </w:ins>
      <w:del w:id="641" w:author="Laura H Spencer" w:date="2020-06-15T17:41:00Z">
        <w:r w:rsidDel="00E452AC">
          <w:rPr>
            <w:color w:val="000000"/>
          </w:rPr>
          <w:delText xml:space="preserve"> </w:delText>
        </w:r>
      </w:del>
      <w:del w:id="642" w:author="Laura H Spencer" w:date="2020-06-15T17:40:00Z">
        <w:r w:rsidDel="00E452AC">
          <w:rPr>
            <w:color w:val="000000"/>
          </w:rPr>
          <w:delText>Blake 1969a; Blake and Arnofsky 1999)</w:delText>
        </w:r>
      </w:del>
      <w:ins w:id="643" w:author="Laura H Spencer" w:date="2020-06-15T17:41:00Z">
        <w:r w:rsidR="00E452AC" w:rsidRPr="00E452AC">
          <w:rPr>
            <w:color w:val="000000"/>
          </w:rPr>
          <w:t>Wilson 1928</w:t>
        </w:r>
      </w:ins>
      <w:ins w:id="644" w:author="Laura H Spencer" w:date="2020-06-15T17:40:00Z">
        <w:r w:rsidR="00E452AC">
          <w:rPr>
            <w:color w:val="000000"/>
          </w:rPr>
          <w:t>)</w:t>
        </w:r>
      </w:ins>
      <w:r>
        <w:rPr>
          <w:color w:val="000000"/>
        </w:rPr>
        <w:t xml:space="preserve">. </w:t>
      </w:r>
      <w:del w:id="645" w:author="Laura H Spencer" w:date="2020-06-12T16:45:00Z">
        <w:r w:rsidDel="00625FD0">
          <w:rPr>
            <w:color w:val="000000"/>
          </w:rPr>
          <w:delText>The worm</w:delText>
        </w:r>
      </w:del>
      <w:del w:id="646" w:author="Laura H Spencer" w:date="2020-06-12T16:46:00Z">
        <w:r w:rsidDel="00625FD0">
          <w:rPr>
            <w:color w:val="000000"/>
          </w:rPr>
          <w:delText xml:space="preserve"> enter</w:delText>
        </w:r>
      </w:del>
      <w:del w:id="647" w:author="Laura H Spencer" w:date="2020-06-12T16:45:00Z">
        <w:r w:rsidDel="00625FD0">
          <w:rPr>
            <w:color w:val="000000"/>
          </w:rPr>
          <w:delText>s</w:delText>
        </w:r>
      </w:del>
      <w:del w:id="648" w:author="Laura H Spencer" w:date="2020-06-12T16:46:00Z">
        <w:r w:rsidDel="00625FD0">
          <w:rPr>
            <w:color w:val="000000"/>
          </w:rPr>
          <w:delText xml:space="preserve"> along the margin of the shell and excavate</w:delText>
        </w:r>
      </w:del>
      <w:del w:id="649" w:author="Laura H Spencer" w:date="2020-06-12T16:45:00Z">
        <w:r w:rsidDel="00625FD0">
          <w:rPr>
            <w:color w:val="000000"/>
          </w:rPr>
          <w:delText>s</w:delText>
        </w:r>
      </w:del>
      <w:del w:id="650" w:author="Laura H Spencer" w:date="2020-06-12T16:46:00Z">
        <w:r w:rsidDel="00625FD0">
          <w:rPr>
            <w:color w:val="000000"/>
          </w:rPr>
          <w:delText xml:space="preserve"> </w:delText>
        </w:r>
      </w:del>
      <w:del w:id="651" w:author="Laura H Spencer" w:date="2020-05-26T18:28:00Z">
        <w:r w:rsidDel="008F19CF">
          <w:rPr>
            <w:color w:val="000000"/>
          </w:rPr>
          <w:delText>its burrow toward the shell center,</w:delText>
        </w:r>
        <w:r w:rsidDel="008F19CF">
          <w:delText xml:space="preserve"> then often turns back toward the margin to create </w:delText>
        </w:r>
      </w:del>
      <w:del w:id="652" w:author="Laura H Spencer" w:date="2020-06-12T16:45:00Z">
        <w:r w:rsidDel="00625FD0">
          <w:delText>a</w:delText>
        </w:r>
      </w:del>
      <w:del w:id="653" w:author="Laura H Spencer" w:date="2020-06-12T16:46:00Z">
        <w:r w:rsidDel="00625FD0">
          <w:delText xml:space="preserve"> characteristic U-shaped b</w:delText>
        </w:r>
      </w:del>
      <w:del w:id="654" w:author="Laura H Spencer" w:date="2020-06-12T16:44:00Z">
        <w:r w:rsidDel="00625FD0">
          <w:delText>o</w:delText>
        </w:r>
      </w:del>
      <w:del w:id="655" w:author="Laura H Spencer" w:date="2020-06-12T16:46:00Z">
        <w:r w:rsidDel="00625FD0">
          <w:delText xml:space="preserve">rrow (Figure 2). </w:delText>
        </w:r>
      </w:del>
      <w:r>
        <w:t>The worm secretes a viscous fluid to dissolve the calcium carbonate shell material, and us</w:t>
      </w:r>
      <w:ins w:id="656" w:author="Laura H Spencer" w:date="2020-06-17T15:55:00Z">
        <w:r w:rsidR="00655170">
          <w:rPr>
            <w:color w:val="000000"/>
          </w:rPr>
          <w:t>e</w:t>
        </w:r>
      </w:ins>
      <w:ins w:id="657" w:author="" w:date="2020-06-22T12:13:00Z">
        <w:r w:rsidR="0067017A">
          <w:rPr>
            <w:color w:val="000000"/>
          </w:rPr>
          <w:t>s</w:t>
        </w:r>
      </w:ins>
      <w:ins w:id="658" w:author="Laura H Spencer" w:date="2020-06-17T15:55:00Z">
        <w:r w:rsidR="00655170">
          <w:rPr>
            <w:color w:val="000000"/>
          </w:rPr>
          <w:t xml:space="preserve"> a </w:t>
        </w:r>
      </w:ins>
      <w:del w:id="659" w:author="Laura H Spencer" w:date="2020-06-17T15:55:00Z">
        <w:r w:rsidDel="00655170">
          <w:delText>es</w:delText>
        </w:r>
        <w:r w:rsidDel="00655170">
          <w:rPr>
            <w:color w:val="000000"/>
          </w:rPr>
          <w:delText xml:space="preserve"> its </w:delText>
        </w:r>
      </w:del>
      <w:r>
        <w:rPr>
          <w:color w:val="000000"/>
        </w:rPr>
        <w:t>specialized segment, the 5</w:t>
      </w:r>
      <w:r>
        <w:rPr>
          <w:color w:val="000000"/>
          <w:vertAlign w:val="superscript"/>
        </w:rPr>
        <w:t>th</w:t>
      </w:r>
      <w:r>
        <w:rPr>
          <w:color w:val="000000"/>
        </w:rPr>
        <w:t xml:space="preserve"> setiger</w:t>
      </w:r>
      <w:ins w:id="660" w:author="Laura H Spencer" w:date="2020-05-26T18:32:00Z">
        <w:r w:rsidR="008F19CF">
          <w:rPr>
            <w:color w:val="000000"/>
          </w:rPr>
          <w:t xml:space="preserve"> (Figure 3)</w:t>
        </w:r>
      </w:ins>
      <w:ins w:id="661" w:author="Laura H Spencer" w:date="2020-06-16T23:33:00Z">
        <w:r w:rsidR="00D34D92">
          <w:rPr>
            <w:color w:val="000000"/>
          </w:rPr>
          <w:t>,</w:t>
        </w:r>
      </w:ins>
      <w:del w:id="662" w:author="Laura H Spencer" w:date="2020-06-12T16:53:00Z">
        <w:r w:rsidDel="00625FD0">
          <w:rPr>
            <w:color w:val="000000"/>
          </w:rPr>
          <w:delText>,</w:delText>
        </w:r>
      </w:del>
      <w:r>
        <w:t xml:space="preserve"> t</w:t>
      </w:r>
      <w:r>
        <w:rPr>
          <w:color w:val="000000"/>
        </w:rPr>
        <w:t xml:space="preserve">o </w:t>
      </w:r>
      <w:r>
        <w:rPr>
          <w:color w:val="000000"/>
        </w:rPr>
        <w:lastRenderedPageBreak/>
        <w:t xml:space="preserve">stabilize </w:t>
      </w:r>
      <w:ins w:id="663" w:author="Laura H Spencer" w:date="2020-06-12T16:53:00Z">
        <w:r w:rsidR="00625FD0">
          <w:rPr>
            <w:color w:val="000000"/>
          </w:rPr>
          <w:t>the</w:t>
        </w:r>
      </w:ins>
      <w:del w:id="664" w:author="Laura H Spencer" w:date="2020-06-12T16:53:00Z">
        <w:r w:rsidDel="00625FD0">
          <w:rPr>
            <w:color w:val="000000"/>
          </w:rPr>
          <w:delText>its</w:delText>
        </w:r>
      </w:del>
      <w:r>
        <w:rPr>
          <w:color w:val="000000"/>
        </w:rPr>
        <w:t xml:space="preserve"> </w:t>
      </w:r>
      <w:del w:id="665" w:author="Laura H Spencer" w:date="2020-05-26T18:08:00Z">
        <w:r w:rsidDel="00D9033D">
          <w:rPr>
            <w:color w:val="000000"/>
          </w:rPr>
          <w:delText xml:space="preserve">tunnel </w:delText>
        </w:r>
      </w:del>
      <w:ins w:id="666" w:author="Laura H Spencer" w:date="2020-05-26T18:08:00Z">
        <w:r w:rsidR="00D9033D">
          <w:rPr>
            <w:color w:val="000000"/>
          </w:rPr>
          <w:t xml:space="preserve">burrow </w:t>
        </w:r>
      </w:ins>
      <w:del w:id="667" w:author="Laura H Spencer" w:date="2020-06-12T16:48:00Z">
        <w:r w:rsidDel="00625FD0">
          <w:rPr>
            <w:color w:val="000000"/>
          </w:rPr>
          <w:delText xml:space="preserve">during </w:delText>
        </w:r>
      </w:del>
      <w:ins w:id="668" w:author="Laura H Spencer" w:date="2020-06-12T16:48:00Z">
        <w:r w:rsidR="00625FD0">
          <w:rPr>
            <w:color w:val="000000"/>
          </w:rPr>
          <w:t>as it exca</w:t>
        </w:r>
      </w:ins>
      <w:ins w:id="669" w:author="Laura H Spencer" w:date="2020-06-12T16:49:00Z">
        <w:r w:rsidR="00625FD0">
          <w:rPr>
            <w:color w:val="000000"/>
          </w:rPr>
          <w:t>va</w:t>
        </w:r>
      </w:ins>
      <w:ins w:id="670" w:author="Laura H Spencer" w:date="2020-06-12T16:48:00Z">
        <w:r w:rsidR="00625FD0">
          <w:rPr>
            <w:color w:val="000000"/>
          </w:rPr>
          <w:t>tes</w:t>
        </w:r>
      </w:ins>
      <w:del w:id="671" w:author="Laura H Spencer" w:date="2020-06-12T16:49:00Z">
        <w:r w:rsidDel="00625FD0">
          <w:rPr>
            <w:color w:val="000000"/>
          </w:rPr>
          <w:delText>burrowing</w:delText>
        </w:r>
      </w:del>
      <w:r>
        <w:t xml:space="preserve"> </w:t>
      </w:r>
      <w:r>
        <w:rPr>
          <w:color w:val="000000"/>
        </w:rPr>
        <w:t xml:space="preserve">(Haigler 1969; Zottoli </w:t>
      </w:r>
      <w:ins w:id="672" w:author="Laura H Spencer" w:date="2020-07-06T20:59:00Z">
        <w:r w:rsidR="0060131A">
          <w:rPr>
            <w:color w:val="000000"/>
          </w:rPr>
          <w:t xml:space="preserve">&amp; </w:t>
        </w:r>
      </w:ins>
      <w:del w:id="673" w:author="Laura H Spencer" w:date="2020-07-06T20:59:00Z">
        <w:r w:rsidDel="0060131A">
          <w:rPr>
            <w:color w:val="000000"/>
          </w:rPr>
          <w:delText xml:space="preserve">and </w:delText>
        </w:r>
      </w:del>
      <w:r>
        <w:rPr>
          <w:color w:val="000000"/>
        </w:rPr>
        <w:t xml:space="preserve">Carriker 1974). </w:t>
      </w:r>
      <w:ins w:id="674" w:author="Laura H Spencer" w:date="2020-06-17T15:56:00Z">
        <w:r w:rsidR="00655170">
          <w:rPr>
            <w:color w:val="000000"/>
          </w:rPr>
          <w:t xml:space="preserve">An adult mud worm </w:t>
        </w:r>
      </w:ins>
      <w:del w:id="675" w:author="Laura H Spencer" w:date="2020-06-17T15:56:00Z">
        <w:r w:rsidDel="00655170">
          <w:rPr>
            <w:color w:val="000000"/>
          </w:rPr>
          <w:delText xml:space="preserve">The </w:delText>
        </w:r>
        <w:r w:rsidDel="00655170">
          <w:rPr>
            <w:i/>
            <w:color w:val="000000"/>
          </w:rPr>
          <w:delText>Polydora</w:delText>
        </w:r>
        <w:r w:rsidDel="00655170">
          <w:rPr>
            <w:color w:val="000000"/>
          </w:rPr>
          <w:delText xml:space="preserve"> adult </w:delText>
        </w:r>
      </w:del>
      <w:r>
        <w:rPr>
          <w:color w:val="000000"/>
        </w:rPr>
        <w:t xml:space="preserve">dwells within the </w:t>
      </w:r>
      <w:del w:id="676" w:author="Laura H Spencer" w:date="2020-05-26T18:08:00Z">
        <w:r w:rsidDel="00D9033D">
          <w:rPr>
            <w:color w:val="000000"/>
          </w:rPr>
          <w:delText>tunnel</w:delText>
        </w:r>
      </w:del>
      <w:ins w:id="677" w:author="Laura H Spencer" w:date="2020-05-26T18:08:00Z">
        <w:r w:rsidR="00D9033D">
          <w:rPr>
            <w:color w:val="000000"/>
          </w:rPr>
          <w:t>burrow</w:t>
        </w:r>
      </w:ins>
      <w:r>
        <w:rPr>
          <w:color w:val="000000"/>
        </w:rPr>
        <w:t xml:space="preserve">, but can emerge from </w:t>
      </w:r>
      <w:ins w:id="678" w:author="Laura H Spencer" w:date="2020-06-12T16:53:00Z">
        <w:r w:rsidR="002D6248">
          <w:rPr>
            <w:color w:val="000000"/>
          </w:rPr>
          <w:t xml:space="preserve">the burrow </w:t>
        </w:r>
      </w:ins>
      <w:r>
        <w:rPr>
          <w:color w:val="000000"/>
        </w:rPr>
        <w:t xml:space="preserve">openings </w:t>
      </w:r>
      <w:del w:id="679" w:author="Laura H Spencer" w:date="2020-06-12T16:53:00Z">
        <w:r w:rsidDel="002D6248">
          <w:rPr>
            <w:color w:val="000000"/>
          </w:rPr>
          <w:delText xml:space="preserve">on the outer surface of the host’s shell </w:delText>
        </w:r>
      </w:del>
      <w:r>
        <w:rPr>
          <w:color w:val="000000"/>
        </w:rPr>
        <w:t xml:space="preserve">to feed on particles in the water column and materials on the shell surface </w:t>
      </w:r>
      <w:del w:id="680" w:author="Laura H Spencer" w:date="2020-05-26T18:31:00Z">
        <w:r w:rsidDel="008F19CF">
          <w:rPr>
            <w:color w:val="000000"/>
          </w:rPr>
          <w:delText>(Fig</w:delText>
        </w:r>
        <w:r w:rsidDel="008F19CF">
          <w:delText xml:space="preserve">ures 2, 3) </w:delText>
        </w:r>
      </w:del>
      <w:r>
        <w:rPr>
          <w:color w:val="000000"/>
        </w:rPr>
        <w:t xml:space="preserve">(Loosanoff </w:t>
      </w:r>
      <w:ins w:id="681" w:author="Laura H Spencer" w:date="2020-07-06T20:59:00Z">
        <w:r w:rsidR="0060131A">
          <w:rPr>
            <w:color w:val="000000"/>
          </w:rPr>
          <w:t xml:space="preserve">&amp; </w:t>
        </w:r>
      </w:ins>
      <w:del w:id="682" w:author="Laura H Spencer" w:date="2020-07-06T20:59:00Z">
        <w:r w:rsidDel="0060131A">
          <w:rPr>
            <w:color w:val="000000"/>
          </w:rPr>
          <w:delText xml:space="preserve">and </w:delText>
        </w:r>
      </w:del>
      <w:r>
        <w:rPr>
          <w:color w:val="000000"/>
        </w:rPr>
        <w:t xml:space="preserve">Engle 1943). </w:t>
      </w:r>
    </w:p>
    <w:p w14:paraId="680CA610" w14:textId="4EFD575C" w:rsidR="00822325" w:rsidRPr="006F5B1D" w:rsidRDefault="004B3DE2" w:rsidP="006F5B1D">
      <w:pPr>
        <w:pBdr>
          <w:top w:val="nil"/>
          <w:left w:val="nil"/>
          <w:bottom w:val="nil"/>
          <w:right w:val="nil"/>
          <w:between w:val="nil"/>
        </w:pBdr>
        <w:spacing w:line="480" w:lineRule="auto"/>
        <w:ind w:firstLine="720"/>
        <w:rPr>
          <w:color w:val="000000"/>
          <w:rPrChange w:id="683" w:author="Laura H Spencer" w:date="2020-06-11T17:46:00Z">
            <w:rPr>
              <w:shd w:val="clear" w:color="auto" w:fill="FFF2CC"/>
            </w:rPr>
          </w:rPrChange>
        </w:rPr>
      </w:pPr>
      <w:del w:id="684" w:author="Laura H Spencer" w:date="2020-06-17T15:56:00Z">
        <w:r w:rsidRPr="0067017A" w:rsidDel="00655170">
          <w:rPr>
            <w:iCs/>
            <w:rPrChange w:id="685" w:author="" w:date="2020-06-22T12:13:00Z">
              <w:rPr>
                <w:i/>
              </w:rPr>
            </w:rPrChange>
          </w:rPr>
          <w:delText>Polydora</w:delText>
        </w:r>
        <w:r w:rsidRPr="001526FA" w:rsidDel="00655170">
          <w:rPr>
            <w:iCs/>
          </w:rPr>
          <w:delText xml:space="preserve"> </w:delText>
        </w:r>
      </w:del>
      <w:ins w:id="686" w:author="Laura H Spencer" w:date="2020-06-17T15:56:00Z">
        <w:r w:rsidR="00655170" w:rsidRPr="0067017A">
          <w:rPr>
            <w:iCs/>
            <w:rPrChange w:id="687" w:author="" w:date="2020-06-22T12:13:00Z">
              <w:rPr>
                <w:i/>
              </w:rPr>
            </w:rPrChange>
          </w:rPr>
          <w:t>Spionid</w:t>
        </w:r>
      </w:ins>
      <w:del w:id="688" w:author="Laura H Spencer" w:date="2020-06-17T15:56:00Z">
        <w:r w:rsidRPr="001526FA" w:rsidDel="00655170">
          <w:rPr>
            <w:iCs/>
          </w:rPr>
          <w:delText>spp.</w:delText>
        </w:r>
      </w:del>
      <w:r>
        <w:t xml:space="preserve"> reproduction has been thoroughly reviewed </w:t>
      </w:r>
      <w:ins w:id="689" w:author="Laura H Spencer" w:date="2020-05-26T18:51:00Z">
        <w:r w:rsidR="00CA6D13">
          <w:t>(</w:t>
        </w:r>
      </w:ins>
      <w:ins w:id="690" w:author="Laura H Spencer" w:date="2020-06-15T17:41:00Z">
        <w:r w:rsidR="00E452AC">
          <w:t xml:space="preserve">Blake 2006; </w:t>
        </w:r>
      </w:ins>
      <w:del w:id="691" w:author="Laura H Spencer" w:date="2020-05-26T18:51:00Z">
        <w:r w:rsidDel="00CA6D13">
          <w:delText xml:space="preserve">by </w:delText>
        </w:r>
      </w:del>
      <w:r>
        <w:t xml:space="preserve">Blake </w:t>
      </w:r>
      <w:ins w:id="692" w:author="Laura H Spencer" w:date="2020-07-06T20:59:00Z">
        <w:r w:rsidR="0060131A">
          <w:rPr>
            <w:color w:val="000000"/>
          </w:rPr>
          <w:t xml:space="preserve">&amp; </w:t>
        </w:r>
      </w:ins>
      <w:del w:id="693" w:author="Laura H Spencer" w:date="2020-07-06T20:59:00Z">
        <w:r w:rsidDel="0060131A">
          <w:delText xml:space="preserve">and </w:delText>
        </w:r>
      </w:del>
      <w:r>
        <w:t xml:space="preserve">Arnofsky </w:t>
      </w:r>
      <w:del w:id="694" w:author="Laura H Spencer" w:date="2020-05-26T18:51:00Z">
        <w:r w:rsidDel="00CA6D13">
          <w:delText>(</w:delText>
        </w:r>
      </w:del>
      <w:r>
        <w:t>1999). Briefly, r</w:t>
      </w:r>
      <w:r>
        <w:rPr>
          <w:color w:val="000000"/>
        </w:rPr>
        <w:t xml:space="preserve">eproduction occurs when the male deposits sperm in </w:t>
      </w:r>
      <w:ins w:id="695" w:author="Laura H Spencer" w:date="2020-06-12T16:33:00Z">
        <w:r w:rsidR="00BD0F8E">
          <w:rPr>
            <w:color w:val="000000"/>
          </w:rPr>
          <w:t xml:space="preserve">or near </w:t>
        </w:r>
      </w:ins>
      <w:r>
        <w:rPr>
          <w:color w:val="000000"/>
        </w:rPr>
        <w:t xml:space="preserve">a female’s burrow, </w:t>
      </w:r>
      <w:ins w:id="696" w:author="Laura H Spencer" w:date="2020-06-16T23:34:00Z">
        <w:r w:rsidR="00D34D92">
          <w:rPr>
            <w:color w:val="000000"/>
          </w:rPr>
          <w:t xml:space="preserve">which </w:t>
        </w:r>
      </w:ins>
      <w:ins w:id="697" w:author="Laura H Spencer" w:date="2020-06-12T16:33:00Z">
        <w:r w:rsidR="00BD0F8E">
          <w:rPr>
            <w:color w:val="000000"/>
          </w:rPr>
          <w:t>female</w:t>
        </w:r>
      </w:ins>
      <w:ins w:id="698" w:author="Laura H Spencer" w:date="2020-06-12T16:35:00Z">
        <w:r w:rsidR="00BD0F8E">
          <w:rPr>
            <w:color w:val="000000"/>
          </w:rPr>
          <w:t>s</w:t>
        </w:r>
      </w:ins>
      <w:ins w:id="699" w:author="Laura H Spencer" w:date="2020-06-16T23:34:00Z">
        <w:r w:rsidR="00D34D92">
          <w:rPr>
            <w:color w:val="000000"/>
          </w:rPr>
          <w:t xml:space="preserve"> capture</w:t>
        </w:r>
      </w:ins>
      <w:ins w:id="700" w:author="Laura H Spencer" w:date="2020-06-12T16:35:00Z">
        <w:r w:rsidR="00BD0F8E">
          <w:rPr>
            <w:color w:val="000000"/>
          </w:rPr>
          <w:t xml:space="preserve"> </w:t>
        </w:r>
      </w:ins>
      <w:ins w:id="701" w:author="Laura H Spencer" w:date="2020-06-16T23:35:00Z">
        <w:r w:rsidR="00D34D92">
          <w:rPr>
            <w:color w:val="000000"/>
          </w:rPr>
          <w:t>and</w:t>
        </w:r>
      </w:ins>
      <w:ins w:id="702" w:author="Laura H Spencer" w:date="2020-06-12T16:35:00Z">
        <w:r w:rsidR="00BD0F8E">
          <w:rPr>
            <w:color w:val="000000"/>
          </w:rPr>
          <w:t xml:space="preserve"> h</w:t>
        </w:r>
      </w:ins>
      <w:ins w:id="703" w:author="Laura H Spencer" w:date="2020-06-16T23:35:00Z">
        <w:r w:rsidR="00D34D92">
          <w:rPr>
            <w:color w:val="000000"/>
          </w:rPr>
          <w:t>o</w:t>
        </w:r>
      </w:ins>
      <w:ins w:id="704" w:author="Laura H Spencer" w:date="2020-06-12T16:35:00Z">
        <w:r w:rsidR="00BD0F8E">
          <w:rPr>
            <w:color w:val="000000"/>
          </w:rPr>
          <w:t>ld</w:t>
        </w:r>
      </w:ins>
      <w:ins w:id="705" w:author="Laura H Spencer" w:date="2020-06-12T16:33:00Z">
        <w:r w:rsidR="00BD0F8E">
          <w:rPr>
            <w:color w:val="000000"/>
          </w:rPr>
          <w:t xml:space="preserve"> in </w:t>
        </w:r>
      </w:ins>
      <w:ins w:id="706" w:author="Laura H Spencer" w:date="2020-06-12T16:34:00Z">
        <w:r w:rsidR="00BD0F8E">
          <w:rPr>
            <w:color w:val="000000"/>
          </w:rPr>
          <w:t>seminal receptacles until egg</w:t>
        </w:r>
      </w:ins>
      <w:ins w:id="707" w:author="Laura H Spencer" w:date="2020-06-12T16:36:00Z">
        <w:r w:rsidR="00BD0F8E">
          <w:rPr>
            <w:color w:val="000000"/>
          </w:rPr>
          <w:t>s are</w:t>
        </w:r>
      </w:ins>
      <w:ins w:id="708" w:author="Laura H Spencer" w:date="2020-06-12T16:34:00Z">
        <w:r w:rsidR="00BD0F8E">
          <w:rPr>
            <w:color w:val="000000"/>
          </w:rPr>
          <w:t xml:space="preserve"> spawn</w:t>
        </w:r>
      </w:ins>
      <w:ins w:id="709" w:author="Laura H Spencer" w:date="2020-06-12T16:36:00Z">
        <w:r w:rsidR="00BD0F8E">
          <w:rPr>
            <w:color w:val="000000"/>
          </w:rPr>
          <w:t>ed</w:t>
        </w:r>
      </w:ins>
      <w:ins w:id="710" w:author="Laura H Spencer" w:date="2020-06-12T16:35:00Z">
        <w:r w:rsidR="00BD0F8E">
          <w:rPr>
            <w:color w:val="000000"/>
          </w:rPr>
          <w:t xml:space="preserve"> (Blake 2006)</w:t>
        </w:r>
      </w:ins>
      <w:ins w:id="711" w:author="Laura H Spencer" w:date="2020-06-12T16:34:00Z">
        <w:r w:rsidR="00BD0F8E">
          <w:rPr>
            <w:color w:val="000000"/>
          </w:rPr>
          <w:t xml:space="preserve">. </w:t>
        </w:r>
      </w:ins>
      <w:del w:id="712" w:author="Laura H Spencer" w:date="2020-06-12T16:34:00Z">
        <w:r w:rsidDel="00BD0F8E">
          <w:rPr>
            <w:color w:val="000000"/>
          </w:rPr>
          <w:delText xml:space="preserve">and </w:delText>
        </w:r>
      </w:del>
      <w:ins w:id="713" w:author="Laura H Spencer" w:date="2020-06-12T16:34:00Z">
        <w:r w:rsidR="00BD0F8E">
          <w:rPr>
            <w:color w:val="000000"/>
          </w:rPr>
          <w:t>T</w:t>
        </w:r>
      </w:ins>
      <w:del w:id="714" w:author="Laura H Spencer" w:date="2020-06-12T16:34:00Z">
        <w:r w:rsidDel="00BD0F8E">
          <w:rPr>
            <w:color w:val="000000"/>
          </w:rPr>
          <w:delText>t</w:delText>
        </w:r>
      </w:del>
      <w:r>
        <w:rPr>
          <w:color w:val="000000"/>
        </w:rPr>
        <w:t>he female deposits egg ca</w:t>
      </w:r>
      <w:r>
        <w:t>psules</w:t>
      </w:r>
      <w:r>
        <w:rPr>
          <w:color w:val="000000"/>
        </w:rPr>
        <w:t xml:space="preserve"> along the burrow wall, with each </w:t>
      </w:r>
      <w:r>
        <w:t>capsule</w:t>
      </w:r>
      <w:r>
        <w:rPr>
          <w:color w:val="000000"/>
        </w:rPr>
        <w:t xml:space="preserve"> containing dozens of</w:t>
      </w:r>
      <w:ins w:id="715" w:author="Laura H Spencer" w:date="2020-05-26T19:15:00Z">
        <w:r w:rsidR="00146E64">
          <w:rPr>
            <w:color w:val="000000"/>
          </w:rPr>
          <w:t xml:space="preserve"> fertilized</w:t>
        </w:r>
      </w:ins>
      <w:r>
        <w:rPr>
          <w:color w:val="000000"/>
        </w:rPr>
        <w:t xml:space="preserve"> eggs. </w:t>
      </w:r>
      <w:r>
        <w:t xml:space="preserve">Many species are capable of reproducing more than once during a season, and while species vary, one fecund female can produce hundreds of larval progeny (Blake 1969a; Blake </w:t>
      </w:r>
      <w:ins w:id="716" w:author="Laura H Spencer" w:date="2020-07-06T21:00:00Z">
        <w:r w:rsidR="0060131A">
          <w:rPr>
            <w:color w:val="000000"/>
          </w:rPr>
          <w:t xml:space="preserve">&amp; </w:t>
        </w:r>
      </w:ins>
      <w:del w:id="717" w:author="Laura H Spencer" w:date="2020-07-06T21:00:00Z">
        <w:r w:rsidDel="0060131A">
          <w:delText xml:space="preserve">and </w:delText>
        </w:r>
      </w:del>
      <w:r>
        <w:t xml:space="preserve">Arnofsky 1999). </w:t>
      </w:r>
      <w:r>
        <w:rPr>
          <w:color w:val="000000"/>
        </w:rPr>
        <w:t>For instan</w:t>
      </w:r>
      <w:r>
        <w:t>ce,</w:t>
      </w:r>
      <w:r>
        <w:rPr>
          <w:i/>
        </w:rPr>
        <w:t xml:space="preserve"> P. websteri </w:t>
      </w:r>
      <w:r>
        <w:t>females lay strings of approximately 10 capsules, each containing 50</w:t>
      </w:r>
      <w:ins w:id="718" w:author="" w:date="2020-06-22T12:14:00Z">
        <w:r w:rsidR="0067017A">
          <w:t>–</w:t>
        </w:r>
      </w:ins>
      <w:del w:id="719" w:author="" w:date="2020-06-22T12:14:00Z">
        <w:r w:rsidDel="0067017A">
          <w:delText>-</w:delText>
        </w:r>
      </w:del>
      <w:r>
        <w:t xml:space="preserve">55 eggs (Blake 1969a; Blake </w:t>
      </w:r>
      <w:ins w:id="720" w:author="Laura H Spencer" w:date="2020-07-06T21:00:00Z">
        <w:r w:rsidR="0060131A">
          <w:rPr>
            <w:color w:val="000000"/>
          </w:rPr>
          <w:t xml:space="preserve">&amp; </w:t>
        </w:r>
      </w:ins>
      <w:del w:id="721" w:author="Laura H Spencer" w:date="2020-07-06T21:00:00Z">
        <w:r w:rsidDel="0060131A">
          <w:delText xml:space="preserve">and </w:delText>
        </w:r>
      </w:del>
      <w:r>
        <w:t xml:space="preserve">Arnofsky 1999). </w:t>
      </w:r>
      <w:r>
        <w:rPr>
          <w:color w:val="000000"/>
        </w:rPr>
        <w:t>Larvae hatch from eggs and emerge from their maternal burrow</w:t>
      </w:r>
      <w:r>
        <w:t xml:space="preserve"> at the 3-chaetiger stage and a</w:t>
      </w:r>
      <w:r>
        <w:rPr>
          <w:color w:val="000000"/>
        </w:rPr>
        <w:t>re free-swimming until they settle onto a substrate (</w:t>
      </w:r>
      <w:ins w:id="722" w:author="Laura H Spencer" w:date="2020-06-15T17:42:00Z">
        <w:r w:rsidR="00E452AC" w:rsidRPr="00E452AC">
          <w:rPr>
            <w:color w:val="000000"/>
          </w:rPr>
          <w:t>Blake 1969a</w:t>
        </w:r>
        <w:r w:rsidR="00E452AC">
          <w:rPr>
            <w:color w:val="000000"/>
          </w:rPr>
          <w:t xml:space="preserve">; </w:t>
        </w:r>
      </w:ins>
      <w:r>
        <w:rPr>
          <w:color w:val="000000"/>
        </w:rPr>
        <w:t>Orth 1971</w:t>
      </w:r>
      <w:del w:id="723" w:author="Laura H Spencer" w:date="2020-06-15T17:42:00Z">
        <w:r w:rsidDel="00E452AC">
          <w:rPr>
            <w:color w:val="000000"/>
          </w:rPr>
          <w:delText>;</w:delText>
        </w:r>
      </w:del>
      <w:del w:id="724" w:author="Laura H Spencer" w:date="2020-06-15T17:41:00Z">
        <w:r w:rsidDel="00E452AC">
          <w:rPr>
            <w:color w:val="000000"/>
          </w:rPr>
          <w:delText xml:space="preserve"> Blake 1969a</w:delText>
        </w:r>
      </w:del>
      <w:r>
        <w:rPr>
          <w:color w:val="000000"/>
        </w:rPr>
        <w:t>). Growth rate in the larval stage depends on ambient water temperature</w:t>
      </w:r>
      <w:r>
        <w:t>;</w:t>
      </w:r>
      <w:r>
        <w:rPr>
          <w:color w:val="000000"/>
        </w:rPr>
        <w:t xml:space="preserve"> thus, the time spent in the water column differs </w:t>
      </w:r>
      <w:r>
        <w:t>among</w:t>
      </w:r>
      <w:r>
        <w:rPr>
          <w:color w:val="000000"/>
        </w:rPr>
        <w:t xml:space="preserve"> species and </w:t>
      </w:r>
      <w:r>
        <w:t>across</w:t>
      </w:r>
      <w:r>
        <w:rPr>
          <w:color w:val="000000"/>
        </w:rPr>
        <w:t xml:space="preserve"> environmental conditions, and may </w:t>
      </w:r>
      <w:r>
        <w:t>last as</w:t>
      </w:r>
      <w:r>
        <w:rPr>
          <w:color w:val="000000"/>
        </w:rPr>
        <w:t xml:space="preserve"> long as 85 days (</w:t>
      </w:r>
      <w:ins w:id="725" w:author="Laura H Spencer" w:date="2020-06-15T17:42:00Z">
        <w:r w:rsidR="00E452AC" w:rsidRPr="00E452AC">
          <w:rPr>
            <w:color w:val="000000"/>
          </w:rPr>
          <w:t xml:space="preserve">Blake </w:t>
        </w:r>
      </w:ins>
      <w:ins w:id="726" w:author="Laura H Spencer" w:date="2020-07-06T21:00:00Z">
        <w:r w:rsidR="0060131A">
          <w:rPr>
            <w:color w:val="000000"/>
          </w:rPr>
          <w:t xml:space="preserve">&amp; </w:t>
        </w:r>
      </w:ins>
      <w:ins w:id="727" w:author="Laura H Spencer" w:date="2020-06-15T17:42:00Z">
        <w:r w:rsidR="00E452AC" w:rsidRPr="00E452AC">
          <w:rPr>
            <w:color w:val="000000"/>
          </w:rPr>
          <w:t>Arnofsky 1999</w:t>
        </w:r>
        <w:r w:rsidR="00E452AC">
          <w:rPr>
            <w:color w:val="000000"/>
          </w:rPr>
          <w:t xml:space="preserve">; </w:t>
        </w:r>
      </w:ins>
      <w:r>
        <w:rPr>
          <w:color w:val="000000"/>
        </w:rPr>
        <w:t xml:space="preserve">Blake </w:t>
      </w:r>
      <w:ins w:id="728" w:author="Laura H Spencer" w:date="2020-07-06T21:00:00Z">
        <w:r w:rsidR="0060131A">
          <w:rPr>
            <w:color w:val="000000"/>
          </w:rPr>
          <w:t xml:space="preserve">&amp; </w:t>
        </w:r>
      </w:ins>
      <w:del w:id="729" w:author="Laura H Spencer" w:date="2020-07-06T21:00:00Z">
        <w:r w:rsidDel="0060131A">
          <w:rPr>
            <w:color w:val="000000"/>
          </w:rPr>
          <w:delText xml:space="preserve">and </w:delText>
        </w:r>
      </w:del>
      <w:r>
        <w:rPr>
          <w:color w:val="000000"/>
        </w:rPr>
        <w:t>Woodwick 1971</w:t>
      </w:r>
      <w:del w:id="730" w:author="Laura H Spencer" w:date="2020-06-15T17:42:00Z">
        <w:r w:rsidDel="00E452AC">
          <w:rPr>
            <w:color w:val="000000"/>
          </w:rPr>
          <w:delText>; Blake and Arnofsky 1999</w:delText>
        </w:r>
      </w:del>
      <w:r>
        <w:rPr>
          <w:color w:val="000000"/>
        </w:rPr>
        <w:t xml:space="preserve">). This potential for a long </w:t>
      </w:r>
      <w:r>
        <w:t>pelagic larval duration</w:t>
      </w:r>
      <w:r>
        <w:rPr>
          <w:color w:val="000000"/>
        </w:rPr>
        <w:t xml:space="preserve">, particularly in </w:t>
      </w:r>
      <w:del w:id="731" w:author="Laura H Spencer" w:date="2020-06-11T17:48:00Z">
        <w:r w:rsidDel="006F5B1D">
          <w:rPr>
            <w:color w:val="000000"/>
          </w:rPr>
          <w:delText xml:space="preserve">colder </w:delText>
        </w:r>
      </w:del>
      <w:ins w:id="732" w:author="Laura H Spencer" w:date="2020-06-11T17:48:00Z">
        <w:r w:rsidR="006F5B1D">
          <w:rPr>
            <w:color w:val="000000"/>
          </w:rPr>
          <w:t xml:space="preserve">cooler </w:t>
        </w:r>
      </w:ins>
      <w:r>
        <w:rPr>
          <w:color w:val="000000"/>
        </w:rPr>
        <w:t>climates</w:t>
      </w:r>
      <w:ins w:id="733" w:author="Laura H Spencer" w:date="2020-06-11T17:46:00Z">
        <w:r w:rsidR="006F5B1D">
          <w:rPr>
            <w:color w:val="000000"/>
          </w:rPr>
          <w:t xml:space="preserve"> such as Washington State</w:t>
        </w:r>
      </w:ins>
      <w:ins w:id="734" w:author="Laura H Spencer" w:date="2020-06-11T17:49:00Z">
        <w:r w:rsidR="006F5B1D">
          <w:rPr>
            <w:color w:val="000000"/>
          </w:rPr>
          <w:t xml:space="preserve"> where spring temperatures </w:t>
        </w:r>
      </w:ins>
      <w:ins w:id="735" w:author="Laura H Spencer" w:date="2020-06-11T18:01:00Z">
        <w:r w:rsidR="000E5A4B">
          <w:rPr>
            <w:color w:val="000000"/>
          </w:rPr>
          <w:t>typically</w:t>
        </w:r>
      </w:ins>
      <w:ins w:id="736" w:author="Laura H Spencer" w:date="2020-06-11T18:02:00Z">
        <w:r w:rsidR="000E5A4B">
          <w:rPr>
            <w:color w:val="000000"/>
          </w:rPr>
          <w:t xml:space="preserve"> </w:t>
        </w:r>
      </w:ins>
      <w:ins w:id="737" w:author="Laura H Spencer" w:date="2020-06-11T18:12:00Z">
        <w:r w:rsidR="006B7CB9">
          <w:rPr>
            <w:color w:val="000000"/>
          </w:rPr>
          <w:t>average</w:t>
        </w:r>
      </w:ins>
      <w:ins w:id="738" w:author="Laura H Spencer" w:date="2020-06-11T17:49:00Z">
        <w:r w:rsidR="006F5B1D">
          <w:rPr>
            <w:color w:val="000000"/>
          </w:rPr>
          <w:t xml:space="preserve"> from </w:t>
        </w:r>
      </w:ins>
      <w:ins w:id="739" w:author="Laura H Spencer" w:date="2020-06-11T18:02:00Z">
        <w:r w:rsidR="000E5A4B">
          <w:rPr>
            <w:color w:val="000000"/>
          </w:rPr>
          <w:t>8</w:t>
        </w:r>
      </w:ins>
      <w:ins w:id="740" w:author="" w:date="2020-06-22T12:15:00Z">
        <w:r w:rsidR="007C398F">
          <w:t>–</w:t>
        </w:r>
      </w:ins>
      <w:ins w:id="741" w:author="Laura H Spencer" w:date="2020-06-11T18:02:00Z">
        <w:del w:id="742" w:author="" w:date="2020-06-22T12:15:00Z">
          <w:r w:rsidR="000E5A4B" w:rsidDel="007C398F">
            <w:rPr>
              <w:color w:val="000000"/>
            </w:rPr>
            <w:delText>-</w:delText>
          </w:r>
        </w:del>
        <w:r w:rsidR="000E5A4B">
          <w:rPr>
            <w:color w:val="000000"/>
          </w:rPr>
          <w:t>14</w:t>
        </w:r>
      </w:ins>
      <w:ins w:id="743" w:author="Laura H Spencer" w:date="2020-06-16T23:38:00Z">
        <w:r w:rsidR="00D34D92" w:rsidRPr="00D34D92">
          <w:rPr>
            <w:color w:val="000000"/>
          </w:rPr>
          <w:t>°</w:t>
        </w:r>
      </w:ins>
      <w:ins w:id="744" w:author="Laura H Spencer" w:date="2020-06-11T18:02:00Z">
        <w:r w:rsidR="000E5A4B">
          <w:rPr>
            <w:color w:val="000000"/>
          </w:rPr>
          <w:t>C</w:t>
        </w:r>
      </w:ins>
      <w:r>
        <w:rPr>
          <w:color w:val="000000"/>
        </w:rPr>
        <w:t>, may allow for long</w:t>
      </w:r>
      <w:r>
        <w:t xml:space="preserve"> </w:t>
      </w:r>
      <w:r>
        <w:rPr>
          <w:color w:val="000000"/>
        </w:rPr>
        <w:t xml:space="preserve">dispersal distances </w:t>
      </w:r>
      <w:ins w:id="745" w:author="Laura H Spencer" w:date="2020-06-11T18:14:00Z">
        <w:r w:rsidR="006B7CB9">
          <w:rPr>
            <w:color w:val="000000"/>
          </w:rPr>
          <w:t xml:space="preserve">(Graham &amp; Bollens 2010; Moore </w:t>
        </w:r>
        <w:r w:rsidR="006B7CB9" w:rsidRPr="0060131A">
          <w:rPr>
            <w:i/>
            <w:color w:val="000000"/>
            <w:rPrChange w:id="746" w:author="Laura H Spencer" w:date="2020-07-06T21:00:00Z">
              <w:rPr>
                <w:color w:val="000000"/>
              </w:rPr>
            </w:rPrChange>
          </w:rPr>
          <w:t>et al.</w:t>
        </w:r>
        <w:r w:rsidR="006B7CB9">
          <w:rPr>
            <w:color w:val="000000"/>
          </w:rPr>
          <w:t xml:space="preserve"> 2008; </w:t>
        </w:r>
      </w:ins>
      <w:del w:id="747" w:author="Laura H Spencer" w:date="2020-06-11T18:14:00Z">
        <w:r w:rsidDel="006B7CB9">
          <w:rPr>
            <w:color w:val="000000"/>
          </w:rPr>
          <w:delText>(</w:delText>
        </w:r>
      </w:del>
      <w:r>
        <w:rPr>
          <w:color w:val="000000"/>
        </w:rPr>
        <w:t xml:space="preserve">Simon </w:t>
      </w:r>
      <w:ins w:id="748" w:author="Laura H Spencer" w:date="2020-07-06T21:00:00Z">
        <w:r w:rsidR="0060131A">
          <w:rPr>
            <w:color w:val="000000"/>
          </w:rPr>
          <w:t xml:space="preserve">&amp; </w:t>
        </w:r>
      </w:ins>
      <w:del w:id="749" w:author="Laura H Spencer" w:date="2020-07-06T21:00:00Z">
        <w:r w:rsidDel="0060131A">
          <w:rPr>
            <w:color w:val="000000"/>
          </w:rPr>
          <w:delText xml:space="preserve">and </w:delText>
        </w:r>
      </w:del>
      <w:r>
        <w:rPr>
          <w:color w:val="000000"/>
        </w:rPr>
        <w:t xml:space="preserve">Sato-Okoshi 2015). Additionally, </w:t>
      </w:r>
      <w:ins w:id="750" w:author="Laura H Spencer" w:date="2020-06-17T15:57:00Z">
        <w:r w:rsidR="00655170">
          <w:rPr>
            <w:color w:val="000000"/>
          </w:rPr>
          <w:t>in</w:t>
        </w:r>
      </w:ins>
      <w:ins w:id="751" w:author="Laura H Spencer" w:date="2020-06-17T17:35:00Z">
        <w:r w:rsidR="009F5728">
          <w:rPr>
            <w:color w:val="000000"/>
          </w:rPr>
          <w:t xml:space="preserve"> </w:t>
        </w:r>
      </w:ins>
      <w:del w:id="752" w:author="Laura H Spencer" w:date="2020-06-17T15:57:00Z">
        <w:r w:rsidDel="00655170">
          <w:rPr>
            <w:color w:val="000000"/>
          </w:rPr>
          <w:delText xml:space="preserve">in </w:delText>
        </w:r>
      </w:del>
      <w:r>
        <w:rPr>
          <w:color w:val="000000"/>
        </w:rPr>
        <w:t xml:space="preserve">some </w:t>
      </w:r>
      <w:del w:id="753" w:author="Laura H Spencer" w:date="2020-05-26T19:25:00Z">
        <w:r w:rsidDel="00146E64">
          <w:rPr>
            <w:color w:val="000000"/>
          </w:rPr>
          <w:delText>instances</w:delText>
        </w:r>
      </w:del>
      <w:ins w:id="754" w:author="Laura H Spencer" w:date="2020-06-17T15:57:00Z">
        <w:r w:rsidR="00655170">
          <w:rPr>
            <w:color w:val="000000"/>
          </w:rPr>
          <w:t>spionid</w:t>
        </w:r>
      </w:ins>
      <w:ins w:id="755" w:author="Laura H Spencer" w:date="2020-05-26T19:25:00Z">
        <w:r w:rsidR="00146E64">
          <w:rPr>
            <w:color w:val="000000"/>
          </w:rPr>
          <w:t xml:space="preserve"> sp</w:t>
        </w:r>
      </w:ins>
      <w:ins w:id="756" w:author="" w:date="2020-06-22T12:15:00Z">
        <w:r w:rsidR="007C398F">
          <w:rPr>
            <w:color w:val="000000"/>
          </w:rPr>
          <w:t>ecies,</w:t>
        </w:r>
      </w:ins>
      <w:ins w:id="757" w:author="Laura H Spencer" w:date="2020-05-26T19:25:00Z">
        <w:del w:id="758" w:author="" w:date="2020-06-22T12:15:00Z">
          <w:r w:rsidR="00146E64" w:rsidDel="007C398F">
            <w:rPr>
              <w:color w:val="000000"/>
            </w:rPr>
            <w:delText>p.</w:delText>
          </w:r>
        </w:del>
      </w:ins>
      <w:ins w:id="759" w:author="Laura H Spencer" w:date="2020-06-11T17:26:00Z">
        <w:r w:rsidR="00775106">
          <w:rPr>
            <w:color w:val="000000"/>
          </w:rPr>
          <w:t xml:space="preserve"> including </w:t>
        </w:r>
        <w:r w:rsidR="00775106" w:rsidRPr="00775106">
          <w:rPr>
            <w:i/>
            <w:color w:val="000000"/>
            <w:rPrChange w:id="760" w:author="Laura H Spencer" w:date="2020-06-11T17:27:00Z">
              <w:rPr>
                <w:color w:val="000000"/>
              </w:rPr>
            </w:rPrChange>
          </w:rPr>
          <w:t>P. web</w:t>
        </w:r>
      </w:ins>
      <w:ins w:id="761" w:author="Laura H Spencer" w:date="2020-06-11T17:27:00Z">
        <w:r w:rsidR="00775106" w:rsidRPr="00775106">
          <w:rPr>
            <w:i/>
            <w:color w:val="000000"/>
            <w:rPrChange w:id="762" w:author="Laura H Spencer" w:date="2020-06-11T17:27:00Z">
              <w:rPr>
                <w:color w:val="000000"/>
              </w:rPr>
            </w:rPrChange>
          </w:rPr>
          <w:t>steri</w:t>
        </w:r>
      </w:ins>
      <w:r>
        <w:rPr>
          <w:color w:val="000000"/>
        </w:rPr>
        <w:t>, early hatched larvae can feed on underdeveloped eggs (“nurse eggs”)</w:t>
      </w:r>
      <w:del w:id="763" w:author="Laura H Spencer" w:date="2020-05-26T19:25:00Z">
        <w:r w:rsidDel="00146E64">
          <w:rPr>
            <w:color w:val="000000"/>
          </w:rPr>
          <w:delText>,</w:delText>
        </w:r>
      </w:del>
      <w:r>
        <w:rPr>
          <w:color w:val="000000"/>
        </w:rPr>
        <w:t xml:space="preserve"> and</w:t>
      </w:r>
      <w:del w:id="764" w:author="Laura H Spencer" w:date="2020-06-11T18:15:00Z">
        <w:r w:rsidDel="006B7CB9">
          <w:rPr>
            <w:color w:val="000000"/>
          </w:rPr>
          <w:delText xml:space="preserve"> complete</w:delText>
        </w:r>
      </w:del>
      <w:r>
        <w:rPr>
          <w:color w:val="000000"/>
        </w:rPr>
        <w:t xml:space="preserve"> </w:t>
      </w:r>
      <w:del w:id="765" w:author="Laura H Spencer" w:date="2020-06-11T18:15:00Z">
        <w:r w:rsidDel="006B7CB9">
          <w:rPr>
            <w:color w:val="000000"/>
          </w:rPr>
          <w:delText>development</w:delText>
        </w:r>
      </w:del>
      <w:ins w:id="766" w:author="Laura H Spencer" w:date="2020-06-11T18:15:00Z">
        <w:r w:rsidR="006B7CB9">
          <w:rPr>
            <w:color w:val="000000"/>
          </w:rPr>
          <w:t>remain</w:t>
        </w:r>
      </w:ins>
      <w:r>
        <w:rPr>
          <w:color w:val="000000"/>
        </w:rPr>
        <w:t xml:space="preserve"> in the burrow</w:t>
      </w:r>
      <w:ins w:id="767" w:author="Laura H Spencer" w:date="2020-06-11T18:15:00Z">
        <w:r w:rsidR="006B7CB9">
          <w:rPr>
            <w:color w:val="000000"/>
          </w:rPr>
          <w:t xml:space="preserve"> for a portion of their larval phase</w:t>
        </w:r>
      </w:ins>
      <w:r>
        <w:rPr>
          <w:color w:val="000000"/>
        </w:rPr>
        <w:t xml:space="preserve"> (Haigler 1969</w:t>
      </w:r>
      <w:ins w:id="768" w:author="Laura H Spencer" w:date="2020-06-15T17:44:00Z">
        <w:r w:rsidR="00E452AC">
          <w:rPr>
            <w:color w:val="000000"/>
          </w:rPr>
          <w:t xml:space="preserve">; </w:t>
        </w:r>
        <w:r w:rsidR="00E452AC" w:rsidRPr="00E452AC">
          <w:rPr>
            <w:color w:val="000000"/>
          </w:rPr>
          <w:t xml:space="preserve">Simon </w:t>
        </w:r>
      </w:ins>
      <w:ins w:id="769" w:author="Laura H Spencer" w:date="2020-07-06T21:00:00Z">
        <w:r w:rsidR="0060131A">
          <w:rPr>
            <w:color w:val="000000"/>
          </w:rPr>
          <w:t xml:space="preserve">&amp; </w:t>
        </w:r>
      </w:ins>
      <w:ins w:id="770" w:author="Laura H Spencer" w:date="2020-06-15T17:44:00Z">
        <w:r w:rsidR="00E452AC" w:rsidRPr="00E452AC">
          <w:rPr>
            <w:color w:val="000000"/>
          </w:rPr>
          <w:t>Sato-Okoshi 2015</w:t>
        </w:r>
      </w:ins>
      <w:r>
        <w:rPr>
          <w:color w:val="000000"/>
        </w:rPr>
        <w:t xml:space="preserve">). This </w:t>
      </w:r>
      <w:del w:id="771" w:author="Laura H Spencer" w:date="2020-06-17T15:57:00Z">
        <w:r w:rsidDel="00655170">
          <w:rPr>
            <w:color w:val="000000"/>
          </w:rPr>
          <w:delText xml:space="preserve">could </w:delText>
        </w:r>
      </w:del>
      <w:ins w:id="772" w:author="Laura H Spencer" w:date="2020-06-17T15:57:00Z">
        <w:r w:rsidR="00655170">
          <w:rPr>
            <w:color w:val="000000"/>
          </w:rPr>
          <w:t xml:space="preserve">can </w:t>
        </w:r>
      </w:ins>
      <w:r>
        <w:rPr>
          <w:color w:val="000000"/>
        </w:rPr>
        <w:t>result in</w:t>
      </w:r>
      <w:ins w:id="773" w:author="Laura H Spencer" w:date="2020-06-11T17:38:00Z">
        <w:r w:rsidR="008B66E5">
          <w:rPr>
            <w:color w:val="000000"/>
          </w:rPr>
          <w:t xml:space="preserve"> </w:t>
        </w:r>
      </w:ins>
      <w:ins w:id="774" w:author="Laura H Spencer" w:date="2020-06-17T15:57:00Z">
        <w:r w:rsidR="00655170">
          <w:rPr>
            <w:color w:val="000000"/>
          </w:rPr>
          <w:t>mud worm</w:t>
        </w:r>
      </w:ins>
      <w:ins w:id="775" w:author="Laura H Spencer" w:date="2020-06-11T17:39:00Z">
        <w:r w:rsidR="008B66E5">
          <w:rPr>
            <w:color w:val="000000"/>
          </w:rPr>
          <w:t xml:space="preserve"> larvae being released at a much later</w:t>
        </w:r>
      </w:ins>
      <w:del w:id="776" w:author="Laura H Spencer" w:date="2020-06-12T12:02:00Z">
        <w:r w:rsidDel="000A72C6">
          <w:rPr>
            <w:color w:val="000000"/>
          </w:rPr>
          <w:delText xml:space="preserve"> an individual host’s parasitic burden compounding over time due to high rates of</w:delText>
        </w:r>
      </w:del>
      <w:r>
        <w:rPr>
          <w:color w:val="000000"/>
        </w:rPr>
        <w:t xml:space="preserve"> </w:t>
      </w:r>
      <w:del w:id="777" w:author="Laura H Spencer" w:date="2020-06-12T12:02:00Z">
        <w:r w:rsidDel="000A72C6">
          <w:rPr>
            <w:color w:val="000000"/>
          </w:rPr>
          <w:delText>autoinfe</w:delText>
        </w:r>
      </w:del>
      <w:ins w:id="778" w:author="Laura H Spencer" w:date="2020-06-12T12:02:00Z">
        <w:r w:rsidR="000A72C6">
          <w:rPr>
            <w:color w:val="000000"/>
          </w:rPr>
          <w:t>stage</w:t>
        </w:r>
      </w:ins>
      <w:del w:id="779" w:author="Laura H Spencer" w:date="2020-06-12T12:02:00Z">
        <w:r w:rsidDel="000A72C6">
          <w:rPr>
            <w:color w:val="000000"/>
          </w:rPr>
          <w:delText>ction</w:delText>
        </w:r>
      </w:del>
      <w:r>
        <w:rPr>
          <w:color w:val="000000"/>
        </w:rPr>
        <w:t xml:space="preserve">. </w:t>
      </w:r>
      <w:ins w:id="780" w:author="Laura H Spencer" w:date="2020-06-11T17:56:00Z">
        <w:r w:rsidR="006F5B1D">
          <w:t xml:space="preserve">As </w:t>
        </w:r>
      </w:ins>
      <w:ins w:id="781" w:author="Laura H Spencer" w:date="2020-06-17T15:58:00Z">
        <w:r w:rsidR="00655170">
          <w:t xml:space="preserve">mud worms </w:t>
        </w:r>
      </w:ins>
      <w:ins w:id="782" w:author="Laura H Spencer" w:date="2020-06-11T17:56:00Z">
        <w:r w:rsidR="006F5B1D">
          <w:t>colonize hosts during the larval phase</w:t>
        </w:r>
        <w:r w:rsidR="006F5B1D">
          <w:rPr>
            <w:color w:val="000000"/>
          </w:rPr>
          <w:t>, m</w:t>
        </w:r>
      </w:ins>
      <w:ins w:id="783" w:author="Laura H Spencer" w:date="2020-06-11T17:41:00Z">
        <w:r w:rsidR="008B66E5">
          <w:rPr>
            <w:color w:val="000000"/>
          </w:rPr>
          <w:t>ultiple modes of development</w:t>
        </w:r>
      </w:ins>
      <w:ins w:id="784" w:author="Laura H Spencer" w:date="2020-06-11T17:42:00Z">
        <w:r w:rsidR="008B66E5">
          <w:rPr>
            <w:color w:val="000000"/>
          </w:rPr>
          <w:t xml:space="preserve"> </w:t>
        </w:r>
      </w:ins>
      <w:ins w:id="785" w:author="Laura H Spencer" w:date="2020-06-11T17:57:00Z">
        <w:r w:rsidR="000E5A4B">
          <w:rPr>
            <w:color w:val="000000"/>
          </w:rPr>
          <w:t xml:space="preserve">and stages at release </w:t>
        </w:r>
      </w:ins>
      <w:ins w:id="786" w:author="Laura H Spencer" w:date="2020-06-11T17:44:00Z">
        <w:r w:rsidR="008B66E5">
          <w:rPr>
            <w:color w:val="000000"/>
          </w:rPr>
          <w:t xml:space="preserve">make it possible for </w:t>
        </w:r>
      </w:ins>
      <w:ins w:id="787" w:author="Laura H Spencer" w:date="2020-06-11T17:45:00Z">
        <w:r w:rsidR="008B66E5">
          <w:rPr>
            <w:color w:val="000000"/>
          </w:rPr>
          <w:lastRenderedPageBreak/>
          <w:t xml:space="preserve">larvae to be </w:t>
        </w:r>
      </w:ins>
      <w:ins w:id="788" w:author="Laura H Spencer" w:date="2020-06-11T17:57:00Z">
        <w:r w:rsidR="000E5A4B">
          <w:rPr>
            <w:color w:val="000000"/>
          </w:rPr>
          <w:t>both</w:t>
        </w:r>
      </w:ins>
      <w:ins w:id="789" w:author="Laura H Spencer" w:date="2020-06-11T17:45:00Z">
        <w:r w:rsidR="008B66E5">
          <w:rPr>
            <w:color w:val="000000"/>
          </w:rPr>
          <w:t xml:space="preserve"> local</w:t>
        </w:r>
      </w:ins>
      <w:ins w:id="790" w:author="Laura H Spencer" w:date="2020-06-11T17:46:00Z">
        <w:r w:rsidR="008B66E5">
          <w:rPr>
            <w:color w:val="000000"/>
          </w:rPr>
          <w:t>ly</w:t>
        </w:r>
      </w:ins>
      <w:ins w:id="791" w:author="" w:date="2020-06-22T12:15:00Z">
        <w:r w:rsidR="007C398F">
          <w:rPr>
            <w:color w:val="000000"/>
          </w:rPr>
          <w:t xml:space="preserve"> </w:t>
        </w:r>
      </w:ins>
      <w:ins w:id="792" w:author="Laura H Spencer" w:date="2020-06-11T17:46:00Z">
        <w:del w:id="793" w:author="" w:date="2020-06-22T12:15:00Z">
          <w:r w:rsidR="008B66E5" w:rsidDel="007C398F">
            <w:rPr>
              <w:color w:val="000000"/>
            </w:rPr>
            <w:delText>-</w:delText>
          </w:r>
        </w:del>
        <w:r w:rsidR="008B66E5">
          <w:rPr>
            <w:color w:val="000000"/>
          </w:rPr>
          <w:t xml:space="preserve">sourced </w:t>
        </w:r>
      </w:ins>
      <w:ins w:id="794" w:author="Laura H Spencer" w:date="2020-06-11T17:45:00Z">
        <w:r w:rsidR="008B66E5">
          <w:rPr>
            <w:color w:val="000000"/>
          </w:rPr>
          <w:t>(e.g.</w:t>
        </w:r>
      </w:ins>
      <w:ins w:id="795" w:author="" w:date="2020-06-22T12:15:00Z">
        <w:r w:rsidR="007C398F">
          <w:rPr>
            <w:color w:val="000000"/>
          </w:rPr>
          <w:t>,</w:t>
        </w:r>
      </w:ins>
      <w:ins w:id="796" w:author="Laura H Spencer" w:date="2020-06-11T17:45:00Z">
        <w:r w:rsidR="008B66E5">
          <w:rPr>
            <w:color w:val="000000"/>
          </w:rPr>
          <w:t xml:space="preserve"> </w:t>
        </w:r>
      </w:ins>
      <w:ins w:id="797" w:author="Laura H Spencer" w:date="2020-06-11T17:58:00Z">
        <w:r w:rsidR="000E5A4B">
          <w:rPr>
            <w:color w:val="000000"/>
          </w:rPr>
          <w:t xml:space="preserve">autoinfection or from </w:t>
        </w:r>
      </w:ins>
      <w:ins w:id="798" w:author="Laura H Spencer" w:date="2020-06-11T17:45:00Z">
        <w:r w:rsidR="008B66E5">
          <w:rPr>
            <w:color w:val="000000"/>
          </w:rPr>
          <w:t>the same farm)</w:t>
        </w:r>
      </w:ins>
      <w:ins w:id="799" w:author="Laura H Spencer" w:date="2020-06-11T17:42:00Z">
        <w:r w:rsidR="008B66E5">
          <w:rPr>
            <w:color w:val="000000"/>
          </w:rPr>
          <w:t xml:space="preserve"> </w:t>
        </w:r>
      </w:ins>
      <w:ins w:id="800" w:author="Laura H Spencer" w:date="2020-06-11T17:43:00Z">
        <w:r w:rsidR="008B66E5">
          <w:rPr>
            <w:color w:val="000000"/>
          </w:rPr>
          <w:t xml:space="preserve">or </w:t>
        </w:r>
      </w:ins>
      <w:ins w:id="801" w:author="Laura H Spencer" w:date="2020-06-11T17:44:00Z">
        <w:r w:rsidR="008B66E5">
          <w:rPr>
            <w:color w:val="000000"/>
          </w:rPr>
          <w:t xml:space="preserve">carried from </w:t>
        </w:r>
      </w:ins>
      <w:ins w:id="802" w:author="Laura H Spencer" w:date="2020-06-11T17:45:00Z">
        <w:r w:rsidR="008B66E5">
          <w:rPr>
            <w:color w:val="000000"/>
          </w:rPr>
          <w:t>distant</w:t>
        </w:r>
      </w:ins>
      <w:ins w:id="803" w:author="Laura H Spencer" w:date="2020-06-11T17:44:00Z">
        <w:r w:rsidR="008B66E5">
          <w:rPr>
            <w:color w:val="000000"/>
          </w:rPr>
          <w:t xml:space="preserve"> wild or farmed shellfish.</w:t>
        </w:r>
      </w:ins>
      <w:ins w:id="804" w:author="Laura H Spencer" w:date="2020-06-11T17:58:00Z">
        <w:r w:rsidR="000E5A4B">
          <w:rPr>
            <w:color w:val="000000"/>
          </w:rPr>
          <w:t xml:space="preserve"> </w:t>
        </w:r>
      </w:ins>
    </w:p>
    <w:p w14:paraId="240D3155" w14:textId="4015AD7A" w:rsidR="004E41AF" w:rsidRDefault="004B3DE2" w:rsidP="004E41AF">
      <w:pPr>
        <w:pBdr>
          <w:top w:val="nil"/>
          <w:left w:val="nil"/>
          <w:bottom w:val="nil"/>
          <w:right w:val="nil"/>
          <w:between w:val="nil"/>
        </w:pBdr>
        <w:spacing w:line="480" w:lineRule="auto"/>
        <w:ind w:firstLine="720"/>
        <w:rPr>
          <w:ins w:id="805" w:author="Laura H Spencer" w:date="2020-06-12T15:22:00Z"/>
        </w:rPr>
      </w:pPr>
      <w:r>
        <w:t xml:space="preserve">Understanding when planktonic </w:t>
      </w:r>
      <w:ins w:id="806" w:author="Laura H Spencer" w:date="2020-06-17T15:58:00Z">
        <w:r w:rsidR="004E37DC" w:rsidRPr="004E37DC">
          <w:rPr>
            <w:rPrChange w:id="807" w:author="Laura H Spencer" w:date="2020-06-17T15:58:00Z">
              <w:rPr>
                <w:i/>
              </w:rPr>
            </w:rPrChange>
          </w:rPr>
          <w:t>mud worm</w:t>
        </w:r>
        <w:r w:rsidR="004E37DC">
          <w:rPr>
            <w:i/>
          </w:rPr>
          <w:t xml:space="preserve"> </w:t>
        </w:r>
      </w:ins>
      <w:del w:id="808" w:author="Laura H Spencer" w:date="2020-06-17T15:58:00Z">
        <w:r w:rsidDel="004E37DC">
          <w:rPr>
            <w:i/>
          </w:rPr>
          <w:delText>Polydora</w:delText>
        </w:r>
        <w:r w:rsidDel="004E37DC">
          <w:delText xml:space="preserve"> </w:delText>
        </w:r>
      </w:del>
      <w:r>
        <w:t xml:space="preserve">larvae are most abundant in Washington State will be important for shellfish growers </w:t>
      </w:r>
      <w:ins w:id="809" w:author="" w:date="2020-06-22T12:15:00Z">
        <w:r w:rsidR="007C398F">
          <w:t xml:space="preserve">interested in </w:t>
        </w:r>
      </w:ins>
      <w:r>
        <w:t>managing infestations</w:t>
      </w:r>
      <w:del w:id="810" w:author="Laura H Spencer" w:date="2020-06-11T17:56:00Z">
        <w:r w:rsidDel="000E5A4B">
          <w:delText>,</w:delText>
        </w:r>
        <w:r w:rsidDel="006F5B1D">
          <w:delText xml:space="preserve"> as </w:delText>
        </w:r>
        <w:r w:rsidDel="006F5B1D">
          <w:rPr>
            <w:i/>
          </w:rPr>
          <w:delText>Polydora</w:delText>
        </w:r>
        <w:r w:rsidDel="006F5B1D">
          <w:delText xml:space="preserve"> colonize hosts during the larval phase</w:delText>
        </w:r>
      </w:del>
      <w:r>
        <w:t xml:space="preserve">. Generally, planktonic larval abundance tends to correlate with temperature and phytoplankton abundance, but temporal patterns vary geographically (Blake </w:t>
      </w:r>
      <w:ins w:id="811" w:author="Laura H Spencer" w:date="2020-07-06T21:00:00Z">
        <w:r w:rsidR="0060131A">
          <w:rPr>
            <w:color w:val="000000"/>
          </w:rPr>
          <w:t xml:space="preserve">&amp; </w:t>
        </w:r>
      </w:ins>
      <w:del w:id="812" w:author="Laura H Spencer" w:date="2020-07-06T21:00:00Z">
        <w:r w:rsidDel="0060131A">
          <w:delText xml:space="preserve">and </w:delText>
        </w:r>
      </w:del>
      <w:r>
        <w:t xml:space="preserve">Arnofsky 1999; Dorsett 1961). In Maine and New Zealand, </w:t>
      </w:r>
      <w:ins w:id="813" w:author="Laura H Spencer" w:date="2020-06-17T15:58:00Z">
        <w:r w:rsidR="004E37DC" w:rsidRPr="004E37DC">
          <w:rPr>
            <w:rPrChange w:id="814" w:author="Laura H Spencer" w:date="2020-06-17T15:58:00Z">
              <w:rPr>
                <w:i/>
              </w:rPr>
            </w:rPrChange>
          </w:rPr>
          <w:t xml:space="preserve">mud worm </w:t>
        </w:r>
      </w:ins>
      <w:del w:id="815" w:author="Laura H Spencer" w:date="2020-06-17T15:58:00Z">
        <w:r w:rsidDel="004E37DC">
          <w:rPr>
            <w:i/>
          </w:rPr>
          <w:delText>Polydora</w:delText>
        </w:r>
        <w:r w:rsidDel="004E37DC">
          <w:delText xml:space="preserve"> </w:delText>
        </w:r>
      </w:del>
      <w:r>
        <w:t>larvae are reportedly only</w:t>
      </w:r>
      <w:ins w:id="816" w:author="" w:date="2020-06-22T12:16:00Z">
        <w:r w:rsidR="007C398F">
          <w:t xml:space="preserve"> observed</w:t>
        </w:r>
      </w:ins>
      <w:r>
        <w:t xml:space="preserve"> in the water column during spring and summer months (March to September) and in Maine peak abundance occurs in May and June (Blake 1969a; Blake 1969b; Handley </w:t>
      </w:r>
      <w:ins w:id="817" w:author="Laura H Spencer" w:date="2020-07-06T21:00:00Z">
        <w:r w:rsidR="0060131A">
          <w:rPr>
            <w:color w:val="000000"/>
          </w:rPr>
          <w:t xml:space="preserve">&amp; </w:t>
        </w:r>
      </w:ins>
      <w:del w:id="818" w:author="Laura H Spencer" w:date="2020-07-06T21:00:00Z">
        <w:r w:rsidDel="0060131A">
          <w:delText xml:space="preserve">and </w:delText>
        </w:r>
      </w:del>
      <w:r>
        <w:t xml:space="preserve">Bergquist 1997). In the Sea of Japan off the coast of Russia, </w:t>
      </w:r>
      <w:del w:id="819" w:author="Laura H Spencer" w:date="2020-06-17T15:58:00Z">
        <w:r w:rsidDel="004E37DC">
          <w:rPr>
            <w:i/>
          </w:rPr>
          <w:delText>Polydora</w:delText>
        </w:r>
      </w:del>
      <w:del w:id="820" w:author="Laura H Spencer" w:date="2020-06-16T23:39:00Z">
        <w:r w:rsidDel="004023E3">
          <w:delText xml:space="preserve"> spp.</w:delText>
        </w:r>
      </w:del>
      <w:del w:id="821" w:author="Laura H Spencer" w:date="2020-06-17T15:58:00Z">
        <w:r w:rsidDel="004E37DC">
          <w:delText xml:space="preserve"> </w:delText>
        </w:r>
      </w:del>
      <w:r>
        <w:t xml:space="preserve">larvae are present </w:t>
      </w:r>
      <w:del w:id="822" w:author="Laura H Spencer" w:date="2020-05-27T17:56:00Z">
        <w:r w:rsidDel="00F85B76">
          <w:delText>year round</w:delText>
        </w:r>
      </w:del>
      <w:ins w:id="823" w:author="Laura H Spencer" w:date="2020-05-27T17:56:00Z">
        <w:r w:rsidR="00F85B76">
          <w:t>year-round</w:t>
        </w:r>
      </w:ins>
      <w:r>
        <w:t xml:space="preserve">, but abundance peaks in May, then persists at moderate levels through October (Omel’yanenko, Kulikova </w:t>
      </w:r>
      <w:ins w:id="824" w:author="Laura H Spencer" w:date="2020-07-06T21:00:00Z">
        <w:r w:rsidR="0060131A">
          <w:rPr>
            <w:color w:val="000000"/>
          </w:rPr>
          <w:t xml:space="preserve">&amp; </w:t>
        </w:r>
      </w:ins>
      <w:del w:id="825" w:author="Laura H Spencer" w:date="2020-07-06T21:00:00Z">
        <w:r w:rsidDel="0060131A">
          <w:delText xml:space="preserve">and </w:delText>
        </w:r>
      </w:del>
      <w:r>
        <w:t xml:space="preserve">Pogodin 2004). In the Gulf of Mexico, </w:t>
      </w:r>
      <w:ins w:id="826" w:author="Laura H Spencer" w:date="2020-06-17T15:58:00Z">
        <w:r w:rsidR="004E37DC">
          <w:t xml:space="preserve">mud worm </w:t>
        </w:r>
      </w:ins>
      <w:del w:id="827" w:author="Laura H Spencer" w:date="2020-06-17T15:58:00Z">
        <w:r w:rsidDel="004E37DC">
          <w:rPr>
            <w:i/>
          </w:rPr>
          <w:delText>Polydora</w:delText>
        </w:r>
        <w:r w:rsidDel="004E37DC">
          <w:delText xml:space="preserve"> </w:delText>
        </w:r>
      </w:del>
      <w:r>
        <w:t xml:space="preserve">larvae are found in the water column year-round (Cole 2018; Hopkins 1958), and larval abundance peaks in May and/or November, depending on the location (Cole 2018). The breeding season can also vary within a region. </w:t>
      </w:r>
      <w:del w:id="828" w:author="Laura H Spencer" w:date="2020-06-16T23:40:00Z">
        <w:r w:rsidDel="004023E3">
          <w:delText xml:space="preserve">For instance, </w:delText>
        </w:r>
      </w:del>
      <w:ins w:id="829" w:author="Laura H Spencer" w:date="2020-06-16T23:40:00Z">
        <w:r w:rsidR="004023E3">
          <w:t>I</w:t>
        </w:r>
      </w:ins>
      <w:del w:id="830" w:author="Laura H Spencer" w:date="2020-06-16T23:40:00Z">
        <w:r w:rsidDel="004023E3">
          <w:delText>i</w:delText>
        </w:r>
      </w:del>
      <w:r>
        <w:t xml:space="preserve">n northern Japan (Hokkaido), </w:t>
      </w:r>
      <w:r>
        <w:rPr>
          <w:i/>
        </w:rPr>
        <w:t xml:space="preserve">P. </w:t>
      </w:r>
      <w:ins w:id="831" w:author="Laura H Spencer" w:date="2020-06-15T18:28:00Z">
        <w:r w:rsidR="00580CB7">
          <w:rPr>
            <w:i/>
          </w:rPr>
          <w:t xml:space="preserve">variegata </w:t>
        </w:r>
      </w:ins>
      <w:r>
        <w:t xml:space="preserve">breeding occurs during the warmest months, from August to October (Sato-Okoshi, Sugawara, </w:t>
      </w:r>
      <w:ins w:id="832" w:author="Laura H Spencer" w:date="2020-07-06T21:00:00Z">
        <w:r w:rsidR="0060131A">
          <w:rPr>
            <w:color w:val="000000"/>
          </w:rPr>
          <w:t xml:space="preserve">&amp; </w:t>
        </w:r>
      </w:ins>
      <w:r>
        <w:t xml:space="preserve">Nomura 1990). In contrast, in northeastern Japan, </w:t>
      </w:r>
      <w:r>
        <w:rPr>
          <w:i/>
        </w:rPr>
        <w:t>Polydora</w:t>
      </w:r>
      <w:r>
        <w:t xml:space="preserve"> larvae (species not reported) are most abundant during winter and spring months, from December through June, and loosely coincide with phytoplankton blooms (Abe, Sato-Okoshi </w:t>
      </w:r>
      <w:ins w:id="833" w:author="Laura H Spencer" w:date="2020-07-06T21:01:00Z">
        <w:r w:rsidR="0060131A">
          <w:rPr>
            <w:color w:val="000000"/>
          </w:rPr>
          <w:t xml:space="preserve">&amp; </w:t>
        </w:r>
      </w:ins>
      <w:del w:id="834" w:author="Laura H Spencer" w:date="2020-07-06T21:01:00Z">
        <w:r w:rsidDel="0060131A">
          <w:delText xml:space="preserve">and </w:delText>
        </w:r>
      </w:del>
      <w:r>
        <w:t xml:space="preserve">Endo 2011). Although it has not been confirmed in the field, laboratory experiments indicate that diatoms may be an important larval food source for some </w:t>
      </w:r>
      <w:del w:id="835" w:author="Laura H Spencer" w:date="2020-06-17T15:59:00Z">
        <w:r w:rsidRPr="004E37DC" w:rsidDel="004E37DC">
          <w:rPr>
            <w:rPrChange w:id="836" w:author="Laura H Spencer" w:date="2020-06-17T15:59:00Z">
              <w:rPr>
                <w:i/>
              </w:rPr>
            </w:rPrChange>
          </w:rPr>
          <w:delText>Polydora</w:delText>
        </w:r>
        <w:r w:rsidDel="004E37DC">
          <w:delText xml:space="preserve"> </w:delText>
        </w:r>
      </w:del>
      <w:ins w:id="837" w:author="Laura H Spencer" w:date="2020-06-17T15:59:00Z">
        <w:r w:rsidR="004E37DC">
          <w:t xml:space="preserve">mud worm </w:t>
        </w:r>
      </w:ins>
      <w:r>
        <w:t xml:space="preserve">species, as opposed to flagellates, and thus larval abundances or recruitment could coincide with diatom blooms (Anger, Anger </w:t>
      </w:r>
      <w:ins w:id="838" w:author="Laura H Spencer" w:date="2020-07-06T21:01:00Z">
        <w:r w:rsidR="0060131A">
          <w:rPr>
            <w:color w:val="000000"/>
          </w:rPr>
          <w:t xml:space="preserve">&amp; </w:t>
        </w:r>
      </w:ins>
      <w:del w:id="839" w:author="Laura H Spencer" w:date="2020-07-06T21:01:00Z">
        <w:r w:rsidDel="0060131A">
          <w:delText xml:space="preserve">and </w:delText>
        </w:r>
      </w:del>
      <w:r>
        <w:t>Hagmeier 1986).</w:t>
      </w:r>
      <w:ins w:id="840" w:author="Laura H Spencer" w:date="2020-05-27T17:56:00Z">
        <w:r w:rsidR="00F85B76">
          <w:t xml:space="preserve"> </w:t>
        </w:r>
      </w:ins>
      <w:ins w:id="841" w:author="Laura H Spencer" w:date="2020-06-15T19:10:00Z">
        <w:r w:rsidR="00F340B7">
          <w:t>I</w:t>
        </w:r>
      </w:ins>
      <w:ins w:id="842" w:author="Laura H Spencer" w:date="2020-06-15T18:31:00Z">
        <w:r w:rsidR="004E41AF">
          <w:t>n Washington State</w:t>
        </w:r>
      </w:ins>
      <w:ins w:id="843" w:author="" w:date="2020-06-22T12:16:00Z">
        <w:r w:rsidR="007C398F">
          <w:t>,</w:t>
        </w:r>
      </w:ins>
      <w:ins w:id="844" w:author="Laura H Spencer" w:date="2020-06-15T19:10:00Z">
        <w:r w:rsidR="00F340B7">
          <w:t xml:space="preserve"> </w:t>
        </w:r>
      </w:ins>
      <w:ins w:id="845" w:author="Laura H Spencer" w:date="2020-06-15T19:12:00Z">
        <w:r w:rsidR="006D50FB">
          <w:t>phytoplankton</w:t>
        </w:r>
      </w:ins>
      <w:ins w:id="846" w:author="Laura H Spencer" w:date="2020-06-15T18:40:00Z">
        <w:r w:rsidR="004E41AF">
          <w:t xml:space="preserve"> blooms </w:t>
        </w:r>
      </w:ins>
      <w:ins w:id="847" w:author="Laura H Spencer" w:date="2020-06-15T19:10:00Z">
        <w:r w:rsidR="00F340B7">
          <w:t xml:space="preserve">peak in late winter </w:t>
        </w:r>
      </w:ins>
      <w:ins w:id="848" w:author="Laura H Spencer" w:date="2020-06-15T19:21:00Z">
        <w:r w:rsidR="00FE6979">
          <w:t>or</w:t>
        </w:r>
      </w:ins>
      <w:ins w:id="849" w:author="Laura H Spencer" w:date="2020-06-15T19:10:00Z">
        <w:r w:rsidR="00F340B7">
          <w:t xml:space="preserve"> spring </w:t>
        </w:r>
      </w:ins>
      <w:ins w:id="850" w:author="Laura H Spencer" w:date="2020-06-15T18:35:00Z">
        <w:r w:rsidR="004E41AF">
          <w:t xml:space="preserve">(Horner </w:t>
        </w:r>
        <w:r w:rsidR="004E41AF" w:rsidRPr="0060131A">
          <w:rPr>
            <w:i/>
            <w:rPrChange w:id="851" w:author="Laura H Spencer" w:date="2020-07-06T21:01:00Z">
              <w:rPr/>
            </w:rPrChange>
          </w:rPr>
          <w:t>et al.</w:t>
        </w:r>
        <w:r w:rsidR="004E41AF">
          <w:t xml:space="preserve"> 2005)</w:t>
        </w:r>
      </w:ins>
      <w:ins w:id="852" w:author="Laura H Spencer" w:date="2020-06-15T18:40:00Z">
        <w:r w:rsidR="004E41AF">
          <w:t xml:space="preserve">, </w:t>
        </w:r>
      </w:ins>
      <w:ins w:id="853" w:author="Laura H Spencer" w:date="2020-06-15T18:48:00Z">
        <w:r w:rsidR="00434558">
          <w:t xml:space="preserve">but </w:t>
        </w:r>
      </w:ins>
      <w:ins w:id="854" w:author="Laura H Spencer" w:date="2020-06-15T19:10:00Z">
        <w:r w:rsidR="006D50FB">
          <w:t xml:space="preserve">smaller, </w:t>
        </w:r>
      </w:ins>
      <w:ins w:id="855" w:author="Laura H Spencer" w:date="2020-06-15T18:55:00Z">
        <w:r w:rsidR="00F340B7">
          <w:t xml:space="preserve">successive </w:t>
        </w:r>
      </w:ins>
      <w:ins w:id="856" w:author="Laura H Spencer" w:date="2020-06-15T18:48:00Z">
        <w:r w:rsidR="00434558">
          <w:t xml:space="preserve">blooms </w:t>
        </w:r>
      </w:ins>
      <w:ins w:id="857" w:author="Laura H Spencer" w:date="2020-06-15T19:13:00Z">
        <w:r w:rsidR="006D50FB">
          <w:t xml:space="preserve">occur throughout the summer and into fall </w:t>
        </w:r>
      </w:ins>
      <w:ins w:id="858" w:author="Laura H Spencer" w:date="2020-06-15T18:48:00Z">
        <w:r w:rsidR="00434558">
          <w:t xml:space="preserve">(Nakata </w:t>
        </w:r>
      </w:ins>
      <w:ins w:id="859" w:author="Laura H Spencer" w:date="2020-07-06T21:01:00Z">
        <w:r w:rsidR="0060131A">
          <w:rPr>
            <w:color w:val="000000"/>
          </w:rPr>
          <w:t xml:space="preserve">&amp; </w:t>
        </w:r>
      </w:ins>
      <w:ins w:id="860" w:author="Laura H Spencer" w:date="2020-06-15T18:48:00Z">
        <w:r w:rsidR="00434558">
          <w:t xml:space="preserve">Newton </w:t>
        </w:r>
      </w:ins>
      <w:ins w:id="861" w:author="Laura H Spencer" w:date="2020-06-15T18:49:00Z">
        <w:r w:rsidR="00434558">
          <w:t>200</w:t>
        </w:r>
      </w:ins>
      <w:ins w:id="862" w:author="Laura H Spencer" w:date="2020-06-15T18:51:00Z">
        <w:r w:rsidR="00434558">
          <w:t>0</w:t>
        </w:r>
      </w:ins>
      <w:ins w:id="863" w:author="Laura H Spencer" w:date="2020-06-15T19:15:00Z">
        <w:r w:rsidR="006D50FB">
          <w:t xml:space="preserve">; Winter, Banse </w:t>
        </w:r>
      </w:ins>
      <w:ins w:id="864" w:author="Laura H Spencer" w:date="2020-07-06T21:01:00Z">
        <w:r w:rsidR="0060131A">
          <w:rPr>
            <w:color w:val="000000"/>
          </w:rPr>
          <w:t xml:space="preserve">&amp; </w:t>
        </w:r>
      </w:ins>
      <w:ins w:id="865" w:author="Laura H Spencer" w:date="2020-06-15T19:15:00Z">
        <w:r w:rsidR="006D50FB">
          <w:lastRenderedPageBreak/>
          <w:t>Anderson 1975</w:t>
        </w:r>
      </w:ins>
      <w:ins w:id="866" w:author="Laura H Spencer" w:date="2020-06-15T18:49:00Z">
        <w:r w:rsidR="00434558">
          <w:t>).</w:t>
        </w:r>
      </w:ins>
      <w:ins w:id="867" w:author="Laura H Spencer" w:date="2020-06-15T19:11:00Z">
        <w:r w:rsidR="006D50FB">
          <w:t xml:space="preserve"> It is therefore likely that </w:t>
        </w:r>
      </w:ins>
      <w:ins w:id="868" w:author="Laura H Spencer" w:date="2020-06-17T15:59:00Z">
        <w:r w:rsidR="004E37DC">
          <w:t xml:space="preserve">mud worm </w:t>
        </w:r>
      </w:ins>
      <w:ins w:id="869" w:author="Laura H Spencer" w:date="2020-06-15T19:12:00Z">
        <w:r w:rsidR="006D50FB">
          <w:t>larvae will be most</w:t>
        </w:r>
      </w:ins>
      <w:ins w:id="870" w:author="Laura H Spencer" w:date="2020-06-15T19:11:00Z">
        <w:r w:rsidR="006D50FB">
          <w:t xml:space="preserve"> abundant </w:t>
        </w:r>
      </w:ins>
      <w:ins w:id="871" w:author="Laura H Spencer" w:date="2020-06-15T19:12:00Z">
        <w:r w:rsidR="006D50FB">
          <w:t>in Washington</w:t>
        </w:r>
      </w:ins>
      <w:ins w:id="872" w:author="Laura H Spencer" w:date="2020-06-15T19:21:00Z">
        <w:r w:rsidR="00FE6979">
          <w:t xml:space="preserve"> State in the spring</w:t>
        </w:r>
      </w:ins>
      <w:ins w:id="873" w:author="Laura H Spencer" w:date="2020-06-15T19:22:00Z">
        <w:r w:rsidR="00FE6979">
          <w:t xml:space="preserve"> </w:t>
        </w:r>
      </w:ins>
      <w:ins w:id="874" w:author="Laura H Spencer" w:date="2020-06-15T19:12:00Z">
        <w:r w:rsidR="006D50FB">
          <w:t>but</w:t>
        </w:r>
      </w:ins>
      <w:ins w:id="875" w:author="Laura H Spencer" w:date="2020-06-15T19:27:00Z">
        <w:r w:rsidR="00FE6979">
          <w:t xml:space="preserve"> remain</w:t>
        </w:r>
      </w:ins>
      <w:ins w:id="876" w:author="Laura H Spencer" w:date="2020-06-15T19:12:00Z">
        <w:r w:rsidR="006D50FB">
          <w:t xml:space="preserve"> present </w:t>
        </w:r>
      </w:ins>
      <w:ins w:id="877" w:author="Laura H Spencer" w:date="2020-06-15T19:22:00Z">
        <w:r w:rsidR="00FE6979">
          <w:t>through f</w:t>
        </w:r>
      </w:ins>
      <w:ins w:id="878" w:author="Laura H Spencer" w:date="2020-06-15T19:12:00Z">
        <w:r w:rsidR="006D50FB">
          <w:t>all</w:t>
        </w:r>
      </w:ins>
      <w:ins w:id="879" w:author="Laura H Spencer" w:date="2020-06-15T19:23:00Z">
        <w:r w:rsidR="00FE6979">
          <w:t xml:space="preserve">. </w:t>
        </w:r>
      </w:ins>
      <w:ins w:id="880" w:author="Laura H Spencer" w:date="2020-06-15T19:29:00Z">
        <w:r w:rsidR="00151731">
          <w:t xml:space="preserve">Studies </w:t>
        </w:r>
      </w:ins>
      <w:ins w:id="881" w:author="" w:date="2020-06-22T12:17:00Z">
        <w:r w:rsidR="007C398F">
          <w:t>are needed to identify the seasons of greatest transmission risk and the drivers of high mud worm larval abundance</w:t>
        </w:r>
      </w:ins>
      <w:ins w:id="882" w:author="" w:date="2020-06-22T12:18:00Z">
        <w:r w:rsidR="007C398F">
          <w:t xml:space="preserve"> in Washington State</w:t>
        </w:r>
      </w:ins>
      <w:ins w:id="883" w:author="Laura H Spencer" w:date="2020-06-22T14:09:00Z">
        <w:r w:rsidR="001526FA">
          <w:t>.</w:t>
        </w:r>
      </w:ins>
      <w:ins w:id="884" w:author="" w:date="2020-06-22T12:17:00Z">
        <w:del w:id="885" w:author="Laura H Spencer" w:date="2020-06-22T14:09:00Z">
          <w:r w:rsidR="007C398F" w:rsidDel="001526FA">
            <w:delText>,</w:delText>
          </w:r>
        </w:del>
        <w:r w:rsidR="007C398F">
          <w:t xml:space="preserve"> </w:t>
        </w:r>
        <w:del w:id="886" w:author="Laura H Spencer" w:date="2020-06-22T14:09:00Z">
          <w:r w:rsidR="007C398F" w:rsidDel="001526FA">
            <w:delText>and t</w:delText>
          </w:r>
        </w:del>
      </w:ins>
      <w:ins w:id="887" w:author="Laura H Spencer" w:date="2020-06-22T14:09:00Z">
        <w:r w:rsidR="001526FA">
          <w:t>T</w:t>
        </w:r>
      </w:ins>
      <w:ins w:id="888" w:author="" w:date="2020-06-22T12:17:00Z">
        <w:r w:rsidR="007C398F">
          <w:t>hese studies</w:t>
        </w:r>
      </w:ins>
      <w:ins w:id="889" w:author="Laura H Spencer" w:date="2020-06-15T19:43:00Z">
        <w:r w:rsidR="00D368CB">
          <w:t xml:space="preserve"> should be prioritized</w:t>
        </w:r>
      </w:ins>
      <w:ins w:id="890" w:author="Laura H Spencer" w:date="2020-06-15T19:25:00Z">
        <w:r w:rsidR="00FE6979">
          <w:t xml:space="preserve"> i</w:t>
        </w:r>
      </w:ins>
      <w:ins w:id="891" w:author="Laura H Spencer" w:date="2020-06-15T19:24:00Z">
        <w:r w:rsidR="00FE6979">
          <w:t xml:space="preserve">n </w:t>
        </w:r>
      </w:ins>
      <w:ins w:id="892" w:author="Laura H Spencer" w:date="2020-06-15T19:25:00Z">
        <w:del w:id="893" w:author="" w:date="2020-06-22T12:17:00Z">
          <w:r w:rsidR="00FE6979" w:rsidDel="007C398F">
            <w:delText>Southern</w:delText>
          </w:r>
        </w:del>
      </w:ins>
      <w:ins w:id="894" w:author="" w:date="2020-06-22T12:17:00Z">
        <w:r w:rsidR="007C398F">
          <w:t>South</w:t>
        </w:r>
      </w:ins>
      <w:ins w:id="895" w:author="Laura H Spencer" w:date="2020-06-15T19:25:00Z">
        <w:r w:rsidR="00FE6979">
          <w:t xml:space="preserve"> Puget Sound </w:t>
        </w:r>
      </w:ins>
      <w:ins w:id="896" w:author="Laura H Spencer" w:date="2020-06-15T19:24:00Z">
        <w:r w:rsidR="00FE6979">
          <w:t xml:space="preserve">where </w:t>
        </w:r>
        <w:r w:rsidR="00FE6979" w:rsidRPr="00FE6979">
          <w:rPr>
            <w:i/>
            <w:rPrChange w:id="897" w:author="Laura H Spencer" w:date="2020-06-15T19:25:00Z">
              <w:rPr/>
            </w:rPrChange>
          </w:rPr>
          <w:t>Po</w:t>
        </w:r>
      </w:ins>
      <w:ins w:id="898" w:author="Laura H Spencer" w:date="2020-06-15T19:25:00Z">
        <w:r w:rsidR="00FE6979" w:rsidRPr="00FE6979">
          <w:rPr>
            <w:i/>
            <w:rPrChange w:id="899" w:author="Laura H Spencer" w:date="2020-06-15T19:25:00Z">
              <w:rPr/>
            </w:rPrChange>
          </w:rPr>
          <w:t>ydora</w:t>
        </w:r>
        <w:r w:rsidR="00FE6979">
          <w:t xml:space="preserve"> spp. have already been observed</w:t>
        </w:r>
      </w:ins>
      <w:ins w:id="900" w:author="" w:date="2020-06-22T12:18:00Z">
        <w:r w:rsidR="007C398F">
          <w:t xml:space="preserve"> and the majority of oyster aquaculture operations are established</w:t>
        </w:r>
      </w:ins>
      <w:ins w:id="901" w:author="Laura H Spencer" w:date="2020-06-15T19:25:00Z">
        <w:r w:rsidR="00FE6979">
          <w:t xml:space="preserve">. </w:t>
        </w:r>
      </w:ins>
    </w:p>
    <w:p w14:paraId="16DF4B67" w14:textId="29712D5D" w:rsidR="003E1ABD" w:rsidRDefault="003E1ABD" w:rsidP="003E1ABD">
      <w:pPr>
        <w:pBdr>
          <w:top w:val="nil"/>
          <w:left w:val="nil"/>
          <w:bottom w:val="nil"/>
          <w:right w:val="nil"/>
          <w:between w:val="nil"/>
        </w:pBdr>
        <w:spacing w:line="480" w:lineRule="auto"/>
        <w:rPr>
          <w:ins w:id="902" w:author="Laura H Spencer" w:date="2020-06-12T15:22:00Z"/>
        </w:rPr>
      </w:pPr>
    </w:p>
    <w:p w14:paraId="75E62192" w14:textId="6F5B730F" w:rsidR="003E1ABD" w:rsidRPr="003E1ABD" w:rsidRDefault="003E1ABD">
      <w:pPr>
        <w:pBdr>
          <w:top w:val="nil"/>
          <w:left w:val="nil"/>
          <w:bottom w:val="nil"/>
          <w:right w:val="nil"/>
          <w:between w:val="nil"/>
        </w:pBdr>
        <w:spacing w:line="480" w:lineRule="auto"/>
        <w:rPr>
          <w:b/>
          <w:smallCaps/>
          <w:shd w:val="clear" w:color="auto" w:fill="FFF2CC"/>
          <w:rPrChange w:id="903" w:author="Laura H Spencer" w:date="2020-06-12T15:23:00Z">
            <w:rPr>
              <w:shd w:val="clear" w:color="auto" w:fill="FFF2CC"/>
            </w:rPr>
          </w:rPrChange>
        </w:rPr>
        <w:pPrChange w:id="904" w:author="Laura H Spencer" w:date="2020-06-12T15:22:00Z">
          <w:pPr>
            <w:pBdr>
              <w:top w:val="nil"/>
              <w:left w:val="nil"/>
              <w:bottom w:val="nil"/>
              <w:right w:val="nil"/>
              <w:between w:val="nil"/>
            </w:pBdr>
            <w:spacing w:line="480" w:lineRule="auto"/>
            <w:ind w:firstLine="720"/>
          </w:pPr>
        </w:pPrChange>
      </w:pPr>
      <w:ins w:id="905" w:author="Laura H Spencer" w:date="2020-06-12T15:22:00Z">
        <w:r w:rsidRPr="003E1ABD">
          <w:rPr>
            <w:b/>
            <w:smallCaps/>
            <w:rPrChange w:id="906" w:author="Laura H Spencer" w:date="2020-06-12T15:23:00Z">
              <w:rPr/>
            </w:rPrChange>
          </w:rPr>
          <w:t xml:space="preserve">Factors that influence </w:t>
        </w:r>
      </w:ins>
      <w:ins w:id="907" w:author="Laura H Spencer" w:date="2020-06-17T16:00:00Z">
        <w:r w:rsidR="004E37DC">
          <w:rPr>
            <w:b/>
            <w:smallCaps/>
          </w:rPr>
          <w:t xml:space="preserve">mud worm </w:t>
        </w:r>
      </w:ins>
      <w:ins w:id="908" w:author="Laura H Spencer" w:date="2020-06-12T15:23:00Z">
        <w:r>
          <w:rPr>
            <w:b/>
            <w:smallCaps/>
          </w:rPr>
          <w:t>recruitment</w:t>
        </w:r>
      </w:ins>
      <w:ins w:id="909" w:author="Laura H Spencer" w:date="2020-06-12T15:22:00Z">
        <w:r w:rsidRPr="003E1ABD">
          <w:rPr>
            <w:b/>
            <w:smallCaps/>
            <w:rPrChange w:id="910" w:author="Laura H Spencer" w:date="2020-06-12T15:23:00Z">
              <w:rPr/>
            </w:rPrChange>
          </w:rPr>
          <w:t xml:space="preserve"> </w:t>
        </w:r>
      </w:ins>
    </w:p>
    <w:p w14:paraId="247F4F76" w14:textId="5982065C" w:rsidR="00DB7F0B" w:rsidRDefault="004B3DE2">
      <w:pPr>
        <w:pBdr>
          <w:top w:val="nil"/>
          <w:left w:val="nil"/>
          <w:bottom w:val="nil"/>
          <w:right w:val="nil"/>
          <w:between w:val="nil"/>
        </w:pBdr>
        <w:spacing w:line="480" w:lineRule="auto"/>
        <w:ind w:firstLine="720"/>
        <w:rPr>
          <w:ins w:id="911" w:author="Laura H Spencer" w:date="2020-06-11T12:22:00Z"/>
        </w:rPr>
      </w:pPr>
      <w:r>
        <w:t xml:space="preserve">How </w:t>
      </w:r>
      <w:ins w:id="912" w:author="Laura H Spencer" w:date="2020-06-17T16:00:00Z">
        <w:r w:rsidR="004E37DC">
          <w:t xml:space="preserve">mud worm </w:t>
        </w:r>
      </w:ins>
      <w:del w:id="913" w:author="Laura H Spencer" w:date="2020-06-17T16:00:00Z">
        <w:r w:rsidDel="004E37DC">
          <w:rPr>
            <w:i/>
          </w:rPr>
          <w:delText>Polydora</w:delText>
        </w:r>
        <w:r w:rsidDel="004E37DC">
          <w:delText xml:space="preserve"> </w:delText>
        </w:r>
      </w:del>
      <w:r>
        <w:t xml:space="preserve">larvae select settlement locations is not understood. </w:t>
      </w:r>
      <w:del w:id="914" w:author="Laura H Spencer" w:date="2020-06-17T16:00:00Z">
        <w:r w:rsidRPr="004521AE" w:rsidDel="004E37DC">
          <w:rPr>
            <w:iCs/>
            <w:rPrChange w:id="915" w:author="" w:date="2020-06-22T12:18:00Z">
              <w:rPr>
                <w:i/>
              </w:rPr>
            </w:rPrChange>
          </w:rPr>
          <w:delText>Polydora</w:delText>
        </w:r>
        <w:r w:rsidRPr="001526FA" w:rsidDel="004E37DC">
          <w:rPr>
            <w:iCs/>
          </w:rPr>
          <w:delText xml:space="preserve"> </w:delText>
        </w:r>
      </w:del>
      <w:ins w:id="916" w:author="Laura H Spencer" w:date="2020-06-17T16:00:00Z">
        <w:r w:rsidR="004E37DC" w:rsidRPr="004521AE">
          <w:rPr>
            <w:iCs/>
            <w:rPrChange w:id="917" w:author="" w:date="2020-06-22T12:18:00Z">
              <w:rPr>
                <w:i/>
              </w:rPr>
            </w:rPrChange>
          </w:rPr>
          <w:t>Polydori</w:t>
        </w:r>
      </w:ins>
      <w:ins w:id="918" w:author="" w:date="2020-06-22T12:19:00Z">
        <w:r w:rsidR="004521AE">
          <w:rPr>
            <w:iCs/>
          </w:rPr>
          <w:t>n</w:t>
        </w:r>
      </w:ins>
      <w:ins w:id="919" w:author="Laura H Spencer" w:date="2020-06-17T16:00:00Z">
        <w:del w:id="920" w:author="" w:date="2020-06-22T12:19:00Z">
          <w:r w:rsidR="004E37DC" w:rsidRPr="004521AE" w:rsidDel="004521AE">
            <w:rPr>
              <w:iCs/>
              <w:rPrChange w:id="921" w:author="" w:date="2020-06-22T12:18:00Z">
                <w:rPr>
                  <w:i/>
                </w:rPr>
              </w:rPrChange>
            </w:rPr>
            <w:delText>d</w:delText>
          </w:r>
        </w:del>
        <w:r w:rsidR="004E37DC">
          <w:rPr>
            <w:i/>
          </w:rPr>
          <w:t xml:space="preserve"> </w:t>
        </w:r>
      </w:ins>
      <w:r>
        <w:t xml:space="preserve">larvae are attracted to light (positively phototactic) during early stages, which is commonly leveraged to isolate </w:t>
      </w:r>
      <w:del w:id="922" w:author="Laura H Spencer" w:date="2020-06-17T16:00:00Z">
        <w:r w:rsidDel="004E37DC">
          <w:delText xml:space="preserve">polydorid </w:delText>
        </w:r>
      </w:del>
      <w:r>
        <w:t>larvae from plankton samples (Ye</w:t>
      </w:r>
      <w:r>
        <w:rPr>
          <w:i/>
        </w:rPr>
        <w:t xml:space="preserve"> et al.</w:t>
      </w:r>
      <w:r>
        <w:t xml:space="preserve"> 2017). </w:t>
      </w:r>
      <w:del w:id="923" w:author="Laura H Spencer" w:date="2020-06-17T16:00:00Z">
        <w:r w:rsidRPr="004E37DC" w:rsidDel="004E37DC">
          <w:rPr>
            <w:rPrChange w:id="924" w:author="Laura H Spencer" w:date="2020-06-17T16:00:00Z">
              <w:rPr>
                <w:i/>
              </w:rPr>
            </w:rPrChange>
          </w:rPr>
          <w:delText>Polydora</w:delText>
        </w:r>
        <w:r w:rsidDel="004E37DC">
          <w:delText xml:space="preserve"> </w:delText>
        </w:r>
      </w:del>
      <w:ins w:id="925" w:author="Laura H Spencer" w:date="2020-06-17T16:00:00Z">
        <w:r w:rsidR="004E37DC">
          <w:t xml:space="preserve">Mud worms </w:t>
        </w:r>
      </w:ins>
      <w:r>
        <w:t>readily recruit to dead oyster shells, so larvae probably do not respond to chemical cues from live hosts, but may respond to chemical or tactile signatures from shells (Clements</w:t>
      </w:r>
      <w:r>
        <w:rPr>
          <w:i/>
        </w:rPr>
        <w:t xml:space="preserve"> et al. </w:t>
      </w:r>
      <w:r>
        <w:t xml:space="preserve">2018). Some studies indicate that </w:t>
      </w:r>
      <w:ins w:id="926" w:author="Laura H Spencer" w:date="2020-06-17T16:01:00Z">
        <w:r w:rsidR="004E37DC">
          <w:t xml:space="preserve">mud worm </w:t>
        </w:r>
      </w:ins>
      <w:del w:id="927" w:author="Laura H Spencer" w:date="2020-06-17T16:01:00Z">
        <w:r w:rsidRPr="004E37DC" w:rsidDel="004E37DC">
          <w:rPr>
            <w:rPrChange w:id="928" w:author="Laura H Spencer" w:date="2020-06-17T16:01:00Z">
              <w:rPr>
                <w:i/>
              </w:rPr>
            </w:rPrChange>
          </w:rPr>
          <w:delText>Polydora</w:delText>
        </w:r>
        <w:r w:rsidRPr="004E37DC" w:rsidDel="004E37DC">
          <w:delText xml:space="preserve"> spp.</w:delText>
        </w:r>
      </w:del>
      <w:ins w:id="929" w:author="" w:date="2020-06-22T12:19:00Z">
        <w:r w:rsidR="003A2669">
          <w:t xml:space="preserve">larvae </w:t>
        </w:r>
      </w:ins>
      <w:ins w:id="930" w:author="Laura H Spencer" w:date="2020-06-17T16:01:00Z">
        <w:del w:id="931" w:author="" w:date="2020-06-22T12:19:00Z">
          <w:r w:rsidR="004E37DC" w:rsidRPr="004E37DC" w:rsidDel="003A2669">
            <w:rPr>
              <w:rPrChange w:id="932" w:author="Laura H Spencer" w:date="2020-06-17T16:01:00Z">
                <w:rPr>
                  <w:i/>
                </w:rPr>
              </w:rPrChange>
            </w:rPr>
            <w:delText>species</w:delText>
          </w:r>
        </w:del>
      </w:ins>
      <w:del w:id="933" w:author="" w:date="2020-06-22T12:19:00Z">
        <w:r w:rsidDel="003A2669">
          <w:delText xml:space="preserve"> </w:delText>
        </w:r>
      </w:del>
      <w:r>
        <w:t xml:space="preserve">may prefer to colonize certain mollusc species over others, possibly due to shell </w:t>
      </w:r>
      <w:del w:id="934" w:author="" w:date="2020-06-22T12:19:00Z">
        <w:r w:rsidDel="003A2669">
          <w:delText xml:space="preserve">traits </w:delText>
        </w:r>
      </w:del>
      <w:ins w:id="935" w:author="" w:date="2020-06-22T12:19:00Z">
        <w:r w:rsidR="003A2669">
          <w:t xml:space="preserve">characteristics </w:t>
        </w:r>
      </w:ins>
      <w:r>
        <w:t xml:space="preserve">such as texture and size (Ambariyanto </w:t>
      </w:r>
      <w:ins w:id="936" w:author="Laura H Spencer" w:date="2020-07-06T21:01:00Z">
        <w:r w:rsidR="0060131A">
          <w:rPr>
            <w:color w:val="000000"/>
          </w:rPr>
          <w:t xml:space="preserve">&amp; </w:t>
        </w:r>
      </w:ins>
      <w:del w:id="937" w:author="Laura H Spencer" w:date="2020-07-06T21:01:00Z">
        <w:r w:rsidDel="0060131A">
          <w:delText xml:space="preserve">and </w:delText>
        </w:r>
      </w:del>
      <w:r>
        <w:t xml:space="preserve">Seed 1991; Lemasson </w:t>
      </w:r>
      <w:ins w:id="938" w:author="Laura H Spencer" w:date="2020-07-06T21:01:00Z">
        <w:r w:rsidR="0060131A">
          <w:rPr>
            <w:color w:val="000000"/>
          </w:rPr>
          <w:t xml:space="preserve">&amp; </w:t>
        </w:r>
      </w:ins>
      <w:del w:id="939" w:author="Laura H Spencer" w:date="2020-07-06T21:01:00Z">
        <w:r w:rsidDel="0060131A">
          <w:delText xml:space="preserve">and </w:delText>
        </w:r>
      </w:del>
      <w:r>
        <w:t xml:space="preserve">Knights 2019). Higher infestation rates were reported in </w:t>
      </w:r>
      <w:r>
        <w:rPr>
          <w:i/>
        </w:rPr>
        <w:t>Ostrea edulis</w:t>
      </w:r>
      <w:r>
        <w:t xml:space="preserve"> compared to </w:t>
      </w:r>
      <w:r>
        <w:rPr>
          <w:i/>
        </w:rPr>
        <w:t>C. gigas</w:t>
      </w:r>
      <w:r>
        <w:t xml:space="preserve"> (Lemasson </w:t>
      </w:r>
      <w:ins w:id="940" w:author="Laura H Spencer" w:date="2020-07-06T21:01:00Z">
        <w:r w:rsidR="0060131A">
          <w:rPr>
            <w:color w:val="000000"/>
          </w:rPr>
          <w:t xml:space="preserve">&amp; </w:t>
        </w:r>
      </w:ins>
      <w:del w:id="941" w:author="Laura H Spencer" w:date="2020-07-06T21:01:00Z">
        <w:r w:rsidDel="0060131A">
          <w:delText xml:space="preserve">and </w:delText>
        </w:r>
      </w:del>
      <w:r>
        <w:t xml:space="preserve">Knights 2019). Compared to </w:t>
      </w:r>
      <w:r>
        <w:rPr>
          <w:i/>
        </w:rPr>
        <w:t>C. virginica,</w:t>
      </w:r>
      <w:r>
        <w:t xml:space="preserve"> however, </w:t>
      </w:r>
      <w:r>
        <w:rPr>
          <w:i/>
        </w:rPr>
        <w:t>C. gigas</w:t>
      </w:r>
      <w:r>
        <w:t xml:space="preserve"> was more susceptible to </w:t>
      </w:r>
      <w:ins w:id="942" w:author="Laura H Spencer" w:date="2020-06-17T16:01:00Z">
        <w:r w:rsidR="004E37DC">
          <w:t xml:space="preserve">mud worm </w:t>
        </w:r>
      </w:ins>
      <w:del w:id="943" w:author="Laura H Spencer" w:date="2020-06-17T16:01:00Z">
        <w:r w:rsidDel="004E37DC">
          <w:rPr>
            <w:i/>
          </w:rPr>
          <w:delText>Polydora</w:delText>
        </w:r>
        <w:r w:rsidDel="004E37DC">
          <w:delText xml:space="preserve"> </w:delText>
        </w:r>
      </w:del>
      <w:r>
        <w:t xml:space="preserve">infestation, which the authors attributed to the thinness of </w:t>
      </w:r>
      <w:r>
        <w:rPr>
          <w:i/>
        </w:rPr>
        <w:t>C. gigas</w:t>
      </w:r>
      <w:r>
        <w:t xml:space="preserve"> shells (</w:t>
      </w:r>
      <w:ins w:id="944" w:author="Laura H Spencer" w:date="2020-07-06T21:44:00Z">
        <w:r w:rsidR="00ED4CC8">
          <w:t xml:space="preserve">Calvo, Luckenbach </w:t>
        </w:r>
        <w:r w:rsidR="00ED4CC8">
          <w:rPr>
            <w:color w:val="000000"/>
          </w:rPr>
          <w:t xml:space="preserve">&amp; </w:t>
        </w:r>
        <w:r w:rsidR="00ED4CC8">
          <w:t>Burreson 1999</w:t>
        </w:r>
      </w:ins>
      <w:del w:id="945" w:author="Laura H Spencer" w:date="2020-07-06T21:44:00Z">
        <w:r w:rsidDel="00ED4CC8">
          <w:delText>Calvo</w:delText>
        </w:r>
        <w:r w:rsidR="008B2B73" w:rsidDel="00ED4CC8">
          <w:delText xml:space="preserve"> </w:delText>
        </w:r>
        <w:r w:rsidR="008B2B73" w:rsidRPr="008B2B73" w:rsidDel="00ED4CC8">
          <w:rPr>
            <w:i/>
          </w:rPr>
          <w:delText>et al.</w:delText>
        </w:r>
        <w:r w:rsidR="008B2B73" w:rsidDel="00ED4CC8">
          <w:delText xml:space="preserve"> </w:delText>
        </w:r>
        <w:r w:rsidDel="00ED4CC8">
          <w:delText>1999</w:delText>
        </w:r>
      </w:del>
      <w:r>
        <w:t xml:space="preserve">). Larger hosts are commonly infested with more worms. In the surf clam, </w:t>
      </w:r>
      <w:r>
        <w:rPr>
          <w:i/>
        </w:rPr>
        <w:t>Mesodesma donacium</w:t>
      </w:r>
      <w:r>
        <w:t>, infestation rates increase with size and juveniles smaller than 34 mm do</w:t>
      </w:r>
      <w:del w:id="946" w:author="Laura H Spencer" w:date="2020-05-27T17:58:00Z">
        <w:r w:rsidDel="00F85B76">
          <w:delText>e</w:delText>
        </w:r>
      </w:del>
      <w:r>
        <w:t xml:space="preserve"> not harbor any </w:t>
      </w:r>
      <w:ins w:id="947" w:author="Laura H Spencer" w:date="2020-06-17T16:01:00Z">
        <w:r w:rsidR="004E37DC">
          <w:t>mud worms</w:t>
        </w:r>
      </w:ins>
      <w:del w:id="948" w:author="Laura H Spencer" w:date="2020-06-17T16:01:00Z">
        <w:r w:rsidDel="004E37DC">
          <w:rPr>
            <w:i/>
          </w:rPr>
          <w:delText>Polydora</w:delText>
        </w:r>
        <w:r w:rsidDel="004E37DC">
          <w:delText xml:space="preserve"> spp.</w:delText>
        </w:r>
      </w:del>
      <w:r>
        <w:t>, suggesting a shell size</w:t>
      </w:r>
      <w:ins w:id="949" w:author="Laura H Spencer" w:date="2020-06-22T14:10:00Z">
        <w:r w:rsidR="001526FA">
          <w:t xml:space="preserve"> or age</w:t>
        </w:r>
      </w:ins>
      <w:r>
        <w:t xml:space="preserve"> threshold for settlement (Riascos </w:t>
      </w:r>
      <w:r>
        <w:rPr>
          <w:i/>
        </w:rPr>
        <w:t xml:space="preserve">et al. </w:t>
      </w:r>
      <w:r>
        <w:t xml:space="preserve">2008). Stressed or unhealthy hosts may be more prone to </w:t>
      </w:r>
      <w:ins w:id="950" w:author="Laura H Spencer" w:date="2020-06-17T16:01:00Z">
        <w:r w:rsidR="004E37DC">
          <w:t xml:space="preserve">mud worm </w:t>
        </w:r>
      </w:ins>
      <w:del w:id="951" w:author="Laura H Spencer" w:date="2020-06-17T16:01:00Z">
        <w:r w:rsidDel="004E37DC">
          <w:rPr>
            <w:i/>
          </w:rPr>
          <w:delText>Polydora</w:delText>
        </w:r>
        <w:r w:rsidDel="004E37DC">
          <w:delText xml:space="preserve"> spp. </w:delText>
        </w:r>
      </w:del>
      <w:r>
        <w:t xml:space="preserve">infestation. When exposed to petroleum pollutants from the Providence River system, the hard clam </w:t>
      </w:r>
      <w:r>
        <w:rPr>
          <w:i/>
        </w:rPr>
        <w:t>Mercenaria mercenaria</w:t>
      </w:r>
      <w:r>
        <w:t xml:space="preserve"> is more likely to be infested with</w:t>
      </w:r>
      <w:del w:id="952" w:author="Laura H Spencer" w:date="2020-06-17T16:01:00Z">
        <w:r w:rsidDel="004E37DC">
          <w:delText xml:space="preserve"> </w:delText>
        </w:r>
      </w:del>
      <w:ins w:id="953" w:author="Laura H Spencer" w:date="2020-06-17T16:01:00Z">
        <w:r w:rsidR="004E37DC">
          <w:t xml:space="preserve"> mud worm</w:t>
        </w:r>
      </w:ins>
      <w:del w:id="954" w:author="Laura H Spencer" w:date="2020-06-17T16:01:00Z">
        <w:r w:rsidDel="004E37DC">
          <w:rPr>
            <w:i/>
          </w:rPr>
          <w:delText>Polydora</w:delText>
        </w:r>
      </w:del>
      <w:r>
        <w:t xml:space="preserve">; the authors suggest that the pollutants alter clam </w:t>
      </w:r>
      <w:r>
        <w:lastRenderedPageBreak/>
        <w:t xml:space="preserve">burrowing behavior, increasing the chances of </w:t>
      </w:r>
      <w:ins w:id="955" w:author="Laura H Spencer" w:date="2020-06-17T16:01:00Z">
        <w:r w:rsidR="004E37DC">
          <w:t xml:space="preserve">mud worm </w:t>
        </w:r>
      </w:ins>
      <w:del w:id="956" w:author="Laura H Spencer" w:date="2020-06-17T16:01:00Z">
        <w:r w:rsidDel="004E37DC">
          <w:rPr>
            <w:i/>
          </w:rPr>
          <w:delText>Polydora</w:delText>
        </w:r>
        <w:r w:rsidDel="004E37DC">
          <w:delText xml:space="preserve"> </w:delText>
        </w:r>
      </w:del>
      <w:r>
        <w:t>colonization (Jeffries 1972).</w:t>
      </w:r>
      <w:ins w:id="957" w:author="Laura H Spencer" w:date="2020-05-26T19:30:00Z">
        <w:r w:rsidR="001C74B4">
          <w:t xml:space="preserve"> </w:t>
        </w:r>
      </w:ins>
      <w:ins w:id="958" w:author="Laura H Spencer" w:date="2020-06-12T12:17:00Z">
        <w:r w:rsidR="00E772EE">
          <w:t>In oysters, exposure to p</w:t>
        </w:r>
      </w:ins>
      <w:ins w:id="959" w:author="Laura H Spencer" w:date="2020-05-26T19:30:00Z">
        <w:r w:rsidR="001C74B4">
          <w:t xml:space="preserve">ollutants </w:t>
        </w:r>
      </w:ins>
      <w:ins w:id="960" w:author="Laura H Spencer" w:date="2020-06-12T12:17:00Z">
        <w:r w:rsidR="00E772EE">
          <w:t xml:space="preserve">and other environmental stressors </w:t>
        </w:r>
      </w:ins>
      <w:ins w:id="961" w:author="Laura H Spencer" w:date="2020-05-26T19:30:00Z">
        <w:r w:rsidR="001C74B4">
          <w:t>can</w:t>
        </w:r>
      </w:ins>
      <w:ins w:id="962" w:author="Laura H Spencer" w:date="2020-06-12T12:17:00Z">
        <w:r w:rsidR="00E772EE">
          <w:t xml:space="preserve"> reduce calcification rates and shell integrity (</w:t>
        </w:r>
      </w:ins>
      <w:ins w:id="963" w:author="Laura H Spencer" w:date="2020-06-12T12:44:00Z">
        <w:r w:rsidR="00053DA8">
          <w:t>Frazier</w:t>
        </w:r>
      </w:ins>
      <w:ins w:id="964" w:author="Laura H Spencer" w:date="2020-06-12T12:45:00Z">
        <w:r w:rsidR="00053DA8">
          <w:t xml:space="preserve"> 1976; </w:t>
        </w:r>
      </w:ins>
      <w:ins w:id="965" w:author="Laura H Spencer" w:date="2020-06-12T12:33:00Z">
        <w:r w:rsidR="00053DA8">
          <w:t xml:space="preserve">Gazeau </w:t>
        </w:r>
        <w:r w:rsidR="00053DA8" w:rsidRPr="00EC4E7F">
          <w:rPr>
            <w:i/>
          </w:rPr>
          <w:t>et al.</w:t>
        </w:r>
        <w:r w:rsidR="00053DA8">
          <w:t xml:space="preserve"> 2007</w:t>
        </w:r>
      </w:ins>
      <w:ins w:id="966" w:author="Laura H Spencer" w:date="2020-06-12T12:40:00Z">
        <w:r w:rsidR="00053DA8">
          <w:t xml:space="preserve">; Gifford </w:t>
        </w:r>
        <w:r w:rsidR="00053DA8" w:rsidRPr="00EC4E7F">
          <w:rPr>
            <w:i/>
          </w:rPr>
          <w:t>et al.</w:t>
        </w:r>
        <w:r w:rsidR="00053DA8">
          <w:t xml:space="preserve"> 2006</w:t>
        </w:r>
      </w:ins>
      <w:ins w:id="967" w:author="Laura H Spencer" w:date="2020-06-12T12:17:00Z">
        <w:r w:rsidR="00E772EE">
          <w:t>), which could</w:t>
        </w:r>
      </w:ins>
      <w:ins w:id="968" w:author="Laura H Spencer" w:date="2020-05-26T19:31:00Z">
        <w:r w:rsidR="001C74B4">
          <w:t xml:space="preserve"> render </w:t>
        </w:r>
      </w:ins>
      <w:ins w:id="969" w:author="Laura H Spencer" w:date="2020-06-12T12:17:00Z">
        <w:r w:rsidR="00E772EE">
          <w:t xml:space="preserve">them </w:t>
        </w:r>
      </w:ins>
      <w:ins w:id="970" w:author="Laura H Spencer" w:date="2020-05-26T19:31:00Z">
        <w:r w:rsidR="001C74B4">
          <w:t>more susceptible to</w:t>
        </w:r>
      </w:ins>
      <w:ins w:id="971" w:author="Laura H Spencer" w:date="2020-06-12T12:17:00Z">
        <w:r w:rsidR="00E772EE">
          <w:t xml:space="preserve"> mud</w:t>
        </w:r>
      </w:ins>
      <w:ins w:id="972" w:author="Laura H Spencer" w:date="2020-06-17T16:02:00Z">
        <w:r w:rsidR="004E37DC">
          <w:t xml:space="preserve"> </w:t>
        </w:r>
      </w:ins>
      <w:ins w:id="973" w:author="Laura H Spencer" w:date="2020-06-12T12:17:00Z">
        <w:r w:rsidR="00E772EE">
          <w:t>worm</w:t>
        </w:r>
      </w:ins>
      <w:ins w:id="974" w:author="Laura H Spencer" w:date="2020-05-26T19:31:00Z">
        <w:r w:rsidR="001C74B4">
          <w:t xml:space="preserve"> infestation</w:t>
        </w:r>
      </w:ins>
      <w:ins w:id="975" w:author="Laura H Spencer" w:date="2020-06-12T12:46:00Z">
        <w:r w:rsidR="00EC4E7F">
          <w:t xml:space="preserve"> (</w:t>
        </w:r>
      </w:ins>
      <w:ins w:id="976" w:author="Laura H Spencer" w:date="2020-07-06T21:44:00Z">
        <w:r w:rsidR="00ED4CC8">
          <w:t xml:space="preserve">Calvo, Luckenbach </w:t>
        </w:r>
        <w:r w:rsidR="00ED4CC8">
          <w:rPr>
            <w:color w:val="000000"/>
          </w:rPr>
          <w:t xml:space="preserve">&amp; </w:t>
        </w:r>
        <w:r w:rsidR="00ED4CC8">
          <w:t>Burreson 1999</w:t>
        </w:r>
      </w:ins>
      <w:ins w:id="977" w:author="Laura H Spencer" w:date="2020-06-12T12:46:00Z">
        <w:r w:rsidR="00EC4E7F">
          <w:t>)</w:t>
        </w:r>
      </w:ins>
      <w:ins w:id="978" w:author="" w:date="2020-06-22T12:21:00Z">
        <w:r w:rsidR="004D07EF">
          <w:t xml:space="preserve">, </w:t>
        </w:r>
      </w:ins>
      <w:ins w:id="979" w:author="Laura H Spencer" w:date="2020-06-12T14:56:00Z">
        <w:del w:id="980" w:author="" w:date="2020-06-22T12:21:00Z">
          <w:r w:rsidR="00D0760D" w:rsidDel="004D07EF">
            <w:delText xml:space="preserve"> (</w:delText>
          </w:r>
        </w:del>
        <w:r w:rsidR="00D0760D">
          <w:t>although this</w:t>
        </w:r>
      </w:ins>
      <w:ins w:id="981" w:author="" w:date="2020-06-22T12:21:00Z">
        <w:r w:rsidR="004D07EF">
          <w:t xml:space="preserve"> mechanism</w:t>
        </w:r>
      </w:ins>
      <w:ins w:id="982" w:author="Laura H Spencer" w:date="2020-06-12T14:56:00Z">
        <w:r w:rsidR="00D0760D">
          <w:t xml:space="preserve"> has yet to be tested</w:t>
        </w:r>
        <w:del w:id="983" w:author="" w:date="2020-06-22T12:21:00Z">
          <w:r w:rsidR="00D0760D" w:rsidDel="004D07EF">
            <w:delText>)</w:delText>
          </w:r>
        </w:del>
      </w:ins>
      <w:ins w:id="984" w:author="Laura H Spencer" w:date="2020-05-26T19:31:00Z">
        <w:r w:rsidR="001C74B4">
          <w:t xml:space="preserve">. </w:t>
        </w:r>
      </w:ins>
      <w:r>
        <w:t xml:space="preserve"> </w:t>
      </w:r>
    </w:p>
    <w:p w14:paraId="1676E82D" w14:textId="64FF9B73" w:rsidR="00880F3A" w:rsidRDefault="004B3DE2" w:rsidP="003C06AC">
      <w:pPr>
        <w:pBdr>
          <w:top w:val="nil"/>
          <w:left w:val="nil"/>
          <w:bottom w:val="nil"/>
          <w:right w:val="nil"/>
          <w:between w:val="nil"/>
        </w:pBdr>
        <w:spacing w:line="480" w:lineRule="auto"/>
        <w:ind w:firstLine="720"/>
        <w:rPr>
          <w:ins w:id="985" w:author="Laura H Spencer" w:date="2020-06-11T13:45:00Z"/>
        </w:rPr>
      </w:pPr>
      <w:del w:id="986" w:author="Laura H Spencer" w:date="2020-06-12T15:24:00Z">
        <w:r w:rsidDel="003E1ABD">
          <w:delText xml:space="preserve">Finally, </w:delText>
        </w:r>
      </w:del>
      <w:ins w:id="987" w:author="Laura H Spencer" w:date="2020-06-17T16:02:00Z">
        <w:r w:rsidR="004E37DC">
          <w:t xml:space="preserve">Mud worm </w:t>
        </w:r>
      </w:ins>
      <w:del w:id="988" w:author="Laura H Spencer" w:date="2020-06-17T16:02:00Z">
        <w:r w:rsidDel="004E37DC">
          <w:rPr>
            <w:i/>
          </w:rPr>
          <w:delText>Polydora</w:delText>
        </w:r>
        <w:r w:rsidDel="004E37DC">
          <w:delText xml:space="preserve"> </w:delText>
        </w:r>
      </w:del>
      <w:r>
        <w:t xml:space="preserve">infestation may differ among locations due to environmental conditions, particularly salinity. </w:t>
      </w:r>
      <w:ins w:id="989" w:author="Laura H Spencer" w:date="2020-06-11T13:28:00Z">
        <w:del w:id="990" w:author="" w:date="2020-06-22T12:21:00Z">
          <w:r w:rsidR="0070195F" w:rsidDel="004D07EF">
            <w:delText>Early e</w:delText>
          </w:r>
        </w:del>
      </w:ins>
      <w:ins w:id="991" w:author="" w:date="2020-06-22T12:21:00Z">
        <w:r w:rsidR="004D07EF">
          <w:t>E</w:t>
        </w:r>
      </w:ins>
      <w:ins w:id="992" w:author="Laura H Spencer" w:date="2020-06-11T13:28:00Z">
        <w:r w:rsidR="0070195F">
          <w:t xml:space="preserve">vidence from </w:t>
        </w:r>
      </w:ins>
      <w:ins w:id="993" w:author="Laura H Spencer" w:date="2020-06-11T13:31:00Z">
        <w:r w:rsidR="0070195F">
          <w:t xml:space="preserve">Nova Scotia, </w:t>
        </w:r>
      </w:ins>
      <w:ins w:id="994" w:author="Laura H Spencer" w:date="2020-06-11T13:28:00Z">
        <w:r w:rsidR="0070195F">
          <w:t>Canada indicate</w:t>
        </w:r>
      </w:ins>
      <w:ins w:id="995" w:author="Laura H Spencer" w:date="2020-06-11T15:20:00Z">
        <w:r w:rsidR="00ED1694">
          <w:t>s</w:t>
        </w:r>
      </w:ins>
      <w:ins w:id="996" w:author="Laura H Spencer" w:date="2020-06-11T13:28:00Z">
        <w:r w:rsidR="0070195F">
          <w:t xml:space="preserve"> that </w:t>
        </w:r>
      </w:ins>
      <w:ins w:id="997" w:author="Laura H Spencer" w:date="2020-06-11T15:22:00Z">
        <w:r w:rsidR="00ED1694">
          <w:t>mud</w:t>
        </w:r>
      </w:ins>
      <w:ins w:id="998" w:author="Laura H Spencer" w:date="2020-06-16T23:43:00Z">
        <w:r w:rsidR="004023E3">
          <w:t xml:space="preserve"> </w:t>
        </w:r>
      </w:ins>
      <w:ins w:id="999" w:author="Laura H Spencer" w:date="2020-06-11T15:22:00Z">
        <w:r w:rsidR="00ED1694">
          <w:t>worm</w:t>
        </w:r>
      </w:ins>
      <w:ins w:id="1000" w:author="Laura H Spencer" w:date="2020-06-11T13:29:00Z">
        <w:r w:rsidR="0070195F">
          <w:t xml:space="preserve"> </w:t>
        </w:r>
      </w:ins>
      <w:ins w:id="1001" w:author="Laura H Spencer" w:date="2020-06-11T15:22:00Z">
        <w:r w:rsidR="00A8012A">
          <w:t xml:space="preserve">infestation </w:t>
        </w:r>
      </w:ins>
      <w:ins w:id="1002" w:author="Laura H Spencer" w:date="2020-06-11T15:23:00Z">
        <w:r w:rsidR="00A8012A">
          <w:t>intensity</w:t>
        </w:r>
      </w:ins>
      <w:ins w:id="1003" w:author="Laura H Spencer" w:date="2020-06-11T13:29:00Z">
        <w:r w:rsidR="0070195F">
          <w:t xml:space="preserve"> </w:t>
        </w:r>
      </w:ins>
      <w:ins w:id="1004" w:author="Laura H Spencer" w:date="2020-06-11T15:22:00Z">
        <w:r w:rsidR="00A8012A">
          <w:t xml:space="preserve">in </w:t>
        </w:r>
        <w:r w:rsidR="00A8012A" w:rsidRPr="008F2A02">
          <w:rPr>
            <w:i/>
          </w:rPr>
          <w:t>C. virginica</w:t>
        </w:r>
        <w:r w:rsidR="00A8012A">
          <w:t xml:space="preserve"> and </w:t>
        </w:r>
      </w:ins>
      <w:ins w:id="1005" w:author="Laura H Spencer" w:date="2020-06-11T13:30:00Z">
        <w:r w:rsidR="0070195F">
          <w:t>blister</w:t>
        </w:r>
      </w:ins>
      <w:ins w:id="1006" w:author="Laura H Spencer" w:date="2020-06-11T15:22:00Z">
        <w:r w:rsidR="00ED1694">
          <w:t xml:space="preserve"> size</w:t>
        </w:r>
      </w:ins>
      <w:ins w:id="1007" w:author="Laura H Spencer" w:date="2020-06-11T13:30:00Z">
        <w:r w:rsidR="0070195F">
          <w:t xml:space="preserve"> </w:t>
        </w:r>
        <w:del w:id="1008" w:author="" w:date="2020-06-22T12:21:00Z">
          <w:r w:rsidR="0070195F" w:rsidDel="004D07EF">
            <w:delText>were</w:delText>
          </w:r>
        </w:del>
      </w:ins>
      <w:ins w:id="1009" w:author="" w:date="2020-06-22T12:21:00Z">
        <w:r w:rsidR="004D07EF">
          <w:t>are</w:t>
        </w:r>
      </w:ins>
      <w:ins w:id="1010" w:author="Laura H Spencer" w:date="2020-06-11T13:29:00Z">
        <w:r w:rsidR="0070195F">
          <w:t xml:space="preserve"> highest</w:t>
        </w:r>
      </w:ins>
      <w:ins w:id="1011" w:author="Laura H Spencer" w:date="2020-06-11T13:30:00Z">
        <w:r w:rsidR="0070195F">
          <w:t xml:space="preserve"> </w:t>
        </w:r>
      </w:ins>
      <w:ins w:id="1012" w:author="Laura H Spencer" w:date="2020-06-11T13:29:00Z">
        <w:r w:rsidR="0070195F">
          <w:t>at sites with lowest salinity (Medcof 194</w:t>
        </w:r>
      </w:ins>
      <w:ins w:id="1013" w:author="Laura H Spencer" w:date="2020-07-06T23:07:00Z">
        <w:r w:rsidR="00BA7D9C">
          <w:t>6</w:t>
        </w:r>
      </w:ins>
      <w:ins w:id="1014" w:author="Laura H Spencer" w:date="2020-06-11T13:29:00Z">
        <w:r w:rsidR="0070195F">
          <w:t>).</w:t>
        </w:r>
      </w:ins>
      <w:ins w:id="1015" w:author="Laura H Spencer" w:date="2020-06-11T13:28:00Z">
        <w:r w:rsidR="0070195F">
          <w:t xml:space="preserve"> </w:t>
        </w:r>
      </w:ins>
      <w:r>
        <w:t xml:space="preserve">A recent survey of wild </w:t>
      </w:r>
      <w:r>
        <w:rPr>
          <w:i/>
        </w:rPr>
        <w:t>C. virginica</w:t>
      </w:r>
      <w:r>
        <w:t xml:space="preserve"> in two Gulf of Mexico estuaries found that </w:t>
      </w:r>
      <w:r>
        <w:rPr>
          <w:i/>
        </w:rPr>
        <w:t>P. websteri</w:t>
      </w:r>
      <w:r>
        <w:t xml:space="preserve"> prevalence and abundance decrease with increasing salinity, with a marked drop in infestation at salinities exceeding 28 ppt (Hanley </w:t>
      </w:r>
      <w:r>
        <w:rPr>
          <w:i/>
        </w:rPr>
        <w:t xml:space="preserve">et al. </w:t>
      </w:r>
      <w:r>
        <w:t xml:space="preserve">2019). High infestation rates were reported for </w:t>
      </w:r>
      <w:r>
        <w:rPr>
          <w:i/>
        </w:rPr>
        <w:t>C. gigas</w:t>
      </w:r>
      <w:r>
        <w:t xml:space="preserve"> and </w:t>
      </w:r>
      <w:r>
        <w:rPr>
          <w:i/>
        </w:rPr>
        <w:t xml:space="preserve">C. virginica </w:t>
      </w:r>
      <w:r>
        <w:t>grown in low- and moderate</w:t>
      </w:r>
      <w:ins w:id="1016" w:author="" w:date="2020-06-22T12:22:00Z">
        <w:r w:rsidR="009337B9">
          <w:t>-</w:t>
        </w:r>
      </w:ins>
      <w:del w:id="1017" w:author="" w:date="2020-06-22T12:22:00Z">
        <w:r w:rsidDel="009337B9">
          <w:delText xml:space="preserve"> </w:delText>
        </w:r>
      </w:del>
      <w:r>
        <w:t>salinity locations across Virginia, but infestation rates were much lower in areas with high salinity (</w:t>
      </w:r>
      <w:ins w:id="1018" w:author="Laura H Spencer" w:date="2020-07-06T21:44:00Z">
        <w:r w:rsidR="00ED4CC8">
          <w:t xml:space="preserve">Calvo, Luckenbach </w:t>
        </w:r>
        <w:r w:rsidR="00ED4CC8">
          <w:rPr>
            <w:color w:val="000000"/>
          </w:rPr>
          <w:t xml:space="preserve">&amp; </w:t>
        </w:r>
        <w:r w:rsidR="00ED4CC8">
          <w:t>Burreson 1999</w:t>
        </w:r>
      </w:ins>
      <w:del w:id="1019" w:author="Laura H Spencer" w:date="2020-07-06T21:44:00Z">
        <w:r w:rsidDel="00ED4CC8">
          <w:delText>Calvo</w:delText>
        </w:r>
        <w:r w:rsidR="008B2B73" w:rsidDel="00ED4CC8">
          <w:delText xml:space="preserve"> </w:delText>
        </w:r>
        <w:r w:rsidR="008B2B73" w:rsidRPr="008B2B73" w:rsidDel="00ED4CC8">
          <w:rPr>
            <w:i/>
          </w:rPr>
          <w:delText>et al.</w:delText>
        </w:r>
        <w:r w:rsidDel="00ED4CC8">
          <w:delText>1999</w:delText>
        </w:r>
      </w:del>
      <w:r>
        <w:t xml:space="preserve">). </w:t>
      </w:r>
      <w:ins w:id="1020" w:author="Laura H Spencer" w:date="2020-06-17T16:02:00Z">
        <w:r w:rsidR="004E37DC">
          <w:t xml:space="preserve">Mud worm </w:t>
        </w:r>
      </w:ins>
      <w:del w:id="1021" w:author="Laura H Spencer" w:date="2020-06-17T16:02:00Z">
        <w:r w:rsidDel="004E37DC">
          <w:rPr>
            <w:i/>
          </w:rPr>
          <w:delText xml:space="preserve">Polydora </w:delText>
        </w:r>
      </w:del>
      <w:r>
        <w:t xml:space="preserve">infestation has also been associated with low-salinity environments in the Indian backwater oyster </w:t>
      </w:r>
      <w:r>
        <w:rPr>
          <w:i/>
        </w:rPr>
        <w:t>C</w:t>
      </w:r>
      <w:ins w:id="1022" w:author="Laura H Spencer" w:date="2020-07-06T21:09:00Z">
        <w:r w:rsidR="0060131A">
          <w:rPr>
            <w:i/>
          </w:rPr>
          <w:t>rassostrea</w:t>
        </w:r>
      </w:ins>
      <w:del w:id="1023" w:author="Laura H Spencer" w:date="2020-07-06T21:09:00Z">
        <w:r w:rsidDel="0060131A">
          <w:rPr>
            <w:i/>
          </w:rPr>
          <w:delText>.</w:delText>
        </w:r>
      </w:del>
      <w:r>
        <w:rPr>
          <w:i/>
        </w:rPr>
        <w:t xml:space="preserve"> madrasensis </w:t>
      </w:r>
      <w:r>
        <w:t xml:space="preserve">(Stephen 1978). In Gulf of Mexico farms, </w:t>
      </w:r>
      <w:r>
        <w:rPr>
          <w:i/>
        </w:rPr>
        <w:t xml:space="preserve">P. websteri </w:t>
      </w:r>
      <w:r>
        <w:t xml:space="preserve">was reportedly least abundant in </w:t>
      </w:r>
      <w:r>
        <w:rPr>
          <w:i/>
        </w:rPr>
        <w:t>C. virginica</w:t>
      </w:r>
      <w:r>
        <w:t xml:space="preserve"> where salinity was most variable (Cole 2018). Whether salinity influences the current </w:t>
      </w:r>
      <w:r>
        <w:rPr>
          <w:i/>
        </w:rPr>
        <w:t>Polydora</w:t>
      </w:r>
      <w:r>
        <w:t xml:space="preserve"> spp. distribution and abundance in Washington State i</w:t>
      </w:r>
      <w:ins w:id="1024" w:author="Laura H Spencer" w:date="2020-06-16T23:45:00Z">
        <w:r w:rsidR="004023E3">
          <w:t>s unknown</w:t>
        </w:r>
      </w:ins>
      <w:del w:id="1025" w:author="Laura H Spencer" w:date="2020-06-16T23:45:00Z">
        <w:r w:rsidDel="004023E3">
          <w:delText>s not yet clear</w:delText>
        </w:r>
      </w:del>
      <w:del w:id="1026" w:author="Laura H Spencer" w:date="2020-05-27T18:00:00Z">
        <w:r w:rsidDel="00F85B76">
          <w:delText xml:space="preserve">.  </w:delText>
        </w:r>
      </w:del>
      <w:ins w:id="1027" w:author="Laura H Spencer" w:date="2020-05-27T18:00:00Z">
        <w:r w:rsidR="00F85B76">
          <w:t xml:space="preserve">. </w:t>
        </w:r>
      </w:ins>
      <w:ins w:id="1028" w:author="Laura H Spencer" w:date="2020-06-11T13:46:00Z">
        <w:r w:rsidR="00880F3A">
          <w:t>S</w:t>
        </w:r>
      </w:ins>
      <w:ins w:id="1029" w:author="Laura H Spencer" w:date="2020-06-11T13:45:00Z">
        <w:r w:rsidR="00880F3A">
          <w:t>alinit</w:t>
        </w:r>
      </w:ins>
      <w:ins w:id="1030" w:author="Laura H Spencer" w:date="2020-06-11T13:46:00Z">
        <w:r w:rsidR="00880F3A">
          <w:t>y</w:t>
        </w:r>
      </w:ins>
      <w:ins w:id="1031" w:author="Laura H Spencer" w:date="2020-06-11T14:00:00Z">
        <w:r w:rsidR="008A1080">
          <w:t xml:space="preserve"> in </w:t>
        </w:r>
      </w:ins>
      <w:ins w:id="1032" w:author="Laura H Spencer" w:date="2020-06-11T13:45:00Z">
        <w:r w:rsidR="00880F3A">
          <w:t>W</w:t>
        </w:r>
      </w:ins>
      <w:ins w:id="1033" w:author="Laura H Spencer" w:date="2020-06-11T13:44:00Z">
        <w:r w:rsidR="00880F3A">
          <w:t>ashington State</w:t>
        </w:r>
      </w:ins>
      <w:ins w:id="1034" w:author="Laura H Spencer" w:date="2020-06-11T14:00:00Z">
        <w:r w:rsidR="008A1080">
          <w:t xml:space="preserve"> estuaries</w:t>
        </w:r>
      </w:ins>
      <w:ins w:id="1035" w:author="Laura H Spencer" w:date="2020-06-11T13:44:00Z">
        <w:r w:rsidR="00880F3A">
          <w:t xml:space="preserve"> </w:t>
        </w:r>
      </w:ins>
      <w:ins w:id="1036" w:author="Laura H Spencer" w:date="2020-06-11T14:09:00Z">
        <w:r w:rsidR="003C06AC">
          <w:t xml:space="preserve">typically </w:t>
        </w:r>
      </w:ins>
      <w:ins w:id="1037" w:author="Laura H Spencer" w:date="2020-06-11T14:00:00Z">
        <w:r w:rsidR="008A1080">
          <w:t>ranges from 14</w:t>
        </w:r>
      </w:ins>
      <w:ins w:id="1038" w:author="" w:date="2020-06-22T12:23:00Z">
        <w:r w:rsidR="009337B9">
          <w:t>–</w:t>
        </w:r>
      </w:ins>
      <w:ins w:id="1039" w:author="Laura H Spencer" w:date="2020-06-11T14:00:00Z">
        <w:del w:id="1040" w:author="" w:date="2020-06-22T12:23:00Z">
          <w:r w:rsidR="008A1080" w:rsidDel="009337B9">
            <w:delText>-</w:delText>
          </w:r>
        </w:del>
        <w:r w:rsidR="008A1080">
          <w:t xml:space="preserve">31 psu </w:t>
        </w:r>
      </w:ins>
      <w:ins w:id="1041" w:author="Laura H Spencer" w:date="2020-06-11T13:59:00Z">
        <w:r w:rsidR="008A1080">
          <w:t>depending on sub</w:t>
        </w:r>
      </w:ins>
      <w:ins w:id="1042" w:author="Laura H Spencer" w:date="2020-06-17T16:03:00Z">
        <w:r w:rsidR="004E37DC">
          <w:t>-</w:t>
        </w:r>
      </w:ins>
      <w:ins w:id="1043" w:author="Laura H Spencer" w:date="2020-06-11T13:59:00Z">
        <w:r w:rsidR="008A1080">
          <w:t xml:space="preserve">basin, season, </w:t>
        </w:r>
      </w:ins>
      <w:ins w:id="1044" w:author="Laura H Spencer" w:date="2020-06-11T14:14:00Z">
        <w:r w:rsidR="00D45620">
          <w:t xml:space="preserve">weather, and </w:t>
        </w:r>
      </w:ins>
      <w:ins w:id="1045" w:author="Laura H Spencer" w:date="2020-06-11T13:59:00Z">
        <w:r w:rsidR="008A1080">
          <w:t>proximity to river effluent</w:t>
        </w:r>
      </w:ins>
      <w:ins w:id="1046" w:author="Laura H Spencer" w:date="2020-06-11T14:00:00Z">
        <w:r w:rsidR="008A1080">
          <w:t xml:space="preserve"> </w:t>
        </w:r>
      </w:ins>
      <w:ins w:id="1047" w:author="Laura H Spencer" w:date="2020-06-11T13:48:00Z">
        <w:r w:rsidR="00880F3A">
          <w:t>(</w:t>
        </w:r>
      </w:ins>
      <w:ins w:id="1048" w:author="Laura H Spencer" w:date="2020-07-06T23:34:00Z">
        <w:r w:rsidR="00191C99" w:rsidRPr="00191C99">
          <w:rPr>
            <w:color w:val="000000"/>
          </w:rPr>
          <w:t>Babson, Kawase</w:t>
        </w:r>
        <w:r w:rsidR="00191C99">
          <w:rPr>
            <w:color w:val="000000"/>
          </w:rPr>
          <w:t xml:space="preserve"> &amp; </w:t>
        </w:r>
        <w:r w:rsidR="00191C99" w:rsidRPr="00191C99">
          <w:rPr>
            <w:color w:val="000000"/>
          </w:rPr>
          <w:t>MacCready</w:t>
        </w:r>
      </w:ins>
      <w:ins w:id="1049" w:author="Laura H Spencer" w:date="2020-06-11T13:49:00Z">
        <w:r w:rsidR="00880F3A">
          <w:t xml:space="preserve"> 2006; Moore </w:t>
        </w:r>
        <w:r w:rsidR="00880F3A" w:rsidRPr="0060131A">
          <w:rPr>
            <w:i/>
            <w:rPrChange w:id="1050" w:author="Laura H Spencer" w:date="2020-07-06T21:01:00Z">
              <w:rPr/>
            </w:rPrChange>
          </w:rPr>
          <w:t>et al</w:t>
        </w:r>
        <w:r w:rsidR="00880F3A">
          <w:t xml:space="preserve">. 2008). </w:t>
        </w:r>
      </w:ins>
      <w:ins w:id="1051" w:author="Laura H Spencer" w:date="2020-06-11T13:56:00Z">
        <w:r w:rsidR="008A1080">
          <w:t xml:space="preserve">In some </w:t>
        </w:r>
      </w:ins>
      <w:ins w:id="1052" w:author="Laura H Spencer" w:date="2020-06-17T16:03:00Z">
        <w:r w:rsidR="004E37DC">
          <w:t>parts of</w:t>
        </w:r>
      </w:ins>
      <w:ins w:id="1053" w:author="Laura H Spencer" w:date="2020-06-11T13:56:00Z">
        <w:r w:rsidR="008A1080">
          <w:t xml:space="preserve"> the Puget Sound estuary, </w:t>
        </w:r>
      </w:ins>
      <w:ins w:id="1054" w:author="Laura H Spencer" w:date="2020-06-11T14:01:00Z">
        <w:r w:rsidR="003C06AC">
          <w:t xml:space="preserve">for instance, </w:t>
        </w:r>
      </w:ins>
      <w:ins w:id="1055" w:author="Laura H Spencer" w:date="2020-06-11T13:56:00Z">
        <w:r w:rsidR="008A1080">
          <w:t>salinity is relatively high and stable</w:t>
        </w:r>
      </w:ins>
      <w:ins w:id="1056" w:author="Laura H Spencer" w:date="2020-06-16T23:45:00Z">
        <w:r w:rsidR="004023E3">
          <w:t>,</w:t>
        </w:r>
      </w:ins>
      <w:ins w:id="1057" w:author="Laura H Spencer" w:date="2020-06-11T14:14:00Z">
        <w:r w:rsidR="00D45620">
          <w:t xml:space="preserve"> </w:t>
        </w:r>
      </w:ins>
      <w:ins w:id="1058" w:author="Laura H Spencer" w:date="2020-06-11T15:28:00Z">
        <w:r w:rsidR="00A8012A">
          <w:t xml:space="preserve">such as in the </w:t>
        </w:r>
      </w:ins>
      <w:ins w:id="1059" w:author="Laura H Spencer" w:date="2020-06-11T14:15:00Z">
        <w:r w:rsidR="00D45620">
          <w:t>Southern Puget Sound</w:t>
        </w:r>
      </w:ins>
      <w:ins w:id="1060" w:author="Laura H Spencer" w:date="2020-06-11T15:27:00Z">
        <w:r w:rsidR="00A8012A">
          <w:t xml:space="preserve"> </w:t>
        </w:r>
      </w:ins>
      <w:ins w:id="1061" w:author="Laura H Spencer" w:date="2020-06-11T15:28:00Z">
        <w:r w:rsidR="00A8012A">
          <w:t>(26</w:t>
        </w:r>
      </w:ins>
      <w:ins w:id="1062" w:author="" w:date="2020-06-22T12:23:00Z">
        <w:r w:rsidR="009337B9">
          <w:t>–</w:t>
        </w:r>
      </w:ins>
      <w:ins w:id="1063" w:author="Laura H Spencer" w:date="2020-06-11T15:28:00Z">
        <w:del w:id="1064" w:author="" w:date="2020-06-22T12:23:00Z">
          <w:r w:rsidR="00A8012A" w:rsidDel="009337B9">
            <w:delText>-</w:delText>
          </w:r>
        </w:del>
        <w:r w:rsidR="00A8012A">
          <w:t xml:space="preserve">28 ppt) </w:t>
        </w:r>
      </w:ins>
      <w:ins w:id="1065" w:author="Laura H Spencer" w:date="2020-06-11T15:27:00Z">
        <w:r w:rsidR="00A8012A">
          <w:t>and</w:t>
        </w:r>
      </w:ins>
      <w:ins w:id="1066" w:author="Laura H Spencer" w:date="2020-06-11T15:28:00Z">
        <w:r w:rsidR="00A8012A">
          <w:t xml:space="preserve"> Main Puget Sound basin</w:t>
        </w:r>
      </w:ins>
      <w:ins w:id="1067" w:author="Laura H Spencer" w:date="2020-06-17T16:03:00Z">
        <w:r w:rsidR="004E37DC">
          <w:t>s</w:t>
        </w:r>
      </w:ins>
      <w:ins w:id="1068" w:author="Laura H Spencer" w:date="2020-06-11T15:28:00Z">
        <w:r w:rsidR="00A8012A">
          <w:t xml:space="preserve"> (</w:t>
        </w:r>
      </w:ins>
      <w:ins w:id="1069" w:author="Laura H Spencer" w:date="2020-06-11T15:27:00Z">
        <w:r w:rsidR="00A8012A">
          <w:t>28</w:t>
        </w:r>
      </w:ins>
      <w:ins w:id="1070" w:author="" w:date="2020-06-22T12:23:00Z">
        <w:r w:rsidR="009337B9">
          <w:t>–</w:t>
        </w:r>
      </w:ins>
      <w:ins w:id="1071" w:author="Laura H Spencer" w:date="2020-06-11T15:27:00Z">
        <w:del w:id="1072" w:author="" w:date="2020-06-22T12:23:00Z">
          <w:r w:rsidR="00A8012A" w:rsidDel="009337B9">
            <w:delText>-</w:delText>
          </w:r>
        </w:del>
        <w:r w:rsidR="00A8012A">
          <w:t>30 ppt</w:t>
        </w:r>
      </w:ins>
      <w:ins w:id="1073" w:author="Laura H Spencer" w:date="2020-06-15T18:03:00Z">
        <w:r w:rsidR="00847600">
          <w:t>)</w:t>
        </w:r>
      </w:ins>
      <w:ins w:id="1074" w:author="Laura H Spencer" w:date="2020-06-11T15:27:00Z">
        <w:r w:rsidR="00A8012A">
          <w:t xml:space="preserve"> (</w:t>
        </w:r>
      </w:ins>
      <w:ins w:id="1075" w:author="Laura H Spencer" w:date="2020-07-06T23:34:00Z">
        <w:r w:rsidR="00191C99" w:rsidRPr="00191C99">
          <w:rPr>
            <w:color w:val="000000"/>
          </w:rPr>
          <w:t>Babson, Kawase</w:t>
        </w:r>
        <w:r w:rsidR="00191C99">
          <w:rPr>
            <w:color w:val="000000"/>
          </w:rPr>
          <w:t xml:space="preserve"> &amp; </w:t>
        </w:r>
        <w:r w:rsidR="00191C99" w:rsidRPr="00191C99">
          <w:rPr>
            <w:color w:val="000000"/>
          </w:rPr>
          <w:t>MacCready</w:t>
        </w:r>
        <w:r w:rsidR="00191C99">
          <w:t xml:space="preserve"> 2006</w:t>
        </w:r>
      </w:ins>
      <w:ins w:id="1076" w:author="Laura H Spencer" w:date="2020-06-11T15:28:00Z">
        <w:r w:rsidR="00A8012A">
          <w:t xml:space="preserve">; Moore </w:t>
        </w:r>
        <w:r w:rsidR="00A8012A" w:rsidRPr="0060131A">
          <w:rPr>
            <w:i/>
            <w:rPrChange w:id="1077" w:author="Laura H Spencer" w:date="2020-07-06T21:02:00Z">
              <w:rPr/>
            </w:rPrChange>
          </w:rPr>
          <w:t>et al.</w:t>
        </w:r>
        <w:r w:rsidR="00A8012A">
          <w:t xml:space="preserve"> 2008</w:t>
        </w:r>
      </w:ins>
      <w:ins w:id="1078" w:author="Laura H Spencer" w:date="2020-06-11T15:27:00Z">
        <w:r w:rsidR="00A8012A">
          <w:t>).</w:t>
        </w:r>
      </w:ins>
      <w:ins w:id="1079" w:author="Laura H Spencer" w:date="2020-06-11T15:28:00Z">
        <w:r w:rsidR="00A8012A">
          <w:t xml:space="preserve"> S</w:t>
        </w:r>
      </w:ins>
      <w:ins w:id="1080" w:author="Laura H Spencer" w:date="2020-06-11T13:59:00Z">
        <w:r w:rsidR="008A1080">
          <w:t xml:space="preserve">alinity </w:t>
        </w:r>
      </w:ins>
      <w:ins w:id="1081" w:author="Laura H Spencer" w:date="2020-06-11T14:13:00Z">
        <w:r w:rsidR="00D45620">
          <w:t xml:space="preserve">is more variable </w:t>
        </w:r>
      </w:ins>
      <w:ins w:id="1082" w:author="Laura H Spencer" w:date="2020-06-11T14:15:00Z">
        <w:r w:rsidR="00D45620">
          <w:t>near river mouths</w:t>
        </w:r>
      </w:ins>
      <w:ins w:id="1083" w:author="Laura H Spencer" w:date="2020-06-11T15:28:00Z">
        <w:r w:rsidR="00A8012A">
          <w:t>, such as in the Skagit River estuary where it</w:t>
        </w:r>
      </w:ins>
      <w:ins w:id="1084" w:author="Laura H Spencer" w:date="2020-06-11T14:15:00Z">
        <w:r w:rsidR="00D45620">
          <w:t xml:space="preserve"> typically </w:t>
        </w:r>
      </w:ins>
      <w:ins w:id="1085" w:author="Laura H Spencer" w:date="2020-06-11T15:29:00Z">
        <w:r w:rsidR="00A8012A">
          <w:lastRenderedPageBreak/>
          <w:t xml:space="preserve">ranges from </w:t>
        </w:r>
      </w:ins>
      <w:ins w:id="1086" w:author="Laura H Spencer" w:date="2020-06-11T13:59:00Z">
        <w:r w:rsidR="008A1080">
          <w:t>18</w:t>
        </w:r>
      </w:ins>
      <w:ins w:id="1087" w:author="" w:date="2020-06-22T12:23:00Z">
        <w:r w:rsidR="009337B9">
          <w:t>–</w:t>
        </w:r>
      </w:ins>
      <w:ins w:id="1088" w:author="Laura H Spencer" w:date="2020-06-11T13:59:00Z">
        <w:del w:id="1089" w:author="" w:date="2020-06-22T12:23:00Z">
          <w:r w:rsidR="008A1080" w:rsidDel="009337B9">
            <w:delText>-</w:delText>
          </w:r>
        </w:del>
        <w:r w:rsidR="008A1080">
          <w:t xml:space="preserve">28 </w:t>
        </w:r>
      </w:ins>
      <w:ins w:id="1090" w:author="Laura H Spencer" w:date="2020-06-11T14:12:00Z">
        <w:r w:rsidR="00D45620">
          <w:t>ppt</w:t>
        </w:r>
      </w:ins>
      <w:ins w:id="1091" w:author="Laura H Spencer" w:date="2020-06-11T15:29:00Z">
        <w:r w:rsidR="00A8012A">
          <w:t>, but can reach as</w:t>
        </w:r>
      </w:ins>
      <w:ins w:id="1092" w:author="Laura H Spencer" w:date="2020-06-11T14:15:00Z">
        <w:r w:rsidR="00D45620">
          <w:t xml:space="preserve"> low as 0.5 ppt (</w:t>
        </w:r>
      </w:ins>
      <w:ins w:id="1093" w:author="Laura H Spencer" w:date="2020-06-11T14:03:00Z">
        <w:r w:rsidR="003C06AC">
          <w:t xml:space="preserve">Moore </w:t>
        </w:r>
        <w:r w:rsidR="003C06AC" w:rsidRPr="0060131A">
          <w:rPr>
            <w:i/>
            <w:rPrChange w:id="1094" w:author="Laura H Spencer" w:date="2020-07-06T21:02:00Z">
              <w:rPr/>
            </w:rPrChange>
          </w:rPr>
          <w:t>et al.</w:t>
        </w:r>
        <w:r w:rsidR="003C06AC">
          <w:t xml:space="preserve"> 2008)</w:t>
        </w:r>
      </w:ins>
      <w:ins w:id="1095" w:author="Laura H Spencer" w:date="2020-06-11T13:59:00Z">
        <w:r w:rsidR="008A1080">
          <w:t>.</w:t>
        </w:r>
      </w:ins>
      <w:ins w:id="1096" w:author="Laura H Spencer" w:date="2020-06-11T14:05:00Z">
        <w:r w:rsidR="003C06AC">
          <w:t xml:space="preserve"> </w:t>
        </w:r>
      </w:ins>
      <w:ins w:id="1097" w:author="Laura H Spencer" w:date="2020-06-11T14:10:00Z">
        <w:r w:rsidR="003C06AC">
          <w:t xml:space="preserve">To understand whether salinity </w:t>
        </w:r>
      </w:ins>
      <w:ins w:id="1098" w:author="Laura H Spencer" w:date="2020-06-11T15:29:00Z">
        <w:r w:rsidR="00A8012A">
          <w:t>will influence</w:t>
        </w:r>
      </w:ins>
      <w:ins w:id="1099" w:author="Laura H Spencer" w:date="2020-06-17T16:04:00Z">
        <w:r w:rsidR="004E37DC">
          <w:rPr>
            <w:i/>
          </w:rPr>
          <w:t xml:space="preserve"> </w:t>
        </w:r>
        <w:r w:rsidR="004E37DC">
          <w:t>mud worm</w:t>
        </w:r>
      </w:ins>
      <w:ins w:id="1100" w:author="Laura H Spencer" w:date="2020-06-11T14:10:00Z">
        <w:r w:rsidR="003C06AC">
          <w:t xml:space="preserve"> distribution or prevalence in </w:t>
        </w:r>
      </w:ins>
      <w:ins w:id="1101" w:author="Laura H Spencer" w:date="2020-06-11T14:11:00Z">
        <w:r w:rsidR="003C06AC">
          <w:t xml:space="preserve">Washington State, </w:t>
        </w:r>
      </w:ins>
      <w:ins w:id="1102" w:author="Laura H Spencer" w:date="2020-06-11T14:05:00Z">
        <w:r w:rsidR="003C06AC">
          <w:t xml:space="preserve">it will be important to document </w:t>
        </w:r>
      </w:ins>
      <w:ins w:id="1103" w:author="Laura H Spencer" w:date="2020-06-11T14:10:00Z">
        <w:r w:rsidR="003C06AC">
          <w:t>the</w:t>
        </w:r>
        <w:r w:rsidR="003C06AC" w:rsidRPr="003C06AC">
          <w:t xml:space="preserve"> </w:t>
        </w:r>
        <w:r w:rsidR="003C06AC">
          <w:t>salinity range and variability on</w:t>
        </w:r>
      </w:ins>
      <w:ins w:id="1104" w:author="Laura H Spencer" w:date="2020-06-11T14:06:00Z">
        <w:r w:rsidR="003C06AC">
          <w:t xml:space="preserve"> farms with</w:t>
        </w:r>
      </w:ins>
      <w:ins w:id="1105" w:author="Laura H Spencer" w:date="2020-06-11T15:26:00Z">
        <w:r w:rsidR="00A8012A">
          <w:t xml:space="preserve"> and without</w:t>
        </w:r>
      </w:ins>
      <w:ins w:id="1106" w:author="Laura H Spencer" w:date="2020-06-11T14:06:00Z">
        <w:r w:rsidR="003C06AC">
          <w:t xml:space="preserve"> </w:t>
        </w:r>
      </w:ins>
      <w:ins w:id="1107" w:author="Laura H Spencer" w:date="2020-06-11T14:17:00Z">
        <w:r w:rsidR="00D45620">
          <w:t>mud</w:t>
        </w:r>
      </w:ins>
      <w:ins w:id="1108" w:author="Laura H Spencer" w:date="2020-06-16T23:47:00Z">
        <w:r w:rsidR="004023E3">
          <w:t xml:space="preserve"> </w:t>
        </w:r>
      </w:ins>
      <w:ins w:id="1109" w:author="Laura H Spencer" w:date="2020-06-11T14:17:00Z">
        <w:r w:rsidR="00D45620">
          <w:t>worm infestations.</w:t>
        </w:r>
      </w:ins>
      <w:ins w:id="1110" w:author="Laura H Spencer" w:date="2020-06-11T15:24:00Z">
        <w:r w:rsidR="00A8012A">
          <w:t xml:space="preserve"> </w:t>
        </w:r>
      </w:ins>
    </w:p>
    <w:p w14:paraId="05B8BF6A" w14:textId="16DAD77B" w:rsidR="00CD7B87" w:rsidRDefault="00CD7B87" w:rsidP="00F65C0A">
      <w:pPr>
        <w:pBdr>
          <w:top w:val="nil"/>
          <w:left w:val="nil"/>
          <w:bottom w:val="nil"/>
          <w:right w:val="nil"/>
          <w:between w:val="nil"/>
        </w:pBdr>
        <w:spacing w:line="480" w:lineRule="auto"/>
        <w:ind w:firstLine="720"/>
        <w:rPr>
          <w:ins w:id="1111" w:author="Laura H Spencer" w:date="2020-06-11T14:53:00Z"/>
        </w:rPr>
      </w:pPr>
      <w:ins w:id="1112" w:author="Laura H Spencer" w:date="2020-06-11T14:48:00Z">
        <w:r>
          <w:t>Other environmental</w:t>
        </w:r>
        <w:r w:rsidRPr="00460E54">
          <w:t xml:space="preserve"> </w:t>
        </w:r>
        <w:r>
          <w:t xml:space="preserve">factors can influence </w:t>
        </w:r>
      </w:ins>
      <w:ins w:id="1113" w:author="Laura H Spencer" w:date="2020-06-17T16:04:00Z">
        <w:r w:rsidR="004E37DC">
          <w:t xml:space="preserve">mud worm </w:t>
        </w:r>
      </w:ins>
      <w:ins w:id="1114" w:author="Laura H Spencer" w:date="2020-06-11T14:48:00Z">
        <w:r>
          <w:t xml:space="preserve">infestation rates. </w:t>
        </w:r>
      </w:ins>
      <w:ins w:id="1115" w:author="Laura H Spencer" w:date="2020-06-11T13:21:00Z">
        <w:r w:rsidR="00460E54">
          <w:t>Higher infestation is</w:t>
        </w:r>
      </w:ins>
      <w:ins w:id="1116" w:author="Laura H Spencer" w:date="2020-06-11T14:52:00Z">
        <w:r>
          <w:t xml:space="preserve"> </w:t>
        </w:r>
      </w:ins>
      <w:ins w:id="1117" w:author="Laura H Spencer" w:date="2020-06-11T13:21:00Z">
        <w:r w:rsidR="00460E54">
          <w:t xml:space="preserve">associated </w:t>
        </w:r>
      </w:ins>
      <w:ins w:id="1118" w:author="Laura H Spencer" w:date="2020-06-11T14:17:00Z">
        <w:r w:rsidR="00D45620">
          <w:t xml:space="preserve">with </w:t>
        </w:r>
      </w:ins>
      <w:ins w:id="1119" w:author="Laura H Spencer" w:date="2020-06-11T14:53:00Z">
        <w:r>
          <w:t xml:space="preserve">higher siltation levels (Clements </w:t>
        </w:r>
        <w:r w:rsidRPr="0060131A">
          <w:rPr>
            <w:i/>
            <w:rPrChange w:id="1120" w:author="Laura H Spencer" w:date="2020-07-06T21:02:00Z">
              <w:rPr/>
            </w:rPrChange>
          </w:rPr>
          <w:t>et al.</w:t>
        </w:r>
        <w:r>
          <w:t xml:space="preserve"> 2017a; Nell 2007), </w:t>
        </w:r>
      </w:ins>
      <w:ins w:id="1121" w:author="Laura H Spencer" w:date="2020-06-11T14:57:00Z">
        <w:r w:rsidR="00F65C0A">
          <w:t xml:space="preserve">more densely grown shellfish </w:t>
        </w:r>
      </w:ins>
      <w:ins w:id="1122" w:author="Laura H Spencer" w:date="2020-06-11T12:30:00Z">
        <w:r w:rsidR="00DB7F0B">
          <w:t>(Smith 198</w:t>
        </w:r>
      </w:ins>
      <w:ins w:id="1123" w:author="Laura H Spencer" w:date="2020-07-06T23:21:00Z">
        <w:r w:rsidR="00335C6C">
          <w:t>1</w:t>
        </w:r>
      </w:ins>
      <w:ins w:id="1124" w:author="Laura H Spencer" w:date="2020-06-11T12:30:00Z">
        <w:r w:rsidR="00DB7F0B">
          <w:t>)</w:t>
        </w:r>
      </w:ins>
      <w:ins w:id="1125" w:author="Laura H Spencer" w:date="2020-06-16T23:47:00Z">
        <w:r w:rsidR="004023E3">
          <w:t>,</w:t>
        </w:r>
      </w:ins>
      <w:ins w:id="1126" w:author="Laura H Spencer" w:date="2020-06-11T14:52:00Z">
        <w:r>
          <w:t xml:space="preserve"> and </w:t>
        </w:r>
      </w:ins>
      <w:ins w:id="1127" w:author="Laura H Spencer" w:date="2020-06-11T13:22:00Z">
        <w:r w:rsidR="00460E54">
          <w:t>lower</w:t>
        </w:r>
      </w:ins>
      <w:ins w:id="1128" w:author="Laura H Spencer" w:date="2020-06-11T12:30:00Z">
        <w:r w:rsidR="00DB7F0B">
          <w:t xml:space="preserve"> </w:t>
        </w:r>
      </w:ins>
      <w:ins w:id="1129" w:author="Laura H Spencer" w:date="2020-06-11T12:32:00Z">
        <w:r w:rsidR="00BC5D6A">
          <w:t>tidal height (</w:t>
        </w:r>
      </w:ins>
      <w:ins w:id="1130" w:author="Laura H Spencer" w:date="2020-06-11T13:14:00Z">
        <w:r w:rsidR="003F75BB" w:rsidRPr="003F75BB">
          <w:t>Handley &amp; Bergquist </w:t>
        </w:r>
        <w:r w:rsidR="003F75BB" w:rsidRPr="00320BD2">
          <w:rPr>
            <w:rPrChange w:id="1131" w:author="Laura H Spencer" w:date="2020-06-17T13:18:00Z">
              <w:rPr>
                <w:rStyle w:val="Hyperlink"/>
                <w:b/>
                <w:bCs/>
              </w:rPr>
            </w:rPrChange>
          </w:rPr>
          <w:t>1997</w:t>
        </w:r>
      </w:ins>
      <w:ins w:id="1132" w:author="Laura H Spencer" w:date="2020-06-11T13:17:00Z">
        <w:r w:rsidR="00460E54">
          <w:t>; Medcof 194</w:t>
        </w:r>
      </w:ins>
      <w:ins w:id="1133" w:author="Laura H Spencer" w:date="2020-07-06T23:07:00Z">
        <w:r w:rsidR="00BA7D9C">
          <w:t>6</w:t>
        </w:r>
      </w:ins>
      <w:ins w:id="1134" w:author="Laura H Spencer" w:date="2020-06-11T12:32:00Z">
        <w:r w:rsidR="00BC5D6A">
          <w:t>)</w:t>
        </w:r>
      </w:ins>
      <w:ins w:id="1135" w:author="Laura H Spencer" w:date="2020-06-11T14:55:00Z">
        <w:r w:rsidR="00F65C0A">
          <w:t>.</w:t>
        </w:r>
      </w:ins>
      <w:ins w:id="1136" w:author="Laura H Spencer" w:date="2020-06-11T14:57:00Z">
        <w:r w:rsidR="00F65C0A">
          <w:t xml:space="preserve"> Several of these environmental facto</w:t>
        </w:r>
      </w:ins>
      <w:ins w:id="1137" w:author="Laura H Spencer" w:date="2020-06-11T14:59:00Z">
        <w:r w:rsidR="00F65C0A">
          <w:t>r</w:t>
        </w:r>
      </w:ins>
      <w:ins w:id="1138" w:author="Laura H Spencer" w:date="2020-06-11T14:57:00Z">
        <w:r w:rsidR="00F65C0A">
          <w:t>s</w:t>
        </w:r>
      </w:ins>
      <w:ins w:id="1139" w:author="Laura H Spencer" w:date="2020-06-11T14:59:00Z">
        <w:r w:rsidR="00F65C0A">
          <w:t>, such as tidal height and shellfish density,</w:t>
        </w:r>
      </w:ins>
      <w:ins w:id="1140" w:author="Laura H Spencer" w:date="2020-06-11T14:58:00Z">
        <w:r w:rsidR="00F65C0A">
          <w:t xml:space="preserve"> can be manipulated </w:t>
        </w:r>
      </w:ins>
      <w:ins w:id="1141" w:author="Laura H Spencer" w:date="2020-06-11T15:08:00Z">
        <w:r w:rsidR="00ED1694">
          <w:t>by</w:t>
        </w:r>
      </w:ins>
      <w:ins w:id="1142" w:author="Laura H Spencer" w:date="2020-06-11T14:58:00Z">
        <w:r w:rsidR="00F65C0A">
          <w:t xml:space="preserve"> </w:t>
        </w:r>
      </w:ins>
      <w:ins w:id="1143" w:author="Laura H Spencer" w:date="2020-06-11T14:59:00Z">
        <w:r w:rsidR="00F65C0A">
          <w:t xml:space="preserve">Washington State </w:t>
        </w:r>
      </w:ins>
      <w:ins w:id="1144" w:author="Laura H Spencer" w:date="2020-06-11T15:08:00Z">
        <w:r w:rsidR="00ED1694">
          <w:t>farmers</w:t>
        </w:r>
      </w:ins>
      <w:ins w:id="1145" w:author="Laura H Spencer" w:date="2020-06-11T14:58:00Z">
        <w:r w:rsidR="00F65C0A">
          <w:t xml:space="preserve"> to </w:t>
        </w:r>
      </w:ins>
      <w:ins w:id="1146" w:author="Laura H Spencer" w:date="2020-06-11T14:56:00Z">
        <w:r w:rsidR="00F65C0A">
          <w:t>manage mud</w:t>
        </w:r>
      </w:ins>
      <w:ins w:id="1147" w:author="Laura H Spencer" w:date="2020-06-16T23:47:00Z">
        <w:r w:rsidR="004023E3">
          <w:t xml:space="preserve"> </w:t>
        </w:r>
      </w:ins>
      <w:ins w:id="1148" w:author="Laura H Spencer" w:date="2020-06-11T14:56:00Z">
        <w:r w:rsidR="00F65C0A">
          <w:t>worm infestation</w:t>
        </w:r>
      </w:ins>
      <w:ins w:id="1149" w:author="Laura H Spencer" w:date="2020-06-11T14:58:00Z">
        <w:r w:rsidR="00F65C0A">
          <w:t xml:space="preserve"> (described </w:t>
        </w:r>
      </w:ins>
      <w:ins w:id="1150" w:author="Laura H Spencer" w:date="2020-06-11T14:59:00Z">
        <w:r w:rsidR="00F65C0A">
          <w:t xml:space="preserve">further </w:t>
        </w:r>
      </w:ins>
      <w:ins w:id="1151" w:author="Laura H Spencer" w:date="2020-06-11T14:58:00Z">
        <w:r w:rsidR="00F65C0A">
          <w:t xml:space="preserve">in </w:t>
        </w:r>
      </w:ins>
      <w:ins w:id="1152" w:author="Laura H Spencer" w:date="2020-06-11T15:03:00Z">
        <w:r w:rsidR="00F65C0A">
          <w:t xml:space="preserve">the </w:t>
        </w:r>
      </w:ins>
      <w:ins w:id="1153" w:author="Laura H Spencer" w:date="2020-06-11T14:58:00Z">
        <w:r w:rsidR="00F65C0A">
          <w:t>next section)</w:t>
        </w:r>
      </w:ins>
      <w:ins w:id="1154" w:author="Laura H Spencer" w:date="2020-06-11T14:56:00Z">
        <w:r w:rsidR="00F65C0A">
          <w:t>.</w:t>
        </w:r>
      </w:ins>
      <w:ins w:id="1155" w:author="Laura H Spencer" w:date="2020-06-11T14:58:00Z">
        <w:r w:rsidR="00F65C0A">
          <w:t xml:space="preserve"> Other </w:t>
        </w:r>
      </w:ins>
      <w:ins w:id="1156" w:author="Laura H Spencer" w:date="2020-06-11T14:59:00Z">
        <w:r w:rsidR="00F65C0A">
          <w:t>factors</w:t>
        </w:r>
      </w:ins>
      <w:ins w:id="1157" w:author="Laura H Spencer" w:date="2020-06-11T15:00:00Z">
        <w:r w:rsidR="00F65C0A">
          <w:t xml:space="preserve"> </w:t>
        </w:r>
      </w:ins>
      <w:ins w:id="1158" w:author="Laura H Spencer" w:date="2020-06-11T14:59:00Z">
        <w:r w:rsidR="00F65C0A">
          <w:t>may influence mud</w:t>
        </w:r>
      </w:ins>
      <w:ins w:id="1159" w:author="Laura H Spencer" w:date="2020-06-16T23:47:00Z">
        <w:r w:rsidR="004023E3">
          <w:t xml:space="preserve"> </w:t>
        </w:r>
      </w:ins>
      <w:ins w:id="1160" w:author="Laura H Spencer" w:date="2020-06-11T15:00:00Z">
        <w:r w:rsidR="00F65C0A">
          <w:t>worm prevalence and intensity</w:t>
        </w:r>
      </w:ins>
      <w:ins w:id="1161" w:author="Laura H Spencer" w:date="2020-06-11T14:59:00Z">
        <w:r w:rsidR="00F65C0A">
          <w:t xml:space="preserve"> naturally</w:t>
        </w:r>
      </w:ins>
      <w:ins w:id="1162" w:author="Laura H Spencer" w:date="2020-06-11T15:00:00Z">
        <w:r w:rsidR="00F65C0A">
          <w:t xml:space="preserve">. </w:t>
        </w:r>
      </w:ins>
      <w:ins w:id="1163" w:author="Laura H Spencer" w:date="2020-06-11T15:32:00Z">
        <w:r w:rsidR="00A8012A">
          <w:t xml:space="preserve">For instance, </w:t>
        </w:r>
        <w:r w:rsidR="00A8012A" w:rsidRPr="008F2A02">
          <w:rPr>
            <w:i/>
          </w:rPr>
          <w:t>P. websteri</w:t>
        </w:r>
        <w:r w:rsidR="00A8012A">
          <w:t xml:space="preserve"> infestation is significantly lower in oyster shells exposed to severe acidification (pH 7.0) compared to more alkaline conditions (pH 8.0</w:t>
        </w:r>
      </w:ins>
      <w:ins w:id="1164" w:author="Laura H Spencer" w:date="2020-06-15T18:04:00Z">
        <w:r w:rsidR="00847600">
          <w:t>) (</w:t>
        </w:r>
      </w:ins>
      <w:ins w:id="1165" w:author="Laura H Spencer" w:date="2020-06-11T15:32:00Z">
        <w:r w:rsidR="00A8012A">
          <w:t xml:space="preserve">Clements </w:t>
        </w:r>
        <w:r w:rsidR="00A8012A" w:rsidRPr="0060131A">
          <w:rPr>
            <w:i/>
            <w:rPrChange w:id="1166" w:author="Laura H Spencer" w:date="2020-07-06T21:02:00Z">
              <w:rPr/>
            </w:rPrChange>
          </w:rPr>
          <w:t>et al.</w:t>
        </w:r>
        <w:r w:rsidR="00A8012A">
          <w:t xml:space="preserve"> 2017b).</w:t>
        </w:r>
      </w:ins>
      <w:ins w:id="1167" w:author="Laura H Spencer" w:date="2020-06-11T15:33:00Z">
        <w:r w:rsidR="00A8012A">
          <w:t xml:space="preserve"> E</w:t>
        </w:r>
      </w:ins>
      <w:ins w:id="1168" w:author="Laura H Spencer" w:date="2020-06-11T15:00:00Z">
        <w:r w:rsidR="00F65C0A">
          <w:t xml:space="preserve">stuaries in Washington and </w:t>
        </w:r>
      </w:ins>
      <w:ins w:id="1169" w:author="Laura H Spencer" w:date="2020-06-11T15:01:00Z">
        <w:r w:rsidR="00F65C0A">
          <w:t>the broader</w:t>
        </w:r>
      </w:ins>
      <w:ins w:id="1170" w:author="Laura H Spencer" w:date="2020-06-11T15:00:00Z">
        <w:r w:rsidR="00F65C0A">
          <w:t xml:space="preserve"> Pacific Northwest </w:t>
        </w:r>
      </w:ins>
      <w:ins w:id="1171" w:author="Laura H Spencer" w:date="2020-06-11T15:01:00Z">
        <w:r w:rsidR="00F65C0A">
          <w:t xml:space="preserve">region experience periods of low pH due to </w:t>
        </w:r>
      </w:ins>
      <w:ins w:id="1172" w:author="Laura H Spencer" w:date="2020-06-16T23:48:00Z">
        <w:r w:rsidR="004023E3">
          <w:t xml:space="preserve">natural estuarine processes and </w:t>
        </w:r>
      </w:ins>
      <w:ins w:id="1173" w:author="Laura H Spencer" w:date="2020-06-11T15:01:00Z">
        <w:r w:rsidR="00F65C0A">
          <w:t xml:space="preserve">coastal upwelling, </w:t>
        </w:r>
      </w:ins>
      <w:ins w:id="1174" w:author="Laura H Spencer" w:date="2020-06-16T23:48:00Z">
        <w:r w:rsidR="004023E3">
          <w:t xml:space="preserve">but </w:t>
        </w:r>
      </w:ins>
      <w:ins w:id="1175" w:author="Laura H Spencer" w:date="2020-06-11T15:01:00Z">
        <w:r w:rsidR="00F65C0A">
          <w:t xml:space="preserve">which </w:t>
        </w:r>
      </w:ins>
      <w:ins w:id="1176" w:author="Laura H Spencer" w:date="2020-06-16T23:48:00Z">
        <w:r w:rsidR="004023E3">
          <w:t>are</w:t>
        </w:r>
      </w:ins>
      <w:ins w:id="1177" w:author="Laura H Spencer" w:date="2020-06-11T15:01:00Z">
        <w:r w:rsidR="00F65C0A">
          <w:t xml:space="preserve"> being amplified by acidifying oceans (</w:t>
        </w:r>
      </w:ins>
      <w:ins w:id="1178" w:author="Laura H Spencer" w:date="2020-06-11T15:06:00Z">
        <w:r w:rsidR="00F65C0A">
          <w:t xml:space="preserve">Feely </w:t>
        </w:r>
        <w:r w:rsidR="00F65C0A" w:rsidRPr="0060131A">
          <w:rPr>
            <w:i/>
            <w:rPrChange w:id="1179" w:author="Laura H Spencer" w:date="2020-07-06T21:02:00Z">
              <w:rPr/>
            </w:rPrChange>
          </w:rPr>
          <w:t>et al.</w:t>
        </w:r>
        <w:r w:rsidR="00F65C0A">
          <w:t xml:space="preserve"> 2008; Feely </w:t>
        </w:r>
        <w:r w:rsidR="00F65C0A" w:rsidRPr="0060131A">
          <w:rPr>
            <w:i/>
            <w:rPrChange w:id="1180" w:author="Laura H Spencer" w:date="2020-07-06T21:02:00Z">
              <w:rPr/>
            </w:rPrChange>
          </w:rPr>
          <w:t>et al.</w:t>
        </w:r>
        <w:r w:rsidR="00F65C0A">
          <w:t xml:space="preserve"> 2012</w:t>
        </w:r>
      </w:ins>
      <w:ins w:id="1181" w:author="Laura H Spencer" w:date="2020-06-11T15:01:00Z">
        <w:r w:rsidR="00F65C0A">
          <w:t>). It is possible that</w:t>
        </w:r>
      </w:ins>
      <w:ins w:id="1182" w:author="Laura H Spencer" w:date="2020-06-11T15:02:00Z">
        <w:r w:rsidR="00F65C0A">
          <w:t xml:space="preserve"> carbonate</w:t>
        </w:r>
      </w:ins>
      <w:ins w:id="1183" w:author="Laura H Spencer" w:date="2020-06-11T15:01:00Z">
        <w:r w:rsidR="00F65C0A">
          <w:t xml:space="preserve"> condit</w:t>
        </w:r>
      </w:ins>
      <w:ins w:id="1184" w:author="Laura H Spencer" w:date="2020-06-11T15:02:00Z">
        <w:r w:rsidR="00F65C0A">
          <w:t xml:space="preserve">ions in some parts of Washington State could naturally limit the spread of </w:t>
        </w:r>
        <w:r w:rsidR="00F65C0A" w:rsidRPr="00F65C0A">
          <w:rPr>
            <w:i/>
            <w:rPrChange w:id="1185" w:author="Laura H Spencer" w:date="2020-06-11T15:03:00Z">
              <w:rPr/>
            </w:rPrChange>
          </w:rPr>
          <w:t>P. websteri</w:t>
        </w:r>
        <w:r w:rsidR="00F65C0A">
          <w:t xml:space="preserve"> and other mud</w:t>
        </w:r>
      </w:ins>
      <w:ins w:id="1186" w:author="Laura H Spencer" w:date="2020-06-16T23:49:00Z">
        <w:r w:rsidR="004023E3">
          <w:t xml:space="preserve"> </w:t>
        </w:r>
      </w:ins>
      <w:ins w:id="1187" w:author="Laura H Spencer" w:date="2020-06-11T15:02:00Z">
        <w:r w:rsidR="00F65C0A">
          <w:t>worm species</w:t>
        </w:r>
      </w:ins>
      <w:ins w:id="1188" w:author="Laura H Spencer" w:date="2020-06-11T15:04:00Z">
        <w:r w:rsidR="00F65C0A">
          <w:t xml:space="preserve">, although this </w:t>
        </w:r>
        <w:del w:id="1189" w:author="" w:date="2020-06-22T12:24:00Z">
          <w:r w:rsidR="00F65C0A" w:rsidDel="009337B9">
            <w:delText>warrants investigation</w:delText>
          </w:r>
        </w:del>
      </w:ins>
      <w:ins w:id="1190" w:author="" w:date="2020-06-22T12:24:00Z">
        <w:r w:rsidR="009337B9">
          <w:t>hypothesis remains to be tested</w:t>
        </w:r>
      </w:ins>
      <w:ins w:id="1191" w:author="Laura H Spencer" w:date="2020-06-11T15:04:00Z">
        <w:r w:rsidR="00F65C0A">
          <w:t xml:space="preserve">. </w:t>
        </w:r>
      </w:ins>
    </w:p>
    <w:p w14:paraId="09258C6A" w14:textId="0426548C" w:rsidR="00DB7F0B" w:rsidDel="00CD7B87" w:rsidRDefault="00DB7F0B" w:rsidP="00CD7B87">
      <w:pPr>
        <w:pBdr>
          <w:top w:val="nil"/>
          <w:left w:val="nil"/>
          <w:bottom w:val="nil"/>
          <w:right w:val="nil"/>
          <w:between w:val="nil"/>
        </w:pBdr>
        <w:spacing w:line="480" w:lineRule="auto"/>
        <w:ind w:firstLine="720"/>
        <w:rPr>
          <w:del w:id="1192" w:author="Laura H Spencer" w:date="2020-06-11T14:53:00Z"/>
        </w:rPr>
      </w:pPr>
    </w:p>
    <w:p w14:paraId="1095D7E6" w14:textId="79F870CE" w:rsidR="00822325" w:rsidDel="00F85B76" w:rsidRDefault="004B3DE2">
      <w:pPr>
        <w:pBdr>
          <w:top w:val="nil"/>
          <w:left w:val="nil"/>
          <w:bottom w:val="nil"/>
          <w:right w:val="nil"/>
          <w:between w:val="nil"/>
        </w:pBdr>
        <w:spacing w:line="480" w:lineRule="auto"/>
        <w:rPr>
          <w:del w:id="1193" w:author="Laura H Spencer" w:date="2020-05-27T18:01:00Z"/>
          <w:b/>
          <w:color w:val="000000"/>
        </w:rPr>
      </w:pPr>
      <w:del w:id="1194" w:author="Laura H Spencer" w:date="2020-05-27T18:01:00Z">
        <w:r w:rsidDel="00F85B76">
          <w:rPr>
            <w:b/>
            <w:smallCaps/>
          </w:rPr>
          <w:delText>Impacts to a</w:delText>
        </w:r>
        <w:r w:rsidDel="00F85B76">
          <w:rPr>
            <w:b/>
            <w:smallCaps/>
            <w:color w:val="000000"/>
          </w:rPr>
          <w:delText xml:space="preserve">quaculture </w:delText>
        </w:r>
        <w:r w:rsidDel="00F85B76">
          <w:rPr>
            <w:b/>
            <w:smallCaps/>
          </w:rPr>
          <w:delText xml:space="preserve">production </w:delText>
        </w:r>
      </w:del>
    </w:p>
    <w:p w14:paraId="5F885996" w14:textId="08C3AE9B" w:rsidR="00822325" w:rsidDel="00F85B76" w:rsidRDefault="004B3DE2">
      <w:pPr>
        <w:pBdr>
          <w:top w:val="nil"/>
          <w:left w:val="nil"/>
          <w:bottom w:val="nil"/>
          <w:right w:val="nil"/>
          <w:between w:val="nil"/>
        </w:pBdr>
        <w:spacing w:line="480" w:lineRule="auto"/>
        <w:rPr>
          <w:del w:id="1195" w:author="Laura H Spencer" w:date="2020-05-27T18:01:00Z"/>
        </w:rPr>
      </w:pPr>
      <w:bookmarkStart w:id="1196" w:name="_gjdgxs" w:colFirst="0" w:colLast="0"/>
      <w:bookmarkEnd w:id="1196"/>
      <w:del w:id="1197" w:author="Laura H Spencer" w:date="2020-05-27T18:01:00Z">
        <w:r w:rsidDel="00F85B76">
          <w:rPr>
            <w:i/>
            <w:color w:val="000000"/>
          </w:rPr>
          <w:delText>Polydora</w:delText>
        </w:r>
        <w:r w:rsidDel="00F85B76">
          <w:rPr>
            <w:color w:val="000000"/>
          </w:rPr>
          <w:delText xml:space="preserve"> has caused economic losses for shellfish aquaculture operations worldwide. </w:delText>
        </w:r>
        <w:r w:rsidDel="00F85B76">
          <w:delText xml:space="preserve">Of the shell borers, </w:delText>
        </w:r>
        <w:r w:rsidDel="00F85B76">
          <w:rPr>
            <w:i/>
          </w:rPr>
          <w:delText xml:space="preserve">P. websteri, P. ciliata, </w:delText>
        </w:r>
        <w:r w:rsidDel="00F85B76">
          <w:delText xml:space="preserve">and </w:delText>
        </w:r>
        <w:r w:rsidDel="00F85B76">
          <w:rPr>
            <w:i/>
          </w:rPr>
          <w:delText>P. hoplura</w:delText>
        </w:r>
        <w:r w:rsidDel="00F85B76">
          <w:delText xml:space="preserve"> are the most widely distributed and notorious for infesting shellfish farms (Radashevsky </w:delText>
        </w:r>
        <w:r w:rsidDel="00F85B76">
          <w:rPr>
            <w:i/>
          </w:rPr>
          <w:delText>et al.</w:delText>
        </w:r>
        <w:r w:rsidDel="00F85B76">
          <w:delText xml:space="preserve"> 2006) (Table 1). The</w:delText>
        </w:r>
        <w:r w:rsidDel="00F85B76">
          <w:rPr>
            <w:color w:val="000000"/>
          </w:rPr>
          <w:delText xml:space="preserve"> primar</w:delText>
        </w:r>
        <w:r w:rsidDel="00F85B76">
          <w:delText xml:space="preserve">y </w:delText>
        </w:r>
        <w:r w:rsidDel="00F85B76">
          <w:rPr>
            <w:color w:val="000000"/>
          </w:rPr>
          <w:delText>impact</w:delText>
        </w:r>
        <w:r w:rsidDel="00F85B76">
          <w:delText xml:space="preserve"> is product devaluation</w:delText>
        </w:r>
        <w:r w:rsidDel="00F85B76">
          <w:rPr>
            <w:color w:val="000000"/>
          </w:rPr>
          <w:delText xml:space="preserve"> due to negative consumer responses to blisters and anoxic material within the </w:delText>
        </w:r>
        <w:r w:rsidDel="00F85B76">
          <w:delText>inner shell</w:delText>
        </w:r>
        <w:r w:rsidDel="00F85B76">
          <w:rPr>
            <w:color w:val="000000"/>
          </w:rPr>
          <w:delText xml:space="preserve">, particularly in freshly shucked oysters (Shinn </w:delText>
        </w:r>
        <w:r w:rsidDel="00F85B76">
          <w:rPr>
            <w:i/>
            <w:color w:val="000000"/>
          </w:rPr>
          <w:delText xml:space="preserve">et al. </w:delText>
        </w:r>
        <w:r w:rsidDel="00F85B76">
          <w:rPr>
            <w:color w:val="000000"/>
          </w:rPr>
          <w:delText xml:space="preserve">2015). </w:delText>
        </w:r>
        <w:r w:rsidDel="00F85B76">
          <w:delText xml:space="preserve">In rare instances, </w:delText>
        </w:r>
        <w:r w:rsidDel="00F85B76">
          <w:rPr>
            <w:color w:val="000000"/>
          </w:rPr>
          <w:delText xml:space="preserve">large mortality events </w:delText>
        </w:r>
        <w:r w:rsidDel="00F85B76">
          <w:delText>have been attributed to</w:delText>
        </w:r>
        <w:r w:rsidDel="00F85B76">
          <w:rPr>
            <w:color w:val="000000"/>
          </w:rPr>
          <w:delText xml:space="preserve"> </w:delText>
        </w:r>
        <w:r w:rsidDel="00F85B76">
          <w:rPr>
            <w:i/>
            <w:color w:val="000000"/>
          </w:rPr>
          <w:delText>Polydora</w:delText>
        </w:r>
        <w:r w:rsidDel="00F85B76">
          <w:rPr>
            <w:color w:val="000000"/>
          </w:rPr>
          <w:delText xml:space="preserve"> </w:delText>
        </w:r>
        <w:r w:rsidDel="00F85B76">
          <w:delText>infestation</w:delText>
        </w:r>
        <w:r w:rsidDel="00F85B76">
          <w:rPr>
            <w:color w:val="000000"/>
          </w:rPr>
          <w:delText xml:space="preserve">. For </w:delText>
        </w:r>
        <w:r w:rsidDel="00F85B76">
          <w:delText xml:space="preserve">instance, in British Columbia, </w:delText>
        </w:r>
        <w:r w:rsidDel="00F85B76">
          <w:rPr>
            <w:i/>
          </w:rPr>
          <w:delText>P. websteri</w:delText>
        </w:r>
        <w:r w:rsidDel="00F85B76">
          <w:delText xml:space="preserve"> caused up to 84% mortality in scallop grow-out sites from 1989 to 1990, resulting in up to US $449,660 in lost revenue that year (Shinn </w:delText>
        </w:r>
        <w:r w:rsidDel="00F85B76">
          <w:rPr>
            <w:i/>
          </w:rPr>
          <w:delText xml:space="preserve">et al. </w:delText>
        </w:r>
        <w:r w:rsidDel="00F85B76">
          <w:delText xml:space="preserve">2015; Bower </w:delText>
        </w:r>
        <w:r w:rsidDel="00F85B76">
          <w:rPr>
            <w:i/>
          </w:rPr>
          <w:delText xml:space="preserve">et al. </w:delText>
        </w:r>
        <w:r w:rsidDel="00F85B76">
          <w:delText xml:space="preserve">1992). In Tasmania and South Australia, </w:delText>
        </w:r>
        <w:r w:rsidDel="00F85B76">
          <w:rPr>
            <w:i/>
          </w:rPr>
          <w:delText>P. hoplura</w:delText>
        </w:r>
        <w:r w:rsidDel="00F85B76">
          <w:delText xml:space="preserve"> killed over 50% of abalone stocks between 1995 and 2000, causing an estimated US $550,000 to $1.16 million in losses per year (Shinn </w:delText>
        </w:r>
        <w:r w:rsidDel="00F85B76">
          <w:rPr>
            <w:i/>
          </w:rPr>
          <w:delText>et al.</w:delText>
        </w:r>
        <w:r w:rsidDel="00F85B76">
          <w:delText xml:space="preserve"> 2015). In the summer of 1997, one million juvenile scallops were culled in a Norwegian nursery due to a </w:delText>
        </w:r>
        <w:r w:rsidDel="00F85B76">
          <w:rPr>
            <w:i/>
          </w:rPr>
          <w:delText xml:space="preserve">Polydora </w:delText>
        </w:r>
        <w:r w:rsidDel="00F85B76">
          <w:delText xml:space="preserve">spp. infestation; as a result, one-third of Norway’s 1997 scallop cohort was lost (Mortensen </w:delText>
        </w:r>
        <w:r w:rsidDel="00F85B76">
          <w:rPr>
            <w:i/>
          </w:rPr>
          <w:delText>et al.</w:delText>
        </w:r>
        <w:r w:rsidDel="00F85B76">
          <w:delText xml:space="preserve"> 2000). In 1998, intense infestations (up to 100 worms per oyster) of </w:delText>
        </w:r>
        <w:r w:rsidDel="00F85B76">
          <w:rPr>
            <w:i/>
          </w:rPr>
          <w:delText>P. ciliata</w:delText>
        </w:r>
        <w:r w:rsidDel="00F85B76">
          <w:delText xml:space="preserve"> in </w:delText>
        </w:r>
        <w:r w:rsidDel="00F85B76">
          <w:rPr>
            <w:i/>
          </w:rPr>
          <w:delText>C. gigas</w:delText>
        </w:r>
        <w:r w:rsidDel="00F85B76">
          <w:delText xml:space="preserve"> oysters in Normandy, France correlated with considerable reduction in growth and meat weight, which may have contributed to unusually high summer mortality rates of up to 51% (Royer </w:delText>
        </w:r>
        <w:r w:rsidDel="00F85B76">
          <w:rPr>
            <w:i/>
          </w:rPr>
          <w:delText>et al.</w:delText>
        </w:r>
        <w:r w:rsidDel="00F85B76">
          <w:delText xml:space="preserve"> 2006).</w:delText>
        </w:r>
      </w:del>
    </w:p>
    <w:p w14:paraId="0CE1B0D4" w14:textId="1134DA98" w:rsidR="00822325" w:rsidDel="00F85B76" w:rsidRDefault="004B3DE2">
      <w:pPr>
        <w:pBdr>
          <w:top w:val="nil"/>
          <w:left w:val="nil"/>
          <w:bottom w:val="nil"/>
          <w:right w:val="nil"/>
          <w:between w:val="nil"/>
        </w:pBdr>
        <w:spacing w:line="480" w:lineRule="auto"/>
        <w:ind w:firstLine="720"/>
        <w:rPr>
          <w:del w:id="1198" w:author="Laura H Spencer" w:date="2020-05-27T18:01:00Z"/>
        </w:rPr>
      </w:pPr>
      <w:bookmarkStart w:id="1199" w:name="_8psb8hxxdp6d" w:colFirst="0" w:colLast="0"/>
      <w:bookmarkEnd w:id="1199"/>
      <w:del w:id="1200" w:author="Laura H Spencer" w:date="2020-05-27T18:01:00Z">
        <w:r w:rsidDel="00F85B76">
          <w:delText xml:space="preserve">In other regions, </w:delText>
        </w:r>
        <w:r w:rsidDel="00F85B76">
          <w:rPr>
            <w:i/>
          </w:rPr>
          <w:delText xml:space="preserve">Polydora </w:delText>
        </w:r>
        <w:r w:rsidDel="00F85B76">
          <w:delText xml:space="preserve">infestations have made certain growing practices impractical or unprofitable. In New Zealand, fattening intertidally-grown oysters in longlines for a few weeks prior to sales improves oyster condition, but this practice is not recommended due to the risk it entails of </w:delText>
        </w:r>
        <w:r w:rsidDel="00F85B76">
          <w:rPr>
            <w:i/>
          </w:rPr>
          <w:delText>Polydora</w:delText>
        </w:r>
        <w:r w:rsidDel="00F85B76">
          <w:delText xml:space="preserve"> spp. infestation (Curtin 1982). Following the collapse of native </w:delText>
        </w:r>
        <w:r w:rsidDel="00F85B76">
          <w:rPr>
            <w:i/>
          </w:rPr>
          <w:delText>C. virginica</w:delText>
        </w:r>
        <w:r w:rsidDel="00F85B76">
          <w:delText xml:space="preserve"> in North Carolina, triploid </w:delText>
        </w:r>
        <w:r w:rsidDel="00F85B76">
          <w:rPr>
            <w:i/>
          </w:rPr>
          <w:delText xml:space="preserve">Crassostrea ariakensis </w:delText>
        </w:r>
        <w:r w:rsidDel="00F85B76">
          <w:delText xml:space="preserve">were assessed for culture. Feasibility was contingent on harvesting oysters prior to summer months to avoid </w:delText>
        </w:r>
        <w:r w:rsidDel="00F85B76">
          <w:rPr>
            <w:i/>
          </w:rPr>
          <w:delText xml:space="preserve">Polydora </w:delText>
        </w:r>
        <w:r w:rsidDel="00F85B76">
          <w:delText xml:space="preserve">colonization, as revenue would be lost if infestation rate exceeded 54% (Bishop &amp; Peterson 2005; Grabowski </w:delText>
        </w:r>
        <w:r w:rsidDel="00F85B76">
          <w:rPr>
            <w:i/>
          </w:rPr>
          <w:delText>et al.</w:delText>
        </w:r>
        <w:r w:rsidDel="00F85B76">
          <w:delText xml:space="preserve"> 2007). Many regions have experienced chronic </w:delText>
        </w:r>
        <w:r w:rsidDel="00F85B76">
          <w:rPr>
            <w:i/>
          </w:rPr>
          <w:delText>Polydora</w:delText>
        </w:r>
        <w:r w:rsidDel="00F85B76">
          <w:delText xml:space="preserve"> infestation for decades (</w:delText>
        </w:r>
        <w:r w:rsidDel="00F85B76">
          <w:rPr>
            <w:i/>
          </w:rPr>
          <w:delText>e.g</w:delText>
        </w:r>
        <w:r w:rsidDel="00F85B76">
          <w:delText xml:space="preserve">., South Africa and New South Wales, Australia). Growers incur costs associated with cleaning or treating stocks to control </w:delText>
        </w:r>
        <w:r w:rsidDel="00F85B76">
          <w:rPr>
            <w:i/>
          </w:rPr>
          <w:delText>Polydora</w:delText>
        </w:r>
        <w:r w:rsidDel="00F85B76">
          <w:delText xml:space="preserve">, and having grow-out methods restricted to specific high tidal heights or locations, but these economic impacts have not been quantified. </w:delText>
        </w:r>
      </w:del>
    </w:p>
    <w:p w14:paraId="4949669E" w14:textId="77777777" w:rsidR="00822325" w:rsidRDefault="00822325">
      <w:pPr>
        <w:pBdr>
          <w:top w:val="nil"/>
          <w:left w:val="nil"/>
          <w:bottom w:val="nil"/>
          <w:right w:val="nil"/>
          <w:between w:val="nil"/>
        </w:pBdr>
        <w:spacing w:line="480" w:lineRule="auto"/>
        <w:rPr>
          <w:b/>
          <w:smallCaps/>
        </w:rPr>
      </w:pPr>
    </w:p>
    <w:p w14:paraId="1FF29EAE" w14:textId="5990391E" w:rsidR="00822325" w:rsidRDefault="00F15D69">
      <w:pPr>
        <w:pBdr>
          <w:top w:val="nil"/>
          <w:left w:val="nil"/>
          <w:bottom w:val="nil"/>
          <w:right w:val="nil"/>
          <w:between w:val="nil"/>
        </w:pBdr>
        <w:spacing w:line="480" w:lineRule="auto"/>
        <w:rPr>
          <w:b/>
          <w:smallCaps/>
        </w:rPr>
      </w:pPr>
      <w:ins w:id="1201" w:author="Laura H Spencer" w:date="2020-05-27T17:34:00Z">
        <w:r>
          <w:rPr>
            <w:b/>
            <w:smallCaps/>
          </w:rPr>
          <w:t>Farm m</w:t>
        </w:r>
      </w:ins>
      <w:del w:id="1202" w:author="Laura H Spencer" w:date="2020-05-27T17:34:00Z">
        <w:r w:rsidR="004B3DE2" w:rsidDel="00F15D69">
          <w:rPr>
            <w:b/>
            <w:smallCaps/>
          </w:rPr>
          <w:delText>M</w:delText>
        </w:r>
      </w:del>
      <w:r w:rsidR="004B3DE2">
        <w:rPr>
          <w:b/>
          <w:smallCaps/>
        </w:rPr>
        <w:t>anagement strategies developed in other regions</w:t>
      </w:r>
    </w:p>
    <w:p w14:paraId="39BE468A" w14:textId="4DBA57DE" w:rsidR="00822325" w:rsidRDefault="004B3DE2">
      <w:pPr>
        <w:pBdr>
          <w:top w:val="nil"/>
          <w:left w:val="nil"/>
          <w:bottom w:val="nil"/>
          <w:right w:val="nil"/>
          <w:between w:val="nil"/>
        </w:pBdr>
        <w:spacing w:line="480" w:lineRule="auto"/>
      </w:pPr>
      <w:r>
        <w:rPr>
          <w:color w:val="000000"/>
        </w:rPr>
        <w:t xml:space="preserve">In regions </w:t>
      </w:r>
      <w:del w:id="1203" w:author="" w:date="2020-06-22T12:24:00Z">
        <w:r w:rsidDel="009337B9">
          <w:rPr>
            <w:color w:val="000000"/>
          </w:rPr>
          <w:delText xml:space="preserve">with </w:delText>
        </w:r>
      </w:del>
      <w:ins w:id="1204" w:author="" w:date="2020-06-22T12:24:00Z">
        <w:r w:rsidR="009337B9">
          <w:rPr>
            <w:color w:val="000000"/>
          </w:rPr>
          <w:t xml:space="preserve">infested by </w:t>
        </w:r>
      </w:ins>
      <w:del w:id="1205" w:author="" w:date="2020-06-22T12:24:00Z">
        <w:r w:rsidDel="009337B9">
          <w:rPr>
            <w:color w:val="000000"/>
          </w:rPr>
          <w:delText xml:space="preserve">noxious </w:delText>
        </w:r>
      </w:del>
      <w:ins w:id="1206" w:author="" w:date="2020-06-22T12:24:00Z">
        <w:r w:rsidR="009337B9">
          <w:rPr>
            <w:color w:val="000000"/>
          </w:rPr>
          <w:t xml:space="preserve">shell-boring </w:t>
        </w:r>
      </w:ins>
      <w:ins w:id="1207" w:author="Laura H Spencer" w:date="2020-06-17T16:05:00Z">
        <w:r w:rsidR="004E37DC">
          <w:rPr>
            <w:color w:val="000000"/>
          </w:rPr>
          <w:t>spionid sp</w:t>
        </w:r>
      </w:ins>
      <w:ins w:id="1208" w:author="" w:date="2020-06-22T12:24:00Z">
        <w:r w:rsidR="009337B9">
          <w:rPr>
            <w:color w:val="000000"/>
          </w:rPr>
          <w:t>ecies, oyster</w:t>
        </w:r>
      </w:ins>
      <w:ins w:id="1209" w:author="Laura H Spencer" w:date="2020-06-17T16:05:00Z">
        <w:del w:id="1210" w:author="" w:date="2020-06-22T12:24:00Z">
          <w:r w:rsidR="004E37DC" w:rsidDel="009337B9">
            <w:rPr>
              <w:color w:val="000000"/>
            </w:rPr>
            <w:delText>p.</w:delText>
          </w:r>
        </w:del>
        <w:r w:rsidR="004E37DC">
          <w:rPr>
            <w:color w:val="000000"/>
          </w:rPr>
          <w:t xml:space="preserve"> </w:t>
        </w:r>
      </w:ins>
      <w:del w:id="1211" w:author="Laura H Spencer" w:date="2020-06-17T16:05:00Z">
        <w:r w:rsidDel="004E37DC">
          <w:rPr>
            <w:i/>
            <w:color w:val="000000"/>
          </w:rPr>
          <w:delText>Polydora</w:delText>
        </w:r>
        <w:r w:rsidDel="004E37DC">
          <w:rPr>
            <w:color w:val="000000"/>
          </w:rPr>
          <w:delText xml:space="preserve"> spp.</w:delText>
        </w:r>
      </w:del>
      <w:del w:id="1212" w:author="Laura H Spencer" w:date="2020-06-16T23:49:00Z">
        <w:r w:rsidDel="00AE0BE6">
          <w:rPr>
            <w:color w:val="000000"/>
          </w:rPr>
          <w:delText>,</w:delText>
        </w:r>
      </w:del>
      <w:del w:id="1213" w:author="Laura H Spencer" w:date="2020-06-17T16:05:00Z">
        <w:r w:rsidDel="004E37DC">
          <w:rPr>
            <w:color w:val="000000"/>
          </w:rPr>
          <w:delText xml:space="preserve"> </w:delText>
        </w:r>
      </w:del>
      <w:r>
        <w:rPr>
          <w:color w:val="000000"/>
        </w:rPr>
        <w:t>producers control</w:t>
      </w:r>
      <w:ins w:id="1214" w:author="Laura H Spencer" w:date="2020-06-12T18:27:00Z">
        <w:r w:rsidR="00E140E0">
          <w:rPr>
            <w:color w:val="000000"/>
          </w:rPr>
          <w:t xml:space="preserve"> and prevent</w:t>
        </w:r>
      </w:ins>
      <w:r>
        <w:rPr>
          <w:color w:val="000000"/>
        </w:rPr>
        <w:t xml:space="preserve"> infestation</w:t>
      </w:r>
      <w:r>
        <w:t xml:space="preserve"> by </w:t>
      </w:r>
      <w:r>
        <w:rPr>
          <w:color w:val="000000"/>
        </w:rPr>
        <w:t>modifying gear</w:t>
      </w:r>
      <w:r>
        <w:t xml:space="preserve"> and grow methods, and</w:t>
      </w:r>
      <w:ins w:id="1215" w:author="" w:date="2020-06-22T12:24:00Z">
        <w:r w:rsidR="009337B9">
          <w:t xml:space="preserve"> by</w:t>
        </w:r>
      </w:ins>
      <w:r>
        <w:t xml:space="preserve"> treating shellfish stocks regularly. Farm management approaches focus on keeping oysters free of mud and air drying oysters by growing them at high tidal elevations (</w:t>
      </w:r>
      <w:ins w:id="1216" w:author="Laura H Spencer" w:date="2020-06-15T18:04:00Z">
        <w:r w:rsidR="00847600">
          <w:t xml:space="preserve">Handley &amp; Bergquist, 1997; </w:t>
        </w:r>
      </w:ins>
      <w:ins w:id="1217" w:author="Laura H Spencer" w:date="2020-07-06T22:04:00Z">
        <w:r w:rsidR="00BB347F">
          <w:t>Morse, Rawson &amp; Kraeuter 2015</w:t>
        </w:r>
      </w:ins>
      <w:del w:id="1218" w:author="Laura H Spencer" w:date="2020-07-06T22:04:00Z">
        <w:r w:rsidDel="00BB347F">
          <w:delText xml:space="preserve">Morse </w:delText>
        </w:r>
        <w:r w:rsidDel="00BB347F">
          <w:rPr>
            <w:i/>
          </w:rPr>
          <w:delText xml:space="preserve">et al. </w:delText>
        </w:r>
        <w:r w:rsidDel="00BB347F">
          <w:delText>2015</w:delText>
        </w:r>
      </w:del>
      <w:del w:id="1219" w:author="Laura H Spencer" w:date="2020-06-15T18:04:00Z">
        <w:r w:rsidDel="00847600">
          <w:delText>; Handley &amp; Bergquist, 1997</w:delText>
        </w:r>
      </w:del>
      <w:r>
        <w:t xml:space="preserve">). </w:t>
      </w:r>
      <w:r>
        <w:lastRenderedPageBreak/>
        <w:t>Since the early 20th century, Australian oyster farmers in New South Wales have used off-bottom growing methods with long tidal exposures to reduce mud worm infestation rates (</w:t>
      </w:r>
      <w:del w:id="1220" w:author="Laura H Spencer" w:date="2020-06-15T18:04:00Z">
        <w:r w:rsidDel="00847600">
          <w:delText xml:space="preserve">Smith 1981; </w:delText>
        </w:r>
      </w:del>
      <w:r>
        <w:t>Diggles 2013; Ogburn 2011</w:t>
      </w:r>
      <w:ins w:id="1221" w:author="Laura H Spencer" w:date="2020-06-15T18:04:00Z">
        <w:r w:rsidR="00847600">
          <w:t>; Smith 1981</w:t>
        </w:r>
      </w:ins>
      <w:r>
        <w:t xml:space="preserve">). Oysters are grown at approximately the mean low water neap height using rack and rail, long-line, and elevated tray systems, such that stocks are exposed for 30 percent of each daily tidal cycle (Ogburn 2011). On the U.S. Atlantic Coast, researchers report that exposing </w:t>
      </w:r>
      <w:r>
        <w:rPr>
          <w:i/>
        </w:rPr>
        <w:t>C. virginica</w:t>
      </w:r>
      <w:r>
        <w:t xml:space="preserve"> for 40 percent of a tidal cycle is an effective method of avoiding </w:t>
      </w:r>
      <w:r w:rsidRPr="004E37DC">
        <w:t>substantial</w:t>
      </w:r>
      <w:r>
        <w:t xml:space="preserve"> </w:t>
      </w:r>
      <w:ins w:id="1222" w:author="Laura H Spencer" w:date="2020-06-17T16:05:00Z">
        <w:r w:rsidR="004E37DC">
          <w:t>mud worm</w:t>
        </w:r>
      </w:ins>
      <w:del w:id="1223" w:author="Laura H Spencer" w:date="2020-06-17T16:05:00Z">
        <w:r w:rsidDel="004E37DC">
          <w:rPr>
            <w:i/>
          </w:rPr>
          <w:delText>Polydora</w:delText>
        </w:r>
      </w:del>
      <w:r>
        <w:rPr>
          <w:i/>
        </w:rPr>
        <w:t xml:space="preserve"> </w:t>
      </w:r>
      <w:r>
        <w:t xml:space="preserve">infestation (Littlewood </w:t>
      </w:r>
      <w:r>
        <w:rPr>
          <w:i/>
        </w:rPr>
        <w:t>et al.</w:t>
      </w:r>
      <w:r>
        <w:t xml:space="preserve"> 1992). Growing oysters in bags that are easily raised above the water line for aerial exposures can also reduce infestation rates, particularly during the </w:t>
      </w:r>
      <w:ins w:id="1224" w:author="Laura H Spencer" w:date="2020-06-17T16:05:00Z">
        <w:r w:rsidR="004B0535">
          <w:t xml:space="preserve">mud worm </w:t>
        </w:r>
      </w:ins>
      <w:del w:id="1225" w:author="Laura H Spencer" w:date="2020-06-17T16:05:00Z">
        <w:r w:rsidDel="004B0535">
          <w:rPr>
            <w:i/>
          </w:rPr>
          <w:delText>Polydora</w:delText>
        </w:r>
        <w:r w:rsidDel="004B0535">
          <w:delText xml:space="preserve"> </w:delText>
        </w:r>
      </w:del>
      <w:r>
        <w:t>breeding season</w:t>
      </w:r>
      <w:ins w:id="1226" w:author="Laura H Spencer" w:date="2020-06-12T18:27:00Z">
        <w:r w:rsidR="00E140E0">
          <w:t xml:space="preserve"> (which </w:t>
        </w:r>
      </w:ins>
      <w:ins w:id="1227" w:author="Laura H Spencer" w:date="2020-06-12T18:31:00Z">
        <w:r w:rsidR="00E140E0">
          <w:t>varies by species</w:t>
        </w:r>
      </w:ins>
      <w:ins w:id="1228" w:author="Laura H Spencer" w:date="2020-06-16T23:50:00Z">
        <w:r w:rsidR="00AE0BE6">
          <w:t xml:space="preserve"> and location</w:t>
        </w:r>
      </w:ins>
      <w:ins w:id="1229" w:author="Laura H Spencer" w:date="2020-06-12T18:28:00Z">
        <w:r w:rsidR="00E140E0">
          <w:t xml:space="preserve">, but </w:t>
        </w:r>
      </w:ins>
      <w:ins w:id="1230" w:author="Laura H Spencer" w:date="2020-06-12T18:32:00Z">
        <w:r w:rsidR="00E140E0">
          <w:t>typically is during the warmest months</w:t>
        </w:r>
      </w:ins>
      <w:ins w:id="1231" w:author="Laura H Spencer" w:date="2020-06-15T18:05:00Z">
        <w:r w:rsidR="00847600">
          <w:t>)</w:t>
        </w:r>
      </w:ins>
      <w:ins w:id="1232" w:author="Laura H Spencer" w:date="2020-06-12T18:32:00Z">
        <w:r w:rsidR="00E140E0">
          <w:t xml:space="preserve"> </w:t>
        </w:r>
      </w:ins>
      <w:ins w:id="1233" w:author="Laura H Spencer" w:date="2020-06-15T18:05:00Z">
        <w:r w:rsidR="00847600">
          <w:t>(</w:t>
        </w:r>
      </w:ins>
      <w:ins w:id="1234" w:author="Laura H Spencer" w:date="2020-06-12T18:28:00Z">
        <w:r w:rsidR="00E140E0">
          <w:t>Blake 2006)</w:t>
        </w:r>
      </w:ins>
      <w:r>
        <w:t xml:space="preserve">. </w:t>
      </w:r>
      <w:del w:id="1235" w:author="Laura H Spencer" w:date="2020-06-16T23:50:00Z">
        <w:r w:rsidDel="00AE0BE6">
          <w:delText xml:space="preserve">For instance, </w:delText>
        </w:r>
      </w:del>
      <w:ins w:id="1236" w:author="Laura H Spencer" w:date="2020-06-16T23:50:00Z">
        <w:r w:rsidR="00AE0BE6">
          <w:t>S</w:t>
        </w:r>
      </w:ins>
      <w:del w:id="1237" w:author="Laura H Spencer" w:date="2020-06-16T23:50:00Z">
        <w:r w:rsidDel="00AE0BE6">
          <w:delText>s</w:delText>
        </w:r>
      </w:del>
      <w:r>
        <w:t>ome growers on the U.S. Gulf Coast use floating cages and rack-and-rail systems to easily expose bags weekly for up to 24 hours (</w:t>
      </w:r>
      <w:ins w:id="1238" w:author="Laura H Spencer" w:date="2020-06-15T18:05:00Z">
        <w:r w:rsidR="00847600">
          <w:t xml:space="preserve">Cole 2018; </w:t>
        </w:r>
      </w:ins>
      <w:r>
        <w:t>Gamble 2016</w:t>
      </w:r>
      <w:del w:id="1239" w:author="Laura H Spencer" w:date="2020-06-15T18:05:00Z">
        <w:r w:rsidDel="00847600">
          <w:delText>; Cole 2018</w:delText>
        </w:r>
      </w:del>
      <w:r>
        <w:t xml:space="preserve">). These off-bottom methods have proven effective for avoiding high rates of infestation, but </w:t>
      </w:r>
      <w:ins w:id="1240" w:author="Laura H Spencer" w:date="2020-05-26T19:57:00Z">
        <w:r w:rsidR="00003946">
          <w:t>can</w:t>
        </w:r>
      </w:ins>
      <w:del w:id="1241" w:author="Laura H Spencer" w:date="2020-05-26T19:57:00Z">
        <w:r w:rsidDel="00003946">
          <w:delText>do</w:delText>
        </w:r>
      </w:del>
      <w:r>
        <w:t xml:space="preserve"> slow oyster growth rates </w:t>
      </w:r>
      <w:ins w:id="1242" w:author="Laura H Spencer" w:date="2020-05-26T19:57:00Z">
        <w:r w:rsidR="00003946">
          <w:t xml:space="preserve">in some regions </w:t>
        </w:r>
      </w:ins>
      <w:r>
        <w:t>(</w:t>
      </w:r>
      <w:del w:id="1243" w:author="Laura H Spencer" w:date="2020-06-15T18:06:00Z">
        <w:r w:rsidDel="00847600">
          <w:delText xml:space="preserve">Ogburn </w:delText>
        </w:r>
      </w:del>
      <w:del w:id="1244" w:author="Laura H Spencer" w:date="2020-06-15T18:05:00Z">
        <w:r w:rsidDel="00847600">
          <w:rPr>
            <w:i/>
          </w:rPr>
          <w:delText xml:space="preserve">et al. </w:delText>
        </w:r>
      </w:del>
      <w:del w:id="1245" w:author="Laura H Spencer" w:date="2020-06-15T18:06:00Z">
        <w:r w:rsidDel="00847600">
          <w:delText>2</w:delText>
        </w:r>
      </w:del>
      <w:del w:id="1246" w:author="Laura H Spencer" w:date="2020-06-15T18:05:00Z">
        <w:r w:rsidDel="00847600">
          <w:delText xml:space="preserve">007; </w:delText>
        </w:r>
      </w:del>
      <w:r>
        <w:t>Nell 200</w:t>
      </w:r>
      <w:ins w:id="1247" w:author="Laura H Spencer" w:date="2020-06-15T18:06:00Z">
        <w:r w:rsidR="00847600">
          <w:t>1</w:t>
        </w:r>
      </w:ins>
      <w:del w:id="1248" w:author="Laura H Spencer" w:date="2020-06-15T18:06:00Z">
        <w:r w:rsidDel="00847600">
          <w:delText>7</w:delText>
        </w:r>
      </w:del>
      <w:r>
        <w:t>; Nell 200</w:t>
      </w:r>
      <w:ins w:id="1249" w:author="Laura H Spencer" w:date="2020-06-15T18:06:00Z">
        <w:r w:rsidR="00847600">
          <w:t>7</w:t>
        </w:r>
      </w:ins>
      <w:del w:id="1250" w:author="Laura H Spencer" w:date="2020-06-15T18:06:00Z">
        <w:r w:rsidDel="00847600">
          <w:delText>1</w:delText>
        </w:r>
      </w:del>
      <w:ins w:id="1251" w:author="Laura H Spencer" w:date="2020-06-15T18:05:00Z">
        <w:r w:rsidR="00847600">
          <w:t>; Ogburn</w:t>
        </w:r>
      </w:ins>
      <w:ins w:id="1252" w:author="Laura H Spencer" w:date="2020-07-06T22:07:00Z">
        <w:r w:rsidR="00193914">
          <w:t xml:space="preserve">, White &amp; Mcphee </w:t>
        </w:r>
      </w:ins>
      <w:ins w:id="1253" w:author="Laura H Spencer" w:date="2020-06-15T18:05:00Z">
        <w:r w:rsidR="00847600">
          <w:t>2007</w:t>
        </w:r>
      </w:ins>
      <w:r>
        <w:t>), and do not always prevent infestation (</w:t>
      </w:r>
      <w:ins w:id="1254" w:author="Laura H Spencer" w:date="2020-06-15T18:06:00Z">
        <w:r w:rsidR="00847600">
          <w:t xml:space="preserve">Clements </w:t>
        </w:r>
        <w:r w:rsidR="00847600">
          <w:rPr>
            <w:i/>
          </w:rPr>
          <w:t>et al.</w:t>
        </w:r>
        <w:r w:rsidR="00847600">
          <w:t xml:space="preserve"> 2017a; </w:t>
        </w:r>
      </w:ins>
      <w:r>
        <w:t>Cole 2018</w:t>
      </w:r>
      <w:del w:id="1255" w:author="Laura H Spencer" w:date="2020-06-15T18:06:00Z">
        <w:r w:rsidDel="00847600">
          <w:delText xml:space="preserve">; Clements </w:delText>
        </w:r>
        <w:r w:rsidDel="00847600">
          <w:rPr>
            <w:i/>
          </w:rPr>
          <w:delText>et al.</w:delText>
        </w:r>
        <w:r w:rsidDel="00847600">
          <w:delText xml:space="preserve"> 2017a</w:delText>
        </w:r>
      </w:del>
      <w:r>
        <w:t xml:space="preserve">). For instance, recent </w:t>
      </w:r>
      <w:ins w:id="1256" w:author="Laura H Spencer" w:date="2020-06-17T16:06:00Z">
        <w:r w:rsidR="004B0535">
          <w:t xml:space="preserve">mud worm </w:t>
        </w:r>
      </w:ins>
      <w:del w:id="1257" w:author="Laura H Spencer" w:date="2020-06-17T16:06:00Z">
        <w:r w:rsidDel="004B0535">
          <w:rPr>
            <w:i/>
          </w:rPr>
          <w:delText>Polydora</w:delText>
        </w:r>
        <w:r w:rsidDel="004B0535">
          <w:delText xml:space="preserve"> </w:delText>
        </w:r>
      </w:del>
      <w:r>
        <w:t xml:space="preserve">outbreaks were reported in oysters suspended off-bottom in New Brunswick, Canada and may have been related to high siltation levels, which can increase </w:t>
      </w:r>
      <w:del w:id="1258" w:author="Laura H Spencer" w:date="2020-06-17T16:06:00Z">
        <w:r w:rsidDel="004B0535">
          <w:rPr>
            <w:i/>
          </w:rPr>
          <w:delText>Polydora</w:delText>
        </w:r>
        <w:r w:rsidDel="004B0535">
          <w:delText xml:space="preserve"> </w:delText>
        </w:r>
      </w:del>
      <w:r>
        <w:t>infestation rates (Clements</w:t>
      </w:r>
      <w:r>
        <w:rPr>
          <w:i/>
        </w:rPr>
        <w:t xml:space="preserve"> et al.</w:t>
      </w:r>
      <w:r>
        <w:t xml:space="preserve"> 2017a). Increasing cleaning frequency to reduce siltation may therefore help to control</w:t>
      </w:r>
      <w:del w:id="1259" w:author="Laura H Spencer" w:date="2020-06-17T16:06:00Z">
        <w:r w:rsidDel="004B0535">
          <w:delText xml:space="preserve"> </w:delText>
        </w:r>
      </w:del>
      <w:ins w:id="1260" w:author="Laura H Spencer" w:date="2020-06-17T16:06:00Z">
        <w:r w:rsidR="004B0535">
          <w:t xml:space="preserve"> mud worms</w:t>
        </w:r>
      </w:ins>
      <w:del w:id="1261" w:author="Laura H Spencer" w:date="2020-06-17T16:06:00Z">
        <w:r w:rsidDel="004B0535">
          <w:rPr>
            <w:i/>
          </w:rPr>
          <w:delText>Polydora</w:delText>
        </w:r>
      </w:del>
      <w:r>
        <w:t xml:space="preserve">, particularly in areas with heavy siltation. Frequent cleaning can also reduce impacts of non-boring </w:t>
      </w:r>
      <w:ins w:id="1262" w:author="Laura H Spencer" w:date="2020-06-17T16:06:00Z">
        <w:r w:rsidR="004B0535">
          <w:t>spionids</w:t>
        </w:r>
      </w:ins>
      <w:del w:id="1263" w:author="Laura H Spencer" w:date="2020-06-17T16:06:00Z">
        <w:r w:rsidDel="004B0535">
          <w:rPr>
            <w:i/>
          </w:rPr>
          <w:delText>Polydora</w:delText>
        </w:r>
        <w:r w:rsidDel="004B0535">
          <w:delText xml:space="preserve"> species</w:delText>
        </w:r>
      </w:del>
      <w:r>
        <w:t xml:space="preserve">, such as </w:t>
      </w:r>
      <w:r>
        <w:rPr>
          <w:i/>
        </w:rPr>
        <w:t xml:space="preserve">P. nuchalis </w:t>
      </w:r>
      <w:r>
        <w:t>and</w:t>
      </w:r>
      <w:r>
        <w:rPr>
          <w:i/>
        </w:rPr>
        <w:t xml:space="preserve"> P. cornuta,</w:t>
      </w:r>
      <w:r>
        <w:t xml:space="preserve"> </w:t>
      </w:r>
      <w:ins w:id="1264" w:author="Laura H Spencer" w:date="2020-06-12T18:35:00Z">
        <w:r w:rsidR="00E140E0">
          <w:t xml:space="preserve">and other </w:t>
        </w:r>
      </w:ins>
      <w:ins w:id="1265" w:author="Laura H Spencer" w:date="2020-06-12T18:36:00Z">
        <w:r w:rsidR="00E140E0">
          <w:t>taxa</w:t>
        </w:r>
      </w:ins>
      <w:ins w:id="1266" w:author="Laura H Spencer" w:date="2020-06-12T18:35:00Z">
        <w:r w:rsidR="00E140E0">
          <w:t xml:space="preserve"> such as tunicates and hydroids, </w:t>
        </w:r>
      </w:ins>
      <w:r>
        <w:t xml:space="preserve">which foul culture equipment with large masses of </w:t>
      </w:r>
      <w:ins w:id="1267" w:author="Laura H Spencer" w:date="2020-06-12T18:36:00Z">
        <w:r w:rsidR="00E140E0">
          <w:t xml:space="preserve">organisms, </w:t>
        </w:r>
      </w:ins>
      <w:r>
        <w:t>sediment</w:t>
      </w:r>
      <w:ins w:id="1268" w:author="" w:date="2020-06-22T12:25:00Z">
        <w:r w:rsidR="00765EAC">
          <w:t>,</w:t>
        </w:r>
      </w:ins>
      <w:r>
        <w:t xml:space="preserve"> and tubes (Bailey-Brock 1990</w:t>
      </w:r>
      <w:ins w:id="1269" w:author="Laura H Spencer" w:date="2020-06-12T18:38:00Z">
        <w:r w:rsidR="00E140E0">
          <w:t xml:space="preserve">; </w:t>
        </w:r>
        <w:r w:rsidR="00400413">
          <w:t>Fitridge</w:t>
        </w:r>
        <w:r w:rsidR="00E140E0">
          <w:t xml:space="preserve"> </w:t>
        </w:r>
        <w:r w:rsidR="00E140E0" w:rsidRPr="0060131A">
          <w:rPr>
            <w:i/>
            <w:rPrChange w:id="1270" w:author="Laura H Spencer" w:date="2020-07-06T21:02:00Z">
              <w:rPr/>
            </w:rPrChange>
          </w:rPr>
          <w:t>et al.</w:t>
        </w:r>
        <w:r w:rsidR="00E140E0">
          <w:t xml:space="preserve"> 2012</w:t>
        </w:r>
      </w:ins>
      <w:r>
        <w:t xml:space="preserve">). </w:t>
      </w:r>
    </w:p>
    <w:p w14:paraId="53A4E0FE" w14:textId="35881FBB" w:rsidR="00822325" w:rsidDel="00507D65" w:rsidRDefault="004B3DE2">
      <w:pPr>
        <w:pBdr>
          <w:top w:val="nil"/>
          <w:left w:val="nil"/>
          <w:bottom w:val="nil"/>
          <w:right w:val="nil"/>
          <w:between w:val="nil"/>
        </w:pBdr>
        <w:spacing w:line="480" w:lineRule="auto"/>
        <w:ind w:firstLine="720"/>
        <w:rPr>
          <w:del w:id="1271" w:author="Laura H Spencer" w:date="2020-06-17T14:22:00Z"/>
        </w:rPr>
      </w:pPr>
      <w:r>
        <w:rPr>
          <w:color w:val="000000"/>
        </w:rPr>
        <w:t xml:space="preserve">A variety of treatments have been developed to kill </w:t>
      </w:r>
      <w:ins w:id="1272" w:author="Laura H Spencer" w:date="2020-06-17T16:07:00Z">
        <w:r w:rsidR="004B0535">
          <w:rPr>
            <w:color w:val="000000"/>
          </w:rPr>
          <w:t xml:space="preserve">mud </w:t>
        </w:r>
      </w:ins>
      <w:r>
        <w:rPr>
          <w:color w:val="000000"/>
        </w:rPr>
        <w:t xml:space="preserve">worms </w:t>
      </w:r>
      <w:r>
        <w:t xml:space="preserve">in </w:t>
      </w:r>
      <w:ins w:id="1273" w:author="Laura H Spencer" w:date="2020-06-17T16:07:00Z">
        <w:r w:rsidR="004B0535">
          <w:t xml:space="preserve">infested </w:t>
        </w:r>
      </w:ins>
      <w:r>
        <w:t>oysters</w:t>
      </w:r>
      <w:del w:id="1274" w:author="Laura H Spencer" w:date="2020-06-17T16:07:00Z">
        <w:r w:rsidDel="004B0535">
          <w:delText xml:space="preserve"> infested with </w:delText>
        </w:r>
        <w:r w:rsidDel="004B0535">
          <w:rPr>
            <w:i/>
          </w:rPr>
          <w:delText xml:space="preserve">Polydora </w:delText>
        </w:r>
        <w:r w:rsidDel="004B0535">
          <w:delText>spp</w:delText>
        </w:r>
      </w:del>
      <w:r>
        <w:t xml:space="preserve">. Methods include freshwater soaks (up to 72 hours), salt brine soaks (up to 5 hours), extended </w:t>
      </w:r>
      <w:r>
        <w:lastRenderedPageBreak/>
        <w:t>cool air storage (up to 3</w:t>
      </w:r>
      <w:ins w:id="1275" w:author="" w:date="2020-06-22T12:25:00Z">
        <w:r w:rsidR="00765EAC">
          <w:t>–</w:t>
        </w:r>
      </w:ins>
      <w:del w:id="1276" w:author="" w:date="2020-06-22T12:25:00Z">
        <w:r w:rsidDel="00765EAC">
          <w:delText>-</w:delText>
        </w:r>
      </w:del>
      <w:r>
        <w:t>4 weeks at 3°C), heat treatments (e.g., 40 seconds at 70°C), chemical treatments (e.g.,</w:t>
      </w:r>
      <w:r>
        <w:rPr>
          <w:i/>
        </w:rPr>
        <w:t xml:space="preserve"> </w:t>
      </w:r>
      <w:r>
        <w:t>chlorine, iodine), and various combinations thereof</w:t>
      </w:r>
      <w:ins w:id="1277" w:author="Laura H Spencer" w:date="2020-06-12T18:58:00Z">
        <w:r w:rsidR="00576794">
          <w:t xml:space="preserve"> (Bishop </w:t>
        </w:r>
      </w:ins>
      <w:ins w:id="1278" w:author="Laura H Spencer" w:date="2020-07-06T21:03:00Z">
        <w:r w:rsidR="0060131A">
          <w:rPr>
            <w:color w:val="000000"/>
          </w:rPr>
          <w:t xml:space="preserve">&amp; </w:t>
        </w:r>
      </w:ins>
      <w:ins w:id="1279" w:author="Laura H Spencer" w:date="2020-06-12T18:58:00Z">
        <w:r w:rsidR="00576794">
          <w:t xml:space="preserve">Hooper 2005; </w:t>
        </w:r>
      </w:ins>
      <w:ins w:id="1280" w:author="Laura H Spencer" w:date="2020-06-15T18:06:00Z">
        <w:r w:rsidR="00847600">
          <w:t xml:space="preserve">Brown 2012; </w:t>
        </w:r>
      </w:ins>
      <w:ins w:id="1281" w:author="Laura H Spencer" w:date="2020-06-12T18:58:00Z">
        <w:r w:rsidR="00576794">
          <w:t xml:space="preserve">Cox </w:t>
        </w:r>
        <w:r w:rsidR="00576794" w:rsidRPr="00576794">
          <w:rPr>
            <w:i/>
            <w:rPrChange w:id="1282" w:author="Laura H Spencer" w:date="2020-06-12T18:58:00Z">
              <w:rPr/>
            </w:rPrChange>
          </w:rPr>
          <w:t>et al.</w:t>
        </w:r>
        <w:r w:rsidR="00576794">
          <w:t xml:space="preserve"> 2012; </w:t>
        </w:r>
      </w:ins>
      <w:ins w:id="1283" w:author="Laura H Spencer" w:date="2020-06-12T18:59:00Z">
        <w:r w:rsidR="00576794">
          <w:t xml:space="preserve">Dunphy, Wells </w:t>
        </w:r>
      </w:ins>
      <w:ins w:id="1284" w:author="Laura H Spencer" w:date="2020-07-06T21:03:00Z">
        <w:r w:rsidR="0060131A">
          <w:rPr>
            <w:color w:val="000000"/>
          </w:rPr>
          <w:t xml:space="preserve">&amp; </w:t>
        </w:r>
      </w:ins>
      <w:ins w:id="1285" w:author="Laura H Spencer" w:date="2020-06-12T18:59:00Z">
        <w:r w:rsidR="00576794">
          <w:t xml:space="preserve">Jeffs 2005; </w:t>
        </w:r>
      </w:ins>
      <w:ins w:id="1286" w:author="Laura H Spencer" w:date="2020-07-06T21:49:00Z">
        <w:r w:rsidR="00ED4CC8" w:rsidRPr="00ED4CC8">
          <w:t>Gallo-García,</w:t>
        </w:r>
        <w:r w:rsidR="00ED4CC8">
          <w:t xml:space="preserve"> </w:t>
        </w:r>
        <w:r w:rsidR="00ED4CC8" w:rsidRPr="00ED4CC8">
          <w:t>Ulloa-Gómez &amp; Godínez-Siordia</w:t>
        </w:r>
        <w:r w:rsidR="00ED4CC8">
          <w:t xml:space="preserve"> </w:t>
        </w:r>
      </w:ins>
      <w:ins w:id="1287" w:author="Laura H Spencer" w:date="2020-06-12T19:00:00Z">
        <w:r w:rsidR="00576794">
          <w:t>2004</w:t>
        </w:r>
      </w:ins>
      <w:ins w:id="1288" w:author="Laura H Spencer" w:date="2020-06-12T18:58:00Z">
        <w:r w:rsidR="00576794">
          <w:t>)</w:t>
        </w:r>
      </w:ins>
      <w:r>
        <w:t xml:space="preserve">. Treatment efficacy </w:t>
      </w:r>
      <w:del w:id="1289" w:author="Laura H Spencer" w:date="2020-06-16T23:52:00Z">
        <w:r w:rsidDel="00AE0BE6">
          <w:delText xml:space="preserve">can </w:delText>
        </w:r>
      </w:del>
      <w:r>
        <w:t>differ</w:t>
      </w:r>
      <w:ins w:id="1290" w:author="Laura H Spencer" w:date="2020-06-16T23:52:00Z">
        <w:r w:rsidR="00AE0BE6">
          <w:t>s</w:t>
        </w:r>
      </w:ins>
      <w:r>
        <w:t xml:space="preserve"> among species, season, and exposure duration, but generally the most commonly used treatments are hyper-saline dips followed by air drying, and extended cold-air storage. </w:t>
      </w:r>
      <w:del w:id="1291" w:author="Laura H Spencer" w:date="2020-06-17T14:19:00Z">
        <w:r w:rsidDel="00AB27BB">
          <w:delText xml:space="preserve">For Washington State growers, </w:delText>
        </w:r>
      </w:del>
      <w:del w:id="1292" w:author="Laura H Spencer" w:date="2020-06-16T23:52:00Z">
        <w:r w:rsidDel="00AE0BE6">
          <w:delText>hyper-saline dips followed by air drying</w:delText>
        </w:r>
      </w:del>
      <w:del w:id="1293" w:author="Laura H Spencer" w:date="2020-06-17T14:19:00Z">
        <w:r w:rsidDel="00AB27BB">
          <w:delText xml:space="preserve"> may be</w:delText>
        </w:r>
      </w:del>
      <w:del w:id="1294" w:author="Laura H Spencer" w:date="2020-06-16T23:52:00Z">
        <w:r w:rsidDel="00AE0BE6">
          <w:delText xml:space="preserve"> a</w:delText>
        </w:r>
      </w:del>
      <w:del w:id="1295" w:author="Laura H Spencer" w:date="2020-06-17T14:19:00Z">
        <w:r w:rsidDel="00AB27BB">
          <w:delText xml:space="preserve"> feasible</w:delText>
        </w:r>
      </w:del>
      <w:del w:id="1296" w:author="Laura H Spencer" w:date="2020-06-16T23:53:00Z">
        <w:r w:rsidDel="00AE0BE6">
          <w:delText xml:space="preserve"> treatment regime</w:delText>
        </w:r>
      </w:del>
      <w:del w:id="1297" w:author="Laura H Spencer" w:date="2020-06-17T14:19:00Z">
        <w:r w:rsidDel="00AB27BB">
          <w:delText xml:space="preserve">, but precise methods will need to be developed for local conditions and species. </w:delText>
        </w:r>
      </w:del>
      <w:del w:id="1298" w:author="Laura H Spencer" w:date="2020-06-16T23:55:00Z">
        <w:r w:rsidDel="00AE0BE6">
          <w:delText xml:space="preserve">For </w:delText>
        </w:r>
        <w:r w:rsidDel="00AE0BE6">
          <w:rPr>
            <w:i/>
          </w:rPr>
          <w:delText>C. virginica</w:delText>
        </w:r>
        <w:r w:rsidDel="00AE0BE6">
          <w:delText xml:space="preserve"> and </w:delText>
        </w:r>
        <w:r w:rsidDel="00AE0BE6">
          <w:rPr>
            <w:i/>
          </w:rPr>
          <w:delText xml:space="preserve">C. ariakensis </w:delText>
        </w:r>
        <w:r w:rsidDel="00AE0BE6">
          <w:delText>grown in North Carolina</w:delText>
        </w:r>
        <w:r w:rsidDel="00AE0BE6">
          <w:rPr>
            <w:i/>
          </w:rPr>
          <w:delText xml:space="preserve">, </w:delText>
        </w:r>
        <w:r w:rsidDel="00AE0BE6">
          <w:delText xml:space="preserve">weekly treatments using a 20-minute hypersaline dip followed by air drying for 2 hours reduced </w:delText>
        </w:r>
        <w:r w:rsidDel="00AE0BE6">
          <w:rPr>
            <w:i/>
          </w:rPr>
          <w:delText>Polydora</w:delText>
        </w:r>
        <w:r w:rsidDel="00AE0BE6">
          <w:delText xml:space="preserve"> spp. infestation to only 5% </w:delText>
        </w:r>
      </w:del>
      <w:del w:id="1299" w:author="Laura H Spencer" w:date="2020-06-16T23:54:00Z">
        <w:r w:rsidDel="00AE0BE6">
          <w:delText xml:space="preserve">from up to 47.5% in untreated oysters </w:delText>
        </w:r>
      </w:del>
      <w:del w:id="1300" w:author="Laura H Spencer" w:date="2020-06-16T23:55:00Z">
        <w:r w:rsidDel="00AE0BE6">
          <w:delText xml:space="preserve">(Bishop and Hooper 2005). </w:delText>
        </w:r>
      </w:del>
      <w:r>
        <w:t xml:space="preserve">Currently, the most effective treatment </w:t>
      </w:r>
      <w:ins w:id="1301" w:author="" w:date="2020-06-22T12:26:00Z">
        <w:r w:rsidR="00765EAC">
          <w:t xml:space="preserve">identified </w:t>
        </w:r>
      </w:ins>
      <w:ins w:id="1302" w:author="Laura H Spencer" w:date="2020-06-16T23:55:00Z">
        <w:r w:rsidR="00AE0BE6">
          <w:t xml:space="preserve">in other regions </w:t>
        </w:r>
      </w:ins>
      <w:r>
        <w:t xml:space="preserve">appears to be the “Super Salty Slush Puppy” (SSSP), first developed by Cox </w:t>
      </w:r>
      <w:r>
        <w:rPr>
          <w:i/>
        </w:rPr>
        <w:t xml:space="preserve">et al. </w:t>
      </w:r>
      <w:r>
        <w:t xml:space="preserve">(2012). The protocol involves a 2-minute full submersion of oysters in brine (250 g/L) between -10°C and -30°C (i.e., ice-water), followed by air drying for 3 hours. The SSSP also effectively kills other fouling epibionts, such as barnacles. Petersen (2016) recently compared the SSSP method against other saltwater, freshwater, and chemical dips followed by air exposure for infested </w:t>
      </w:r>
      <w:r>
        <w:rPr>
          <w:i/>
        </w:rPr>
        <w:t>C. gigas</w:t>
      </w:r>
      <w:r>
        <w:t xml:space="preserve">, and confirmed SSSP as the best method, killing 95% of </w:t>
      </w:r>
      <w:r>
        <w:rPr>
          <w:i/>
        </w:rPr>
        <w:t xml:space="preserve">P. websteri </w:t>
      </w:r>
      <w:r>
        <w:t>while causing only minimal oyster mortality</w:t>
      </w:r>
      <w:r>
        <w:rPr>
          <w:i/>
        </w:rPr>
        <w:t>.</w:t>
      </w:r>
      <w:r>
        <w:t xml:space="preserve"> </w:t>
      </w:r>
      <w:ins w:id="1303" w:author="Laura H Spencer" w:date="2020-06-16T23:55:00Z">
        <w:r w:rsidR="00AE0BE6">
          <w:t>For farms that</w:t>
        </w:r>
      </w:ins>
      <w:ins w:id="1304" w:author="Laura H Spencer" w:date="2020-06-16T23:56:00Z">
        <w:r w:rsidR="00AE0BE6">
          <w:t xml:space="preserve"> cannot supercool </w:t>
        </w:r>
      </w:ins>
      <w:ins w:id="1305" w:author="Laura H Spencer" w:date="2020-06-16T23:57:00Z">
        <w:r w:rsidR="00AE0BE6">
          <w:t>saline solutions (e.g.</w:t>
        </w:r>
      </w:ins>
      <w:ins w:id="1306" w:author="" w:date="2020-06-22T12:26:00Z">
        <w:r w:rsidR="00765EAC">
          <w:t>,</w:t>
        </w:r>
      </w:ins>
      <w:ins w:id="1307" w:author="Laura H Spencer" w:date="2020-06-16T23:57:00Z">
        <w:r w:rsidR="00AE0BE6">
          <w:t xml:space="preserve"> no ice on site), longer hypersaline dips combined with</w:t>
        </w:r>
      </w:ins>
      <w:ins w:id="1308" w:author="Laura H Spencer" w:date="2020-06-16T23:58:00Z">
        <w:r w:rsidR="00AE0BE6">
          <w:t xml:space="preserve"> aerial </w:t>
        </w:r>
      </w:ins>
      <w:ins w:id="1309" w:author="Laura H Spencer" w:date="2020-06-17T14:21:00Z">
        <w:r w:rsidR="00507D65">
          <w:t xml:space="preserve">exposure </w:t>
        </w:r>
      </w:ins>
      <w:ins w:id="1310" w:author="Laura H Spencer" w:date="2020-06-16T23:57:00Z">
        <w:r w:rsidR="00AE0BE6">
          <w:t>might be effective.</w:t>
        </w:r>
      </w:ins>
      <w:ins w:id="1311" w:author="Laura H Spencer" w:date="2020-06-16T23:55:00Z">
        <w:r w:rsidR="00AE0BE6">
          <w:t xml:space="preserve"> For </w:t>
        </w:r>
        <w:r w:rsidR="00AE0BE6">
          <w:rPr>
            <w:i/>
          </w:rPr>
          <w:t>C. virginica</w:t>
        </w:r>
        <w:r w:rsidR="00AE0BE6">
          <w:t xml:space="preserve"> and </w:t>
        </w:r>
        <w:r w:rsidR="00AE0BE6">
          <w:rPr>
            <w:i/>
          </w:rPr>
          <w:t xml:space="preserve">C. ariakensis </w:t>
        </w:r>
        <w:r w:rsidR="00AE0BE6">
          <w:t>grown in North Carolina</w:t>
        </w:r>
        <w:r w:rsidR="00AE0BE6">
          <w:rPr>
            <w:i/>
          </w:rPr>
          <w:t xml:space="preserve">, </w:t>
        </w:r>
        <w:r w:rsidR="00AE0BE6">
          <w:t xml:space="preserve">weekly treatments using a 20-minute hypersaline dip followed by air drying for 2 hours reduced </w:t>
        </w:r>
      </w:ins>
      <w:ins w:id="1312" w:author="Laura H Spencer" w:date="2020-06-17T16:08:00Z">
        <w:r w:rsidR="004B0535">
          <w:t xml:space="preserve">mud worm </w:t>
        </w:r>
      </w:ins>
      <w:ins w:id="1313" w:author="Laura H Spencer" w:date="2020-06-16T23:55:00Z">
        <w:r w:rsidR="00AE0BE6">
          <w:t xml:space="preserve">infestation from 47.5% to only 5% (Bishop </w:t>
        </w:r>
      </w:ins>
      <w:ins w:id="1314" w:author="Laura H Spencer" w:date="2020-07-06T21:03:00Z">
        <w:r w:rsidR="0060131A">
          <w:rPr>
            <w:color w:val="000000"/>
          </w:rPr>
          <w:t xml:space="preserve">&amp; </w:t>
        </w:r>
      </w:ins>
      <w:ins w:id="1315" w:author="Laura H Spencer" w:date="2020-06-16T23:55:00Z">
        <w:r w:rsidR="00AE0BE6">
          <w:t>Hooper 2005).</w:t>
        </w:r>
      </w:ins>
      <w:ins w:id="1316" w:author="Laura H Spencer" w:date="2020-06-17T14:21:00Z">
        <w:r w:rsidR="00507D65">
          <w:t xml:space="preserve"> </w:t>
        </w:r>
      </w:ins>
    </w:p>
    <w:p w14:paraId="77584756" w14:textId="764AE287" w:rsidR="00822325" w:rsidDel="00DF3D1D" w:rsidRDefault="004B3DE2">
      <w:pPr>
        <w:pBdr>
          <w:top w:val="nil"/>
          <w:left w:val="nil"/>
          <w:bottom w:val="nil"/>
          <w:right w:val="nil"/>
          <w:between w:val="nil"/>
        </w:pBdr>
        <w:spacing w:line="480" w:lineRule="auto"/>
        <w:ind w:firstLine="720"/>
        <w:rPr>
          <w:del w:id="1317" w:author="Laura H Spencer" w:date="2020-06-15T12:34:00Z"/>
        </w:rPr>
      </w:pPr>
      <w:r>
        <w:t xml:space="preserve">Freshwater immersion is another treatment option for Washington growers, and for some host or </w:t>
      </w:r>
      <w:del w:id="1318" w:author="Laura H Spencer" w:date="2020-06-17T16:08:00Z">
        <w:r w:rsidDel="004B0535">
          <w:delText xml:space="preserve">polychaete </w:delText>
        </w:r>
      </w:del>
      <w:ins w:id="1319" w:author="Laura H Spencer" w:date="2020-06-17T16:08:00Z">
        <w:r w:rsidR="004B0535">
          <w:t xml:space="preserve">mud worm </w:t>
        </w:r>
      </w:ins>
      <w:r>
        <w:t>species</w:t>
      </w:r>
      <w:del w:id="1320" w:author="Laura H Spencer" w:date="2020-06-16T23:58:00Z">
        <w:r w:rsidDel="00AE0BE6">
          <w:delText>,</w:delText>
        </w:r>
      </w:del>
      <w:r>
        <w:t xml:space="preserve"> may be more effective than hypersaline dips. For Chilean flat oysters (</w:t>
      </w:r>
      <w:r>
        <w:rPr>
          <w:i/>
        </w:rPr>
        <w:t>Tiostrea chilensis</w:t>
      </w:r>
      <w:r>
        <w:t>), freshwater immersion for 180</w:t>
      </w:r>
      <w:ins w:id="1321" w:author="" w:date="2020-06-22T12:26:00Z">
        <w:r w:rsidR="00765EAC">
          <w:t>–</w:t>
        </w:r>
      </w:ins>
      <w:del w:id="1322" w:author="" w:date="2020-06-22T12:26:00Z">
        <w:r w:rsidDel="00765EAC">
          <w:delText>-</w:delText>
        </w:r>
      </w:del>
      <w:r>
        <w:t xml:space="preserve">300 minutes was more effective than hypersaline immersion (64 ppt) at killing </w:t>
      </w:r>
      <w:r>
        <w:rPr>
          <w:i/>
        </w:rPr>
        <w:t>Boccardia acus</w:t>
      </w:r>
      <w:ins w:id="1323" w:author="" w:date="2020-06-22T12:26:00Z">
        <w:r w:rsidR="00765EAC">
          <w:rPr>
            <w:i/>
          </w:rPr>
          <w:t xml:space="preserve"> </w:t>
        </w:r>
      </w:ins>
      <w:del w:id="1324" w:author="Laura H Spencer" w:date="2020-06-17T16:08:00Z">
        <w:r w:rsidDel="004B0535">
          <w:delText xml:space="preserve">, another shell-boring polychaete species </w:delText>
        </w:r>
      </w:del>
      <w:r>
        <w:t xml:space="preserve">(Dunphy, Wells </w:t>
      </w:r>
      <w:ins w:id="1325" w:author="Laura H Spencer" w:date="2020-07-06T21:03:00Z">
        <w:r w:rsidR="0060131A">
          <w:rPr>
            <w:color w:val="000000"/>
          </w:rPr>
          <w:t xml:space="preserve">&amp; </w:t>
        </w:r>
      </w:ins>
      <w:del w:id="1326" w:author="Laura H Spencer" w:date="2020-07-06T21:03:00Z">
        <w:r w:rsidDel="0060131A">
          <w:delText xml:space="preserve">and </w:delText>
        </w:r>
      </w:del>
      <w:r>
        <w:t xml:space="preserve">Jeffs 2005). In heavily infested </w:t>
      </w:r>
      <w:r>
        <w:rPr>
          <w:i/>
        </w:rPr>
        <w:t xml:space="preserve">C. virginica, </w:t>
      </w:r>
      <w:r>
        <w:t xml:space="preserve">nearly 98% </w:t>
      </w:r>
      <w:r w:rsidRPr="004B0535">
        <w:rPr>
          <w:i/>
        </w:rPr>
        <w:t>P</w:t>
      </w:r>
      <w:ins w:id="1327" w:author="Laura H Spencer" w:date="2020-06-17T16:09:00Z">
        <w:r w:rsidR="004B0535" w:rsidRPr="004B0535">
          <w:rPr>
            <w:i/>
            <w:rPrChange w:id="1328" w:author="Laura H Spencer" w:date="2020-06-17T16:09:00Z">
              <w:rPr/>
            </w:rPrChange>
          </w:rPr>
          <w:t>. websteri</w:t>
        </w:r>
      </w:ins>
      <w:del w:id="1329" w:author="Laura H Spencer" w:date="2020-06-17T16:09:00Z">
        <w:r w:rsidDel="004B0535">
          <w:rPr>
            <w:i/>
          </w:rPr>
          <w:delText>olydora</w:delText>
        </w:r>
        <w:r w:rsidDel="004B0535">
          <w:delText xml:space="preserve"> </w:delText>
        </w:r>
      </w:del>
      <w:ins w:id="1330" w:author="Laura H Spencer" w:date="2020-06-17T16:09:00Z">
        <w:r w:rsidR="004B0535">
          <w:t xml:space="preserve"> </w:t>
        </w:r>
      </w:ins>
      <w:r>
        <w:t>mortality was achieved with a 3-day freshwater immersion followed by four days of cold-air storage (Brown 2012). Without the cold-air storage, the freshwater immersion only killed 25</w:t>
      </w:r>
      <w:ins w:id="1331" w:author="" w:date="2020-06-22T12:27:00Z">
        <w:r w:rsidR="00765EAC">
          <w:t>–</w:t>
        </w:r>
      </w:ins>
      <w:del w:id="1332" w:author="" w:date="2020-06-22T12:27:00Z">
        <w:r w:rsidDel="00765EAC">
          <w:delText>-</w:delText>
        </w:r>
      </w:del>
      <w:r>
        <w:t xml:space="preserve">60% of </w:t>
      </w:r>
      <w:del w:id="1333" w:author="Laura H Spencer" w:date="2020-06-17T16:10:00Z">
        <w:r w:rsidDel="004B0535">
          <w:rPr>
            <w:i/>
          </w:rPr>
          <w:delText>Polydora</w:delText>
        </w:r>
      </w:del>
      <w:ins w:id="1334" w:author="Laura H Spencer" w:date="2020-06-17T16:10:00Z">
        <w:r w:rsidR="004B0535">
          <w:rPr>
            <w:i/>
          </w:rPr>
          <w:t xml:space="preserve">P. </w:t>
        </w:r>
        <w:r w:rsidR="004B0535">
          <w:rPr>
            <w:i/>
          </w:rPr>
          <w:lastRenderedPageBreak/>
          <w:t>websteri</w:t>
        </w:r>
      </w:ins>
      <w:r>
        <w:t>, and worms occupying deep burrows were unaffected (Brown 2012).</w:t>
      </w:r>
      <w:ins w:id="1335" w:author="Laura H Spencer" w:date="2020-06-17T14:23:00Z">
        <w:r w:rsidR="00507D65">
          <w:t xml:space="preserve"> These hypersaline and freshwater treatments may be feasible for </w:t>
        </w:r>
      </w:ins>
      <w:ins w:id="1336" w:author="Laura H Spencer" w:date="2020-06-17T14:24:00Z">
        <w:r w:rsidR="00507D65">
          <w:t xml:space="preserve">some </w:t>
        </w:r>
      </w:ins>
      <w:ins w:id="1337" w:author="Laura H Spencer" w:date="2020-06-17T14:23:00Z">
        <w:r w:rsidR="00507D65">
          <w:t>farm</w:t>
        </w:r>
      </w:ins>
      <w:ins w:id="1338" w:author="Laura H Spencer" w:date="2020-06-17T14:24:00Z">
        <w:r w:rsidR="00507D65">
          <w:t>s</w:t>
        </w:r>
      </w:ins>
      <w:ins w:id="1339" w:author="Laura H Spencer" w:date="2020-06-17T14:23:00Z">
        <w:r w:rsidR="00507D65">
          <w:t xml:space="preserve"> in Washington State, but precise methods will need to be developed for local conditions and species. </w:t>
        </w:r>
      </w:ins>
      <w:del w:id="1340" w:author="Laura H Spencer" w:date="2020-06-17T14:23:00Z">
        <w:r w:rsidDel="00507D65">
          <w:delText xml:space="preserve"> </w:delText>
        </w:r>
      </w:del>
      <w:del w:id="1341" w:author="Laura H Spencer" w:date="2020-05-26T20:24:00Z">
        <w:r w:rsidDel="000F15DA">
          <w:delText xml:space="preserve">Interestingly, worms that were removed from burrows and placed in freshwater were killed within three days, which highlights the protection that shell burrows provide for </w:delText>
        </w:r>
        <w:r w:rsidDel="000F15DA">
          <w:rPr>
            <w:i/>
          </w:rPr>
          <w:delText xml:space="preserve">Polydora </w:delText>
        </w:r>
        <w:r w:rsidDel="000F15DA">
          <w:delText xml:space="preserve">worms (Brown 2012). </w:delText>
        </w:r>
      </w:del>
      <w:r>
        <w:t xml:space="preserve">In other regions, </w:t>
      </w:r>
      <w:ins w:id="1342" w:author="Laura H Spencer" w:date="2020-06-15T12:13:00Z">
        <w:r w:rsidR="00FA70F5">
          <w:t xml:space="preserve">non-saline </w:t>
        </w:r>
      </w:ins>
      <w:r>
        <w:t xml:space="preserve">chemical treatments </w:t>
      </w:r>
      <w:ins w:id="1343" w:author="Laura H Spencer" w:date="2020-06-12T19:04:00Z">
        <w:r w:rsidR="00576794">
          <w:t xml:space="preserve">such as </w:t>
        </w:r>
      </w:ins>
      <w:ins w:id="1344" w:author="Laura H Spencer" w:date="2020-06-12T19:05:00Z">
        <w:r w:rsidR="00576794">
          <w:t>calcium hydroxide (lime)</w:t>
        </w:r>
      </w:ins>
      <w:ins w:id="1345" w:author="Laura H Spencer" w:date="2020-06-12T19:04:00Z">
        <w:r w:rsidR="00576794">
          <w:t xml:space="preserve"> </w:t>
        </w:r>
      </w:ins>
      <w:ins w:id="1346" w:author="Laura H Spencer" w:date="2020-06-12T19:05:00Z">
        <w:r w:rsidR="00576794">
          <w:t xml:space="preserve">and </w:t>
        </w:r>
      </w:ins>
      <w:ins w:id="1347" w:author="Laura H Spencer" w:date="2020-06-15T12:12:00Z">
        <w:r w:rsidR="007B1B6D">
          <w:t xml:space="preserve">mebendazone </w:t>
        </w:r>
      </w:ins>
      <w:r>
        <w:t xml:space="preserve">have effectively controlled </w:t>
      </w:r>
      <w:ins w:id="1348" w:author="Laura H Spencer" w:date="2020-06-17T16:10:00Z">
        <w:r w:rsidR="004B0535">
          <w:t xml:space="preserve">mud worm </w:t>
        </w:r>
      </w:ins>
      <w:del w:id="1349" w:author="Laura H Spencer" w:date="2020-06-17T16:10:00Z">
        <w:r w:rsidDel="004B0535">
          <w:rPr>
            <w:i/>
          </w:rPr>
          <w:delText>Polydora</w:delText>
        </w:r>
        <w:r w:rsidDel="004B0535">
          <w:delText xml:space="preserve"> </w:delText>
        </w:r>
      </w:del>
      <w:r>
        <w:t>infestation</w:t>
      </w:r>
      <w:ins w:id="1350" w:author="Laura H Spencer" w:date="2020-06-16T23:59:00Z">
        <w:r w:rsidR="00AE0BE6">
          <w:t>s</w:t>
        </w:r>
      </w:ins>
      <w:r>
        <w:t xml:space="preserve"> (</w:t>
      </w:r>
      <w:ins w:id="1351" w:author="Laura H Spencer" w:date="2020-06-15T12:14:00Z">
        <w:r w:rsidR="00FA70F5">
          <w:t>Bilb</w:t>
        </w:r>
      </w:ins>
      <w:ins w:id="1352" w:author="Laura H Spencer" w:date="2020-07-06T23:36:00Z">
        <w:r w:rsidR="00346B91">
          <w:t>oa</w:t>
        </w:r>
      </w:ins>
      <w:ins w:id="1353" w:author="Laura H Spencer" w:date="2020-06-15T12:14:00Z">
        <w:r w:rsidR="00FA70F5">
          <w:t xml:space="preserve"> </w:t>
        </w:r>
        <w:r w:rsidR="00FA70F5" w:rsidRPr="0060131A">
          <w:rPr>
            <w:i/>
            <w:rPrChange w:id="1354" w:author="Laura H Spencer" w:date="2020-07-06T21:03:00Z">
              <w:rPr/>
            </w:rPrChange>
          </w:rPr>
          <w:t>et al.</w:t>
        </w:r>
        <w:r w:rsidR="00FA70F5">
          <w:t xml:space="preserve"> 2011; </w:t>
        </w:r>
      </w:ins>
      <w:ins w:id="1355" w:author="Laura H Spencer" w:date="2020-07-06T21:49:00Z">
        <w:r w:rsidR="00ED4CC8" w:rsidRPr="00ED4CC8">
          <w:t>Gallo-García,</w:t>
        </w:r>
        <w:r w:rsidR="00ED4CC8">
          <w:t xml:space="preserve"> </w:t>
        </w:r>
        <w:r w:rsidR="00ED4CC8" w:rsidRPr="00ED4CC8">
          <w:t>Ulloa-Gómez &amp; Godínez-Siordia</w:t>
        </w:r>
        <w:r w:rsidR="00ED4CC8">
          <w:t xml:space="preserve"> 2004</w:t>
        </w:r>
      </w:ins>
      <w:del w:id="1356" w:author="Laura H Spencer" w:date="2020-07-06T21:49:00Z">
        <w:r w:rsidDel="00ED4CC8">
          <w:delText>Gallo-Garcia</w:delText>
        </w:r>
        <w:r w:rsidDel="00ED4CC8">
          <w:rPr>
            <w:i/>
          </w:rPr>
          <w:delText xml:space="preserve"> et al. </w:delText>
        </w:r>
        <w:r w:rsidDel="00ED4CC8">
          <w:delText>2004</w:delText>
        </w:r>
      </w:del>
      <w:r>
        <w:t>). However, environmental</w:t>
      </w:r>
      <w:ins w:id="1357" w:author="Laura H Spencer" w:date="2020-06-15T12:15:00Z">
        <w:r w:rsidR="00FA70F5">
          <w:t>,</w:t>
        </w:r>
      </w:ins>
      <w:r>
        <w:t xml:space="preserve"> </w:t>
      </w:r>
      <w:del w:id="1358" w:author="Laura H Spencer" w:date="2020-06-15T12:15:00Z">
        <w:r w:rsidDel="00FA70F5">
          <w:delText xml:space="preserve">and </w:delText>
        </w:r>
      </w:del>
      <w:r>
        <w:t>health</w:t>
      </w:r>
      <w:ins w:id="1359" w:author="Laura H Spencer" w:date="2020-06-15T12:15:00Z">
        <w:r w:rsidR="00FA70F5">
          <w:t>,</w:t>
        </w:r>
      </w:ins>
      <w:r>
        <w:t xml:space="preserve"> and safety regulations will probably preclude chemicals</w:t>
      </w:r>
      <w:ins w:id="1360" w:author="Laura H Spencer" w:date="2020-06-15T12:13:00Z">
        <w:r w:rsidR="00FA70F5">
          <w:t xml:space="preserve"> other than salt</w:t>
        </w:r>
      </w:ins>
      <w:r>
        <w:t xml:space="preserve"> from being used in Washington State (</w:t>
      </w:r>
      <w:ins w:id="1361" w:author="Laura H Spencer" w:date="2020-07-06T22:05:00Z">
        <w:r w:rsidR="00BB347F">
          <w:t>Morse, Rawson &amp; Kraeuter 2015</w:t>
        </w:r>
      </w:ins>
      <w:del w:id="1362" w:author="Laura H Spencer" w:date="2020-07-06T22:05:00Z">
        <w:r w:rsidDel="00BB347F">
          <w:delText>Morse</w:delText>
        </w:r>
        <w:r w:rsidR="008B2B73" w:rsidDel="00BB347F">
          <w:delText xml:space="preserve"> </w:delText>
        </w:r>
        <w:r w:rsidR="008B2B73" w:rsidRPr="008B2B73" w:rsidDel="00BB347F">
          <w:rPr>
            <w:i/>
          </w:rPr>
          <w:delText>et al.</w:delText>
        </w:r>
        <w:r w:rsidDel="00BB347F">
          <w:delText xml:space="preserve"> 2015</w:delText>
        </w:r>
      </w:del>
      <w:r>
        <w:t xml:space="preserve">). </w:t>
      </w:r>
      <w:ins w:id="1363" w:author="Laura H Spencer" w:date="2020-06-15T14:06:00Z">
        <w:r w:rsidR="00D522BD">
          <w:t xml:space="preserve">Finally, no method to date has assessed whether these interventions render </w:t>
        </w:r>
      </w:ins>
      <w:ins w:id="1364" w:author="Laura H Spencer" w:date="2020-06-17T16:10:00Z">
        <w:r w:rsidR="004B0535" w:rsidRPr="004B0535">
          <w:rPr>
            <w:rPrChange w:id="1365" w:author="Laura H Spencer" w:date="2020-06-17T16:10:00Z">
              <w:rPr>
                <w:i/>
              </w:rPr>
            </w:rPrChange>
          </w:rPr>
          <w:t>mud worm</w:t>
        </w:r>
        <w:r w:rsidR="004B0535">
          <w:rPr>
            <w:i/>
          </w:rPr>
          <w:t xml:space="preserve"> </w:t>
        </w:r>
      </w:ins>
      <w:ins w:id="1366" w:author="Laura H Spencer" w:date="2020-06-15T14:06:00Z">
        <w:r w:rsidR="00D522BD">
          <w:t xml:space="preserve">eggs inviable, which is an important question that needs to be answered. </w:t>
        </w:r>
      </w:ins>
      <w:del w:id="1367" w:author="Laura H Spencer" w:date="2020-06-17T14:22:00Z">
        <w:r w:rsidDel="00507D65">
          <w:delText xml:space="preserve"> </w:delText>
        </w:r>
      </w:del>
    </w:p>
    <w:p w14:paraId="3082C588" w14:textId="77777777" w:rsidR="00DF3D1D" w:rsidRDefault="00DF3D1D" w:rsidP="004B0535">
      <w:pPr>
        <w:pBdr>
          <w:top w:val="nil"/>
          <w:left w:val="nil"/>
          <w:bottom w:val="nil"/>
          <w:right w:val="nil"/>
          <w:between w:val="nil"/>
        </w:pBdr>
        <w:spacing w:line="480" w:lineRule="auto"/>
        <w:ind w:firstLine="720"/>
        <w:rPr>
          <w:ins w:id="1368" w:author="Laura H Spencer" w:date="2020-06-15T12:30:00Z"/>
        </w:rPr>
      </w:pPr>
    </w:p>
    <w:p w14:paraId="10B5B0FF" w14:textId="5738A8AE" w:rsidR="00822325" w:rsidDel="008B4EE0" w:rsidRDefault="004B3DE2">
      <w:pPr>
        <w:pBdr>
          <w:top w:val="nil"/>
          <w:left w:val="nil"/>
          <w:bottom w:val="nil"/>
          <w:right w:val="nil"/>
          <w:between w:val="nil"/>
        </w:pBdr>
        <w:spacing w:line="480" w:lineRule="auto"/>
        <w:ind w:firstLine="720"/>
        <w:rPr>
          <w:del w:id="1369" w:author="Laura H Spencer" w:date="2020-06-15T12:33:00Z"/>
        </w:rPr>
      </w:pPr>
      <w:r>
        <w:t xml:space="preserve">Treating infested oysters </w:t>
      </w:r>
      <w:ins w:id="1370" w:author="Laura H Spencer" w:date="2020-06-15T12:31:00Z">
        <w:r w:rsidR="00DF3D1D">
          <w:t xml:space="preserve">has </w:t>
        </w:r>
      </w:ins>
      <w:r>
        <w:t>mitigate</w:t>
      </w:r>
      <w:ins w:id="1371" w:author="Laura H Spencer" w:date="2020-06-15T12:31:00Z">
        <w:r w:rsidR="00DF3D1D">
          <w:t>d</w:t>
        </w:r>
      </w:ins>
      <w:del w:id="1372" w:author="Laura H Spencer" w:date="2020-06-15T12:31:00Z">
        <w:r w:rsidDel="00DF3D1D">
          <w:delText>s</w:delText>
        </w:r>
      </w:del>
      <w:r>
        <w:t xml:space="preserve"> the effects of severe infestation</w:t>
      </w:r>
      <w:ins w:id="1373" w:author="Laura H Spencer" w:date="2020-06-15T12:31:00Z">
        <w:r w:rsidR="00DF3D1D">
          <w:t xml:space="preserve"> in other regions</w:t>
        </w:r>
      </w:ins>
      <w:r>
        <w:t>,</w:t>
      </w:r>
      <w:ins w:id="1374" w:author="Laura H Spencer" w:date="2020-06-15T12:31:00Z">
        <w:r w:rsidR="00DF3D1D">
          <w:t xml:space="preserve"> but </w:t>
        </w:r>
      </w:ins>
      <w:ins w:id="1375" w:author="Laura H Spencer" w:date="2020-06-15T12:35:00Z">
        <w:r w:rsidR="008B4EE0">
          <w:t xml:space="preserve">this may not be possible for some </w:t>
        </w:r>
      </w:ins>
      <w:ins w:id="1376" w:author="Laura H Spencer" w:date="2020-06-15T12:31:00Z">
        <w:r w:rsidR="00DF3D1D">
          <w:t>Washington growers. First</w:t>
        </w:r>
        <w:del w:id="1377" w:author="" w:date="2020-06-22T12:27:00Z">
          <w:r w:rsidR="00DF3D1D" w:rsidDel="00A76F45">
            <w:delText>ly</w:delText>
          </w:r>
        </w:del>
        <w:r w:rsidR="00DF3D1D">
          <w:t>,</w:t>
        </w:r>
      </w:ins>
      <w:r>
        <w:t xml:space="preserve"> </w:t>
      </w:r>
      <w:del w:id="1378" w:author="Laura H Spencer" w:date="2020-06-15T12:32:00Z">
        <w:r w:rsidDel="00DF3D1D">
          <w:delText xml:space="preserve">but </w:delText>
        </w:r>
      </w:del>
      <w:r>
        <w:t xml:space="preserve">costs </w:t>
      </w:r>
      <w:del w:id="1379" w:author="Laura H Spencer" w:date="2020-06-16T23:59:00Z">
        <w:r w:rsidDel="00AE0BE6">
          <w:delText xml:space="preserve">may </w:delText>
        </w:r>
      </w:del>
      <w:ins w:id="1380" w:author="Laura H Spencer" w:date="2020-06-16T23:59:00Z">
        <w:r w:rsidR="00AE0BE6">
          <w:t xml:space="preserve">can </w:t>
        </w:r>
      </w:ins>
      <w:r>
        <w:t>be prohibitive. Growers incur expenses associated with handling</w:t>
      </w:r>
      <w:ins w:id="1381" w:author="Laura H Spencer" w:date="2020-06-15T12:23:00Z">
        <w:r w:rsidR="00A9675B">
          <w:t xml:space="preserve"> </w:t>
        </w:r>
      </w:ins>
      <w:del w:id="1382" w:author="Laura H Spencer" w:date="2020-06-15T12:25:00Z">
        <w:r w:rsidDel="00DF3D1D">
          <w:delText xml:space="preserve"> </w:delText>
        </w:r>
      </w:del>
      <w:r>
        <w:t>and specialized equipment</w:t>
      </w:r>
      <w:ins w:id="1383" w:author="Laura H Spencer" w:date="2020-06-15T12:25:00Z">
        <w:r w:rsidR="00DF3D1D">
          <w:t>, such as increas</w:t>
        </w:r>
      </w:ins>
      <w:ins w:id="1384" w:author="Laura H Spencer" w:date="2020-06-15T12:28:00Z">
        <w:r w:rsidR="00DF3D1D">
          <w:t>ing</w:t>
        </w:r>
      </w:ins>
      <w:ins w:id="1385" w:author="Laura H Spencer" w:date="2020-06-15T12:25:00Z">
        <w:r w:rsidR="00DF3D1D">
          <w:t xml:space="preserve"> </w:t>
        </w:r>
      </w:ins>
      <w:ins w:id="1386" w:author="Laura H Spencer" w:date="2020-06-15T12:28:00Z">
        <w:r w:rsidR="00DF3D1D">
          <w:t>staff hours</w:t>
        </w:r>
      </w:ins>
      <w:ins w:id="1387" w:author="Laura H Spencer" w:date="2020-06-15T12:26:00Z">
        <w:r w:rsidR="00DF3D1D">
          <w:t xml:space="preserve"> to perform treatments, </w:t>
        </w:r>
      </w:ins>
      <w:ins w:id="1388" w:author="Laura H Spencer" w:date="2020-06-15T12:25:00Z">
        <w:r w:rsidR="00DF3D1D">
          <w:t xml:space="preserve">and </w:t>
        </w:r>
      </w:ins>
      <w:ins w:id="1389" w:author="Laura H Spencer" w:date="2020-06-15T12:28:00Z">
        <w:r w:rsidR="00DF3D1D">
          <w:t xml:space="preserve">purchasing </w:t>
        </w:r>
      </w:ins>
      <w:ins w:id="1390" w:author="Laura H Spencer" w:date="2020-06-15T12:25:00Z">
        <w:r w:rsidR="00DF3D1D">
          <w:t>refrigerated containers for cold-air storage</w:t>
        </w:r>
      </w:ins>
      <w:r>
        <w:t xml:space="preserve"> (Nell 2007). Modifying grow methods to accommodate frequent </w:t>
      </w:r>
      <w:ins w:id="1391" w:author="Laura H Spencer" w:date="2020-06-17T16:10:00Z">
        <w:r w:rsidR="004B0535">
          <w:t xml:space="preserve">mud worm </w:t>
        </w:r>
      </w:ins>
      <w:del w:id="1392" w:author="Laura H Spencer" w:date="2020-06-17T16:10:00Z">
        <w:r w:rsidDel="004B0535">
          <w:rPr>
            <w:i/>
          </w:rPr>
          <w:delText>Polydora</w:delText>
        </w:r>
        <w:r w:rsidDel="004B0535">
          <w:delText xml:space="preserve"> </w:delText>
        </w:r>
      </w:del>
      <w:r>
        <w:t>treatments, or to minimize secondary stressors following treatments, may also be necessary. Treatment costs also depend on re</w:t>
      </w:r>
      <w:ins w:id="1393" w:author="" w:date="2020-06-22T12:27:00Z">
        <w:r w:rsidR="00A76F45">
          <w:t>-</w:t>
        </w:r>
      </w:ins>
      <w:r>
        <w:t xml:space="preserve">infection rates, which occur more readily on farms that harbor </w:t>
      </w:r>
      <w:ins w:id="1394" w:author="Laura H Spencer" w:date="2020-06-17T16:10:00Z">
        <w:r w:rsidR="004B0535">
          <w:t xml:space="preserve">mud worm </w:t>
        </w:r>
      </w:ins>
      <w:del w:id="1395" w:author="Laura H Spencer" w:date="2020-06-17T16:10:00Z">
        <w:r w:rsidDel="004B0535">
          <w:rPr>
            <w:i/>
          </w:rPr>
          <w:delText>Polydora</w:delText>
        </w:r>
        <w:r w:rsidDel="004B0535">
          <w:delText xml:space="preserve"> </w:delText>
        </w:r>
      </w:del>
      <w:r>
        <w:t>reservoirs</w:t>
      </w:r>
      <w:del w:id="1396" w:author="Laura H Spencer" w:date="2020-06-15T13:13:00Z">
        <w:r w:rsidDel="007E5124">
          <w:delText>,</w:delText>
        </w:r>
      </w:del>
      <w:r>
        <w:t xml:space="preserve"> such as dead oyster shell</w:t>
      </w:r>
      <w:ins w:id="1397" w:author="Laura H Spencer" w:date="2020-06-15T12:52:00Z">
        <w:r w:rsidR="00AB3609">
          <w:t xml:space="preserve">, </w:t>
        </w:r>
      </w:ins>
      <w:ins w:id="1398" w:author="Laura H Spencer" w:date="2020-06-15T13:13:00Z">
        <w:r w:rsidR="007E5124">
          <w:t xml:space="preserve">and </w:t>
        </w:r>
      </w:ins>
      <w:ins w:id="1399" w:author="Laura H Spencer" w:date="2020-06-15T12:52:00Z">
        <w:r w:rsidR="00AB3609">
          <w:t xml:space="preserve">nearby wild </w:t>
        </w:r>
      </w:ins>
      <w:ins w:id="1400" w:author="Laura H Spencer" w:date="2020-06-15T12:54:00Z">
        <w:r w:rsidR="00AB3609">
          <w:t xml:space="preserve">and cultured </w:t>
        </w:r>
      </w:ins>
      <w:ins w:id="1401" w:author="Laura H Spencer" w:date="2020-06-15T12:53:00Z">
        <w:r w:rsidR="00AB3609">
          <w:t>shellfish</w:t>
        </w:r>
      </w:ins>
      <w:del w:id="1402" w:author="Laura H Spencer" w:date="2020-06-15T12:46:00Z">
        <w:r w:rsidDel="008B4EE0">
          <w:delText xml:space="preserve"> or wild </w:delText>
        </w:r>
      </w:del>
      <w:del w:id="1403" w:author="Laura H Spencer" w:date="2020-06-15T12:54:00Z">
        <w:r w:rsidDel="00AB3609">
          <w:delText>shellfish gro</w:delText>
        </w:r>
      </w:del>
      <w:del w:id="1404" w:author="Laura H Spencer" w:date="2020-06-15T12:52:00Z">
        <w:r w:rsidDel="00AB3609">
          <w:delText>wing</w:delText>
        </w:r>
      </w:del>
      <w:del w:id="1405" w:author="Laura H Spencer" w:date="2020-06-15T12:54:00Z">
        <w:r w:rsidDel="00AB3609">
          <w:delText xml:space="preserve"> </w:delText>
        </w:r>
      </w:del>
      <w:ins w:id="1406" w:author="Laura H Spencer" w:date="2020-06-15T12:52:00Z">
        <w:r w:rsidR="00AB3609">
          <w:t xml:space="preserve"> </w:t>
        </w:r>
      </w:ins>
      <w:del w:id="1407" w:author="Laura H Spencer" w:date="2020-06-15T12:52:00Z">
        <w:r w:rsidDel="00AB3609">
          <w:delText>nearby</w:delText>
        </w:r>
      </w:del>
      <w:ins w:id="1408" w:author="Laura H Spencer" w:date="2020-06-15T12:47:00Z">
        <w:r w:rsidR="00AB3609">
          <w:t xml:space="preserve">that cannot </w:t>
        </w:r>
      </w:ins>
      <w:ins w:id="1409" w:author="Laura H Spencer" w:date="2020-06-15T13:13:00Z">
        <w:r w:rsidR="00DF6488">
          <w:t>thems</w:t>
        </w:r>
      </w:ins>
      <w:ins w:id="1410" w:author="Laura H Spencer" w:date="2020-06-15T13:14:00Z">
        <w:r w:rsidR="00DF6488">
          <w:t xml:space="preserve">elves </w:t>
        </w:r>
      </w:ins>
      <w:ins w:id="1411" w:author="Laura H Spencer" w:date="2020-06-15T12:47:00Z">
        <w:r w:rsidR="00AB3609">
          <w:t xml:space="preserve">be treated </w:t>
        </w:r>
      </w:ins>
      <w:del w:id="1412" w:author="Laura H Spencer" w:date="2020-06-15T12:52:00Z">
        <w:r w:rsidDel="00AB3609">
          <w:delText xml:space="preserve"> </w:delText>
        </w:r>
      </w:del>
      <w:r>
        <w:t xml:space="preserve">(Clements </w:t>
      </w:r>
      <w:r>
        <w:rPr>
          <w:i/>
        </w:rPr>
        <w:t xml:space="preserve">et al. </w:t>
      </w:r>
      <w:r>
        <w:t xml:space="preserve">2018; Lemasson </w:t>
      </w:r>
      <w:ins w:id="1413" w:author="Laura H Spencer" w:date="2020-07-06T21:03:00Z">
        <w:r w:rsidR="0060131A">
          <w:rPr>
            <w:color w:val="000000"/>
          </w:rPr>
          <w:t xml:space="preserve">&amp; </w:t>
        </w:r>
      </w:ins>
      <w:del w:id="1414" w:author="Laura H Spencer" w:date="2020-07-06T21:03:00Z">
        <w:r w:rsidDel="0060131A">
          <w:delText xml:space="preserve">and </w:delText>
        </w:r>
      </w:del>
      <w:r>
        <w:t>Knights 2019).</w:t>
      </w:r>
      <w:del w:id="1415" w:author="Laura H Spencer" w:date="2020-06-15T12:48:00Z">
        <w:r w:rsidDel="00AB3609">
          <w:delText xml:space="preserve"> </w:delText>
        </w:r>
      </w:del>
      <w:ins w:id="1416" w:author="Laura H Spencer" w:date="2020-06-15T12:39:00Z">
        <w:r w:rsidR="008B4EE0">
          <w:t xml:space="preserve"> </w:t>
        </w:r>
      </w:ins>
      <w:ins w:id="1417" w:author="Laura H Spencer" w:date="2020-06-15T14:11:00Z">
        <w:r w:rsidR="00D522BD">
          <w:t>Second</w:t>
        </w:r>
        <w:del w:id="1418" w:author="" w:date="2020-06-22T12:28:00Z">
          <w:r w:rsidR="00D522BD" w:rsidDel="00A76F45">
            <w:delText>l</w:delText>
          </w:r>
        </w:del>
        <w:del w:id="1419" w:author="" w:date="2020-06-22T12:27:00Z">
          <w:r w:rsidR="00D522BD" w:rsidDel="00A76F45">
            <w:delText>y</w:delText>
          </w:r>
        </w:del>
      </w:ins>
      <w:ins w:id="1420" w:author="Laura H Spencer" w:date="2020-06-15T12:32:00Z">
        <w:r w:rsidR="00DF3D1D">
          <w:t>, m</w:t>
        </w:r>
      </w:ins>
      <w:del w:id="1421" w:author="Laura H Spencer" w:date="2020-06-15T12:32:00Z">
        <w:r w:rsidDel="00DF3D1D">
          <w:delText>M</w:delText>
        </w:r>
      </w:del>
      <w:r>
        <w:t>any of the existing t</w:t>
      </w:r>
      <w:r>
        <w:rPr>
          <w:color w:val="000000"/>
        </w:rPr>
        <w:t>reatments</w:t>
      </w:r>
      <w:r>
        <w:t xml:space="preserve"> </w:t>
      </w:r>
      <w:r>
        <w:rPr>
          <w:color w:val="000000"/>
        </w:rPr>
        <w:t>have been developed for species not commonly grown in Washington State</w:t>
      </w:r>
      <w:r>
        <w:t xml:space="preserve">. A common treatment for </w:t>
      </w:r>
      <w:r>
        <w:rPr>
          <w:i/>
        </w:rPr>
        <w:t>C. virginica</w:t>
      </w:r>
      <w:r>
        <w:t xml:space="preserve"> is long-term cold-air storage. Maine growers have found that after 3</w:t>
      </w:r>
      <w:ins w:id="1422" w:author="" w:date="2020-06-22T12:28:00Z">
        <w:r w:rsidR="00A76F45">
          <w:t>–</w:t>
        </w:r>
      </w:ins>
      <w:del w:id="1423" w:author="" w:date="2020-06-22T12:28:00Z">
        <w:r w:rsidDel="00A76F45">
          <w:delText>-</w:delText>
        </w:r>
      </w:del>
      <w:r>
        <w:t xml:space="preserve">4 weeks </w:t>
      </w:r>
      <w:ins w:id="1424" w:author="" w:date="2020-06-22T12:28:00Z">
        <w:r w:rsidR="00A76F45">
          <w:t xml:space="preserve">at </w:t>
        </w:r>
      </w:ins>
      <w:del w:id="1425" w:author="" w:date="2020-06-22T12:28:00Z">
        <w:r w:rsidDel="00A76F45">
          <w:delText>(</w:delText>
        </w:r>
      </w:del>
      <w:r>
        <w:t>~3°C</w:t>
      </w:r>
      <w:del w:id="1426" w:author="" w:date="2020-06-22T12:28:00Z">
        <w:r w:rsidDel="00A76F45">
          <w:delText>)</w:delText>
        </w:r>
      </w:del>
      <w:r>
        <w:t xml:space="preserve">, 100% of adult </w:t>
      </w:r>
      <w:ins w:id="1427" w:author="Laura H Spencer" w:date="2020-06-17T16:11:00Z">
        <w:r w:rsidR="004B0535">
          <w:t xml:space="preserve">mud </w:t>
        </w:r>
      </w:ins>
      <w:del w:id="1428" w:author="Laura H Spencer" w:date="2020-06-17T16:11:00Z">
        <w:r w:rsidDel="004B0535">
          <w:rPr>
            <w:i/>
          </w:rPr>
          <w:delText>Polydora</w:delText>
        </w:r>
        <w:r w:rsidDel="004B0535">
          <w:delText xml:space="preserve"> </w:delText>
        </w:r>
      </w:del>
      <w:r>
        <w:t xml:space="preserve">worms are killed, with minimal </w:t>
      </w:r>
      <w:r>
        <w:rPr>
          <w:i/>
        </w:rPr>
        <w:t>C. virginica</w:t>
      </w:r>
      <w:r>
        <w:t xml:space="preserve"> mortality (</w:t>
      </w:r>
      <w:ins w:id="1429" w:author="Laura H Spencer" w:date="2020-07-06T22:05:00Z">
        <w:r w:rsidR="00BB347F">
          <w:t>Morse, Rawson &amp; Kraeuter 2015</w:t>
        </w:r>
      </w:ins>
      <w:del w:id="1430" w:author="Laura H Spencer" w:date="2020-07-06T22:05:00Z">
        <w:r w:rsidDel="00BB347F">
          <w:delText>Morse</w:delText>
        </w:r>
        <w:r w:rsidR="008B2B73" w:rsidDel="00BB347F">
          <w:delText xml:space="preserve"> </w:delText>
        </w:r>
        <w:r w:rsidR="008B2B73" w:rsidRPr="008B2B73" w:rsidDel="00BB347F">
          <w:rPr>
            <w:i/>
          </w:rPr>
          <w:delText>et al.</w:delText>
        </w:r>
        <w:r w:rsidDel="00BB347F">
          <w:delText xml:space="preserve"> 2015</w:delText>
        </w:r>
      </w:del>
      <w:r>
        <w:t xml:space="preserve">). Prolonged air exposure is also commonly used for the Australian oyster </w:t>
      </w:r>
      <w:r>
        <w:rPr>
          <w:i/>
        </w:rPr>
        <w:t>S</w:t>
      </w:r>
      <w:ins w:id="1431" w:author="Laura H Spencer" w:date="2020-07-06T21:10:00Z">
        <w:r w:rsidR="00664870">
          <w:rPr>
            <w:i/>
          </w:rPr>
          <w:t>.</w:t>
        </w:r>
      </w:ins>
      <w:del w:id="1432" w:author="Laura H Spencer" w:date="2020-07-06T21:10:00Z">
        <w:r w:rsidDel="00664870">
          <w:rPr>
            <w:i/>
          </w:rPr>
          <w:delText>accostrea</w:delText>
        </w:r>
      </w:del>
      <w:r>
        <w:rPr>
          <w:i/>
        </w:rPr>
        <w:t xml:space="preserve"> glomerata</w:t>
      </w:r>
      <w:r>
        <w:t xml:space="preserve"> (7</w:t>
      </w:r>
      <w:ins w:id="1433" w:author="" w:date="2020-06-22T12:28:00Z">
        <w:r w:rsidR="00A76F45">
          <w:t>–</w:t>
        </w:r>
      </w:ins>
      <w:del w:id="1434" w:author="" w:date="2020-06-22T12:28:00Z">
        <w:r w:rsidDel="00A76F45">
          <w:delText>-</w:delText>
        </w:r>
      </w:del>
      <w:r>
        <w:t xml:space="preserve">10 days, in the shade; Nell 2007). These oyster species </w:t>
      </w:r>
      <w:r>
        <w:lastRenderedPageBreak/>
        <w:t xml:space="preserve">have different physiological tolerances than </w:t>
      </w:r>
      <w:r>
        <w:rPr>
          <w:i/>
        </w:rPr>
        <w:t>C. gigas</w:t>
      </w:r>
      <w:r>
        <w:t>, the dominant aquaculture species in Washington, and therefore the same treatments may not be feasible for many of the state’s oyster growers (</w:t>
      </w:r>
      <w:ins w:id="1435" w:author="Laura H Spencer" w:date="2020-07-06T22:05:00Z">
        <w:r w:rsidR="00BB347F">
          <w:t>Morse, Rawson &amp; Kraeuter 2015</w:t>
        </w:r>
      </w:ins>
      <w:del w:id="1436" w:author="Laura H Spencer" w:date="2020-07-06T22:05:00Z">
        <w:r w:rsidDel="00BB347F">
          <w:delText>Morse</w:delText>
        </w:r>
        <w:r w:rsidR="008B2B73" w:rsidDel="00BB347F">
          <w:delText xml:space="preserve"> </w:delText>
        </w:r>
        <w:r w:rsidR="008B2B73" w:rsidRPr="008B2B73" w:rsidDel="00BB347F">
          <w:rPr>
            <w:i/>
          </w:rPr>
          <w:delText>et al.</w:delText>
        </w:r>
        <w:r w:rsidDel="00BB347F">
          <w:delText xml:space="preserve"> 2015</w:delText>
        </w:r>
      </w:del>
      <w:r>
        <w:t xml:space="preserve">; Nell 2007). For instance, while </w:t>
      </w:r>
      <w:r>
        <w:rPr>
          <w:i/>
        </w:rPr>
        <w:t xml:space="preserve">C. virginica </w:t>
      </w:r>
      <w:r>
        <w:t xml:space="preserve">can survive cold-air storage for six months with ~80% survival, no </w:t>
      </w:r>
      <w:r>
        <w:rPr>
          <w:i/>
        </w:rPr>
        <w:t xml:space="preserve">C. gigas </w:t>
      </w:r>
      <w:r>
        <w:t xml:space="preserve">seed or adults survived similar cold-air conditions after 20 weeks of storage (Hidu, Chapman </w:t>
      </w:r>
      <w:ins w:id="1437" w:author="Laura H Spencer" w:date="2020-07-06T21:04:00Z">
        <w:r w:rsidR="0060131A">
          <w:rPr>
            <w:color w:val="000000"/>
          </w:rPr>
          <w:t xml:space="preserve">&amp; </w:t>
        </w:r>
      </w:ins>
      <w:del w:id="1438" w:author="Laura H Spencer" w:date="2020-07-06T21:04:00Z">
        <w:r w:rsidDel="0060131A">
          <w:delText xml:space="preserve">and </w:delText>
        </w:r>
      </w:del>
      <w:r>
        <w:t>Mook 19</w:t>
      </w:r>
      <w:ins w:id="1439" w:author="Laura H Spencer" w:date="2020-07-06T21:51:00Z">
        <w:r w:rsidR="00ED4CC8">
          <w:t>8</w:t>
        </w:r>
      </w:ins>
      <w:del w:id="1440" w:author="Laura H Spencer" w:date="2020-07-06T21:51:00Z">
        <w:r w:rsidDel="00ED4CC8">
          <w:delText>9</w:delText>
        </w:r>
      </w:del>
      <w:r>
        <w:t xml:space="preserve">8). Irrigating stored </w:t>
      </w:r>
      <w:r>
        <w:rPr>
          <w:i/>
        </w:rPr>
        <w:t>C. gigas</w:t>
      </w:r>
      <w:r>
        <w:t xml:space="preserve"> continuously with seawater can increase survival in cold air storage (52% adults and 80% juveniles at 7°C), but whether irrigation also increases </w:t>
      </w:r>
      <w:ins w:id="1441" w:author="Laura H Spencer" w:date="2020-06-17T16:12:00Z">
        <w:r w:rsidR="004B0535">
          <w:t xml:space="preserve">mud worm </w:t>
        </w:r>
      </w:ins>
      <w:del w:id="1442" w:author="Laura H Spencer" w:date="2020-06-17T16:12:00Z">
        <w:r w:rsidDel="004B0535">
          <w:rPr>
            <w:i/>
          </w:rPr>
          <w:delText>Polydora</w:delText>
        </w:r>
        <w:r w:rsidDel="004B0535">
          <w:delText xml:space="preserve"> </w:delText>
        </w:r>
      </w:del>
      <w:r>
        <w:t>survival is not known (Seaman 1991).</w:t>
      </w:r>
      <w:del w:id="1443" w:author="Laura H Spencer" w:date="2020-06-15T14:06:00Z">
        <w:r w:rsidDel="00D522BD">
          <w:delText xml:space="preserve"> </w:delText>
        </w:r>
      </w:del>
      <w:ins w:id="1444" w:author="Laura H Spencer" w:date="2020-06-15T12:54:00Z">
        <w:r w:rsidR="00AB3609">
          <w:t xml:space="preserve"> </w:t>
        </w:r>
      </w:ins>
      <w:ins w:id="1445" w:author="Laura H Spencer" w:date="2020-06-15T14:09:00Z">
        <w:r w:rsidR="00D522BD">
          <w:t xml:space="preserve">Finally, </w:t>
        </w:r>
      </w:ins>
    </w:p>
    <w:p w14:paraId="2553D8C4" w14:textId="3A8EC3B4" w:rsidR="00822325" w:rsidRDefault="00D522BD" w:rsidP="00D522BD">
      <w:pPr>
        <w:pBdr>
          <w:top w:val="nil"/>
          <w:left w:val="nil"/>
          <w:bottom w:val="nil"/>
          <w:right w:val="nil"/>
          <w:between w:val="nil"/>
        </w:pBdr>
        <w:spacing w:line="480" w:lineRule="auto"/>
        <w:ind w:firstLine="720"/>
      </w:pPr>
      <w:ins w:id="1446" w:author="Laura H Spencer" w:date="2020-06-15T14:09:00Z">
        <w:r>
          <w:t>o</w:t>
        </w:r>
      </w:ins>
      <w:ins w:id="1447" w:author="Laura H Spencer" w:date="2020-06-15T13:17:00Z">
        <w:r w:rsidR="00DF6488">
          <w:t xml:space="preserve">yster mortality can be an issue following </w:t>
        </w:r>
      </w:ins>
      <w:ins w:id="1448" w:author="Laura H Spencer" w:date="2020-06-17T16:12:00Z">
        <w:r w:rsidR="004B0535" w:rsidRPr="004B0535">
          <w:rPr>
            <w:rPrChange w:id="1449" w:author="Laura H Spencer" w:date="2020-06-17T16:12:00Z">
              <w:rPr>
                <w:i/>
              </w:rPr>
            </w:rPrChange>
          </w:rPr>
          <w:t>mud worm</w:t>
        </w:r>
      </w:ins>
      <w:ins w:id="1450" w:author="Laura H Spencer" w:date="2020-06-15T14:10:00Z">
        <w:r>
          <w:rPr>
            <w:i/>
          </w:rPr>
          <w:t xml:space="preserve"> </w:t>
        </w:r>
      </w:ins>
      <w:ins w:id="1451" w:author="Laura H Spencer" w:date="2020-06-15T13:17:00Z">
        <w:r w:rsidR="00DF6488">
          <w:t xml:space="preserve">treatments </w:t>
        </w:r>
      </w:ins>
      <w:ins w:id="1452" w:author="Laura H Spencer" w:date="2020-06-15T14:10:00Z">
        <w:r>
          <w:t xml:space="preserve">regardless of the </w:t>
        </w:r>
      </w:ins>
      <w:ins w:id="1453" w:author="Laura H Spencer" w:date="2020-06-15T14:12:00Z">
        <w:r>
          <w:t xml:space="preserve">oyster </w:t>
        </w:r>
      </w:ins>
      <w:ins w:id="1454" w:author="Laura H Spencer" w:date="2020-06-15T14:10:00Z">
        <w:r>
          <w:t xml:space="preserve">species </w:t>
        </w:r>
      </w:ins>
      <w:ins w:id="1455" w:author="Laura H Spencer" w:date="2020-06-15T13:17:00Z">
        <w:r w:rsidR="00DF6488">
          <w:t xml:space="preserve">(Nell 2007), therefore Washington </w:t>
        </w:r>
      </w:ins>
      <w:del w:id="1456" w:author="Laura H Spencer" w:date="2020-06-15T12:33:00Z">
        <w:r w:rsidR="004B3DE2" w:rsidDel="00DF3D1D">
          <w:delText>O</w:delText>
        </w:r>
      </w:del>
      <w:del w:id="1457" w:author="Laura H Spencer" w:date="2020-06-15T12:55:00Z">
        <w:r w:rsidR="004B3DE2" w:rsidDel="00AB3609">
          <w:delText xml:space="preserve">yster mortality can be an issue following treatments for </w:delText>
        </w:r>
        <w:r w:rsidR="004B3DE2" w:rsidDel="00AB3609">
          <w:rPr>
            <w:i/>
          </w:rPr>
          <w:delText xml:space="preserve">Polydora </w:delText>
        </w:r>
        <w:r w:rsidR="004B3DE2" w:rsidDel="00AB3609">
          <w:delText xml:space="preserve">(Nell 2007). </w:delText>
        </w:r>
      </w:del>
      <w:ins w:id="1458" w:author="Laura H Spencer" w:date="2020-06-15T12:55:00Z">
        <w:r w:rsidR="00AB3609">
          <w:t>g</w:t>
        </w:r>
      </w:ins>
      <w:del w:id="1459" w:author="Laura H Spencer" w:date="2020-06-15T12:55:00Z">
        <w:r w:rsidR="004B3DE2" w:rsidDel="00AB3609">
          <w:delText>G</w:delText>
        </w:r>
      </w:del>
      <w:r w:rsidR="004B3DE2">
        <w:t>rowers are highly encouraged to test treatments on a small number of oysters before applying it to large batches (</w:t>
      </w:r>
      <w:ins w:id="1460" w:author="Laura H Spencer" w:date="2020-07-06T22:05:00Z">
        <w:r w:rsidR="00BB347F">
          <w:t>Morse, Rawson &amp; Kraeuter 2015</w:t>
        </w:r>
      </w:ins>
      <w:del w:id="1461" w:author="Laura H Spencer" w:date="2020-07-06T22:05:00Z">
        <w:r w:rsidR="004B3DE2" w:rsidDel="00BB347F">
          <w:delText>Morse</w:delText>
        </w:r>
        <w:r w:rsidR="008B2B73" w:rsidDel="00BB347F">
          <w:delText xml:space="preserve"> </w:delText>
        </w:r>
        <w:r w:rsidR="008B2B73" w:rsidRPr="008B2B73" w:rsidDel="00BB347F">
          <w:rPr>
            <w:i/>
          </w:rPr>
          <w:delText>et al.</w:delText>
        </w:r>
        <w:r w:rsidR="004B3DE2" w:rsidDel="00BB347F">
          <w:delText xml:space="preserve"> 2015</w:delText>
        </w:r>
      </w:del>
      <w:r w:rsidR="004B3DE2">
        <w:t xml:space="preserve">). Making adjustments to grow methods might be necessary to improve oyster survival following treatments. For instance, increasing flow rates in a nursery upweller system can increase </w:t>
      </w:r>
      <w:r w:rsidR="004B3DE2">
        <w:rPr>
          <w:i/>
        </w:rPr>
        <w:t>C. ariakensis</w:t>
      </w:r>
      <w:r w:rsidR="004B3DE2">
        <w:t xml:space="preserve"> and </w:t>
      </w:r>
      <w:r w:rsidR="004B3DE2">
        <w:rPr>
          <w:i/>
        </w:rPr>
        <w:t>C. virginica</w:t>
      </w:r>
      <w:r w:rsidR="004B3DE2">
        <w:t xml:space="preserve"> survival following hypersaline and drying treatments (Bishop </w:t>
      </w:r>
      <w:ins w:id="1462" w:author="Laura H Spencer" w:date="2020-07-06T21:04:00Z">
        <w:r w:rsidR="0060131A">
          <w:rPr>
            <w:color w:val="000000"/>
          </w:rPr>
          <w:t xml:space="preserve">&amp; </w:t>
        </w:r>
      </w:ins>
      <w:del w:id="1463" w:author="Laura H Spencer" w:date="2020-07-06T21:04:00Z">
        <w:r w:rsidR="004B3DE2" w:rsidDel="0060131A">
          <w:delText xml:space="preserve">and </w:delText>
        </w:r>
      </w:del>
      <w:r w:rsidR="004B3DE2">
        <w:t xml:space="preserve">Hooper 2005). More details and recommendations for treatment options are available in </w:t>
      </w:r>
      <w:ins w:id="1464" w:author="Laura H Spencer" w:date="2020-07-06T22:05:00Z">
        <w:r w:rsidR="00BB347F">
          <w:t xml:space="preserve">Morse, Rawson &amp; Kraeuter </w:t>
        </w:r>
      </w:ins>
      <w:del w:id="1465" w:author="Laura H Spencer" w:date="2020-07-06T22:05:00Z">
        <w:r w:rsidR="004B3DE2" w:rsidDel="00BB347F">
          <w:delText>Morse</w:delText>
        </w:r>
        <w:r w:rsidR="008B2B73" w:rsidDel="00BB347F">
          <w:delText xml:space="preserve"> </w:delText>
        </w:r>
        <w:r w:rsidR="008B2B73" w:rsidRPr="008B2B73" w:rsidDel="00BB347F">
          <w:rPr>
            <w:i/>
          </w:rPr>
          <w:delText>et al.</w:delText>
        </w:r>
        <w:r w:rsidR="004B3DE2" w:rsidRPr="008B2B73" w:rsidDel="00BB347F">
          <w:rPr>
            <w:i/>
          </w:rPr>
          <w:delText xml:space="preserve"> </w:delText>
        </w:r>
      </w:del>
      <w:r w:rsidR="004B3DE2">
        <w:t xml:space="preserve">(2015) and Nell (2007). </w:t>
      </w:r>
    </w:p>
    <w:p w14:paraId="1CAF9E8A" w14:textId="77B38782" w:rsidR="00822325" w:rsidDel="008B4EE0" w:rsidRDefault="004B3DE2">
      <w:pPr>
        <w:pBdr>
          <w:top w:val="nil"/>
          <w:left w:val="nil"/>
          <w:bottom w:val="nil"/>
          <w:right w:val="nil"/>
          <w:between w:val="nil"/>
        </w:pBdr>
        <w:spacing w:line="480" w:lineRule="auto"/>
        <w:ind w:firstLine="720"/>
        <w:rPr>
          <w:del w:id="1466" w:author="Laura H Spencer" w:date="2020-06-15T12:38:00Z"/>
        </w:rPr>
      </w:pPr>
      <w:del w:id="1467" w:author="Laura H Spencer" w:date="2020-06-15T12:38:00Z">
        <w:r w:rsidDel="008B4EE0">
          <w:delText xml:space="preserve">It is important to recognize that the majority of treatments to kill </w:delText>
        </w:r>
        <w:r w:rsidDel="008B4EE0">
          <w:rPr>
            <w:i/>
          </w:rPr>
          <w:delText>Polydora</w:delText>
        </w:r>
        <w:r w:rsidDel="008B4EE0">
          <w:delText xml:space="preserve"> have been developed for oysters (but see Bilbao </w:delText>
        </w:r>
        <w:r w:rsidDel="008B4EE0">
          <w:rPr>
            <w:i/>
          </w:rPr>
          <w:delText xml:space="preserve">et al. </w:delText>
        </w:r>
        <w:r w:rsidDel="008B4EE0">
          <w:delText xml:space="preserve">2017 and Lleonart, Handlinger &amp; Powell 2003b for abalone treatments). </w:delText>
        </w:r>
      </w:del>
      <w:del w:id="1468" w:author="Laura H Spencer" w:date="2020-05-27T18:36:00Z">
        <w:r w:rsidDel="00BD56AA">
          <w:delText>S</w:delText>
        </w:r>
      </w:del>
      <w:del w:id="1469" w:author="Laura H Spencer" w:date="2020-06-15T12:38:00Z">
        <w:r w:rsidDel="008B4EE0">
          <w:delText>hellfish species</w:delText>
        </w:r>
      </w:del>
      <w:del w:id="1470" w:author="Laura H Spencer" w:date="2020-05-27T18:36:00Z">
        <w:r w:rsidDel="00BD56AA">
          <w:delText xml:space="preserve"> </w:delText>
        </w:r>
      </w:del>
      <w:del w:id="1471" w:author="Laura H Spencer" w:date="2020-05-27T18:35:00Z">
        <w:r w:rsidDel="00BD56AA">
          <w:delText xml:space="preserve">that are sensitive to exposures </w:delText>
        </w:r>
      </w:del>
      <w:del w:id="1472" w:author="Laura H Spencer" w:date="2020-06-15T12:38:00Z">
        <w:r w:rsidDel="008B4EE0">
          <w:delText>cannot be treated using these extreme methods</w:delText>
        </w:r>
      </w:del>
      <w:del w:id="1473" w:author="Laura H Spencer" w:date="2020-05-27T18:36:00Z">
        <w:r w:rsidDel="00BD56AA">
          <w:delText xml:space="preserve">, </w:delText>
        </w:r>
      </w:del>
      <w:del w:id="1474" w:author="Laura H Spencer" w:date="2020-05-27T18:37:00Z">
        <w:r w:rsidDel="00AF2D9A">
          <w:delText>and</w:delText>
        </w:r>
      </w:del>
      <w:del w:id="1475" w:author="Laura H Spencer" w:date="2020-06-15T12:38:00Z">
        <w:r w:rsidDel="008B4EE0">
          <w:delText xml:space="preserve"> </w:delText>
        </w:r>
      </w:del>
      <w:del w:id="1476" w:author="Laura H Spencer" w:date="2020-05-27T18:37:00Z">
        <w:r w:rsidDel="00AF2D9A">
          <w:delText>therefore are vulnerable to infestation and</w:delText>
        </w:r>
      </w:del>
      <w:del w:id="1477" w:author="Laura H Spencer" w:date="2020-06-15T12:38:00Z">
        <w:r w:rsidDel="008B4EE0">
          <w:delText xml:space="preserve"> may provide refuge to </w:delText>
        </w:r>
        <w:r w:rsidDel="008B4EE0">
          <w:rPr>
            <w:i/>
          </w:rPr>
          <w:delText>Polydora</w:delText>
        </w:r>
      </w:del>
      <w:del w:id="1478" w:author="Laura H Spencer" w:date="2020-05-27T18:38:00Z">
        <w:r w:rsidDel="00AF2D9A">
          <w:delText>.</w:delText>
        </w:r>
      </w:del>
      <w:del w:id="1479" w:author="Laura H Spencer" w:date="2020-06-15T12:38:00Z">
        <w:r w:rsidDel="008B4EE0">
          <w:delText xml:space="preserve"> Finally, no method to date has assessed whether these interventions render </w:delText>
        </w:r>
        <w:r w:rsidDel="008B4EE0">
          <w:rPr>
            <w:i/>
          </w:rPr>
          <w:delText>Polydora</w:delText>
        </w:r>
        <w:r w:rsidDel="008B4EE0">
          <w:delText xml:space="preserve"> eggs inviable, which is an important question that needs to be answered. </w:delText>
        </w:r>
      </w:del>
    </w:p>
    <w:p w14:paraId="1861C49D" w14:textId="77777777" w:rsidR="00822325" w:rsidRDefault="00822325">
      <w:pPr>
        <w:spacing w:line="480" w:lineRule="auto"/>
        <w:ind w:firstLine="720"/>
      </w:pPr>
    </w:p>
    <w:p w14:paraId="79C08283" w14:textId="3730295E" w:rsidR="00822325" w:rsidRDefault="004B0535">
      <w:pPr>
        <w:pBdr>
          <w:top w:val="nil"/>
          <w:left w:val="nil"/>
          <w:bottom w:val="nil"/>
          <w:right w:val="nil"/>
          <w:between w:val="nil"/>
        </w:pBdr>
        <w:spacing w:line="480" w:lineRule="auto"/>
        <w:rPr>
          <w:b/>
          <w:color w:val="000000"/>
        </w:rPr>
      </w:pPr>
      <w:ins w:id="1480" w:author="Laura H Spencer" w:date="2020-06-17T16:12:00Z">
        <w:r w:rsidRPr="004B0535">
          <w:rPr>
            <w:b/>
            <w:smallCaps/>
            <w:color w:val="000000"/>
            <w:rPrChange w:id="1481" w:author="Laura H Spencer" w:date="2020-06-17T16:12:00Z">
              <w:rPr>
                <w:b/>
                <w:i/>
                <w:smallCaps/>
                <w:color w:val="000000"/>
              </w:rPr>
            </w:rPrChange>
          </w:rPr>
          <w:t xml:space="preserve">Mud worm </w:t>
        </w:r>
      </w:ins>
      <w:del w:id="1482" w:author="Laura H Spencer" w:date="2020-06-17T16:12:00Z">
        <w:r w:rsidR="004B3DE2" w:rsidDel="004B0535">
          <w:rPr>
            <w:b/>
            <w:i/>
            <w:smallCaps/>
            <w:color w:val="000000"/>
          </w:rPr>
          <w:delText>Polydora</w:delText>
        </w:r>
        <w:r w:rsidR="004B3DE2" w:rsidDel="004B0535">
          <w:rPr>
            <w:b/>
            <w:smallCaps/>
            <w:color w:val="000000"/>
          </w:rPr>
          <w:delText xml:space="preserve"> </w:delText>
        </w:r>
      </w:del>
      <w:r w:rsidR="004B3DE2">
        <w:rPr>
          <w:b/>
          <w:smallCaps/>
        </w:rPr>
        <w:t>introduction</w:t>
      </w:r>
      <w:r w:rsidR="004B3DE2">
        <w:rPr>
          <w:b/>
          <w:smallCaps/>
          <w:color w:val="000000"/>
        </w:rPr>
        <w:t xml:space="preserve"> via shellfish translocation </w:t>
      </w:r>
    </w:p>
    <w:p w14:paraId="695BE6BB" w14:textId="0486EAE4" w:rsidR="00822325" w:rsidRDefault="004B0535" w:rsidP="006B5C55">
      <w:pPr>
        <w:pBdr>
          <w:top w:val="nil"/>
          <w:left w:val="nil"/>
          <w:bottom w:val="nil"/>
          <w:right w:val="nil"/>
          <w:between w:val="nil"/>
        </w:pBdr>
        <w:spacing w:line="480" w:lineRule="auto"/>
        <w:rPr>
          <w:color w:val="000000"/>
        </w:rPr>
      </w:pPr>
      <w:ins w:id="1483" w:author="Laura H Spencer" w:date="2020-06-17T16:12:00Z">
        <w:r>
          <w:rPr>
            <w:color w:val="000000"/>
          </w:rPr>
          <w:t xml:space="preserve">Mud worms </w:t>
        </w:r>
      </w:ins>
      <w:del w:id="1484" w:author="Laura H Spencer" w:date="2020-06-17T16:12:00Z">
        <w:r w:rsidR="004B3DE2" w:rsidDel="004B0535">
          <w:rPr>
            <w:i/>
            <w:color w:val="000000"/>
          </w:rPr>
          <w:delText>Polydora</w:delText>
        </w:r>
        <w:r w:rsidR="004B3DE2" w:rsidDel="004B0535">
          <w:rPr>
            <w:color w:val="000000"/>
          </w:rPr>
          <w:delText xml:space="preserve"> spp. </w:delText>
        </w:r>
      </w:del>
      <w:r w:rsidR="004B3DE2">
        <w:rPr>
          <w:color w:val="000000"/>
        </w:rPr>
        <w:t>have a long history of accompanying shellfish during translocation and becoming invasive pests.</w:t>
      </w:r>
      <w:ins w:id="1485" w:author="Laura H Spencer" w:date="2020-06-17T12:49:00Z">
        <w:r w:rsidR="006B5C55">
          <w:rPr>
            <w:color w:val="000000"/>
          </w:rPr>
          <w:t xml:space="preserve"> </w:t>
        </w:r>
      </w:ins>
      <w:del w:id="1486" w:author="Laura H Spencer" w:date="2020-06-17T12:49:00Z">
        <w:r w:rsidR="004B3DE2" w:rsidDel="006B5C55">
          <w:rPr>
            <w:color w:val="000000"/>
          </w:rPr>
          <w:delText xml:space="preserve"> </w:delText>
        </w:r>
      </w:del>
      <w:r w:rsidR="004B3DE2">
        <w:rPr>
          <w:color w:val="000000"/>
        </w:rPr>
        <w:t>In the early 1880’s</w:t>
      </w:r>
      <w:ins w:id="1487" w:author="" w:date="2020-06-22T12:29:00Z">
        <w:r w:rsidR="003C3A26">
          <w:rPr>
            <w:color w:val="000000"/>
          </w:rPr>
          <w:t>,</w:t>
        </w:r>
      </w:ins>
      <w:del w:id="1488" w:author="Laura H Spencer" w:date="2020-06-17T12:19:00Z">
        <w:r w:rsidR="004B3DE2" w:rsidDel="00E318AE">
          <w:rPr>
            <w:color w:val="000000"/>
          </w:rPr>
          <w:delText>,</w:delText>
        </w:r>
      </w:del>
      <w:r w:rsidR="004B3DE2">
        <w:rPr>
          <w:color w:val="000000"/>
        </w:rPr>
        <w:t xml:space="preserve"> oysters believed to </w:t>
      </w:r>
      <w:del w:id="1489" w:author="" w:date="2020-06-22T12:29:00Z">
        <w:r w:rsidR="004B3DE2" w:rsidDel="003C3A26">
          <w:rPr>
            <w:color w:val="000000"/>
          </w:rPr>
          <w:delText>have been</w:delText>
        </w:r>
      </w:del>
      <w:ins w:id="1490" w:author="" w:date="2020-06-22T12:29:00Z">
        <w:r w:rsidR="003C3A26">
          <w:rPr>
            <w:color w:val="000000"/>
          </w:rPr>
          <w:t>be</w:t>
        </w:r>
      </w:ins>
      <w:r w:rsidR="004B3DE2">
        <w:rPr>
          <w:color w:val="000000"/>
        </w:rPr>
        <w:t xml:space="preserve"> infected with </w:t>
      </w:r>
      <w:r w:rsidR="004B3DE2">
        <w:rPr>
          <w:i/>
          <w:color w:val="000000"/>
        </w:rPr>
        <w:t>P. ciliata</w:t>
      </w:r>
      <w:r w:rsidR="004B3DE2">
        <w:rPr>
          <w:color w:val="000000"/>
        </w:rPr>
        <w:t xml:space="preserve"> were imported from New Zealand into the George’s River in Southeast Australia. Before being sold in Australian markets, they were routinely refreshed or fattened in bays adjacent to native shellfish beds (</w:t>
      </w:r>
      <w:del w:id="1491" w:author="Laura H Spencer" w:date="2020-06-15T18:08:00Z">
        <w:r w:rsidR="004B3DE2" w:rsidDel="00847600">
          <w:rPr>
            <w:color w:val="000000"/>
          </w:rPr>
          <w:delText xml:space="preserve">Roughley 1922;  </w:delText>
        </w:r>
      </w:del>
      <w:r w:rsidR="004B3DE2">
        <w:rPr>
          <w:color w:val="000000"/>
        </w:rPr>
        <w:t xml:space="preserve">Edgar 2001; </w:t>
      </w:r>
      <w:ins w:id="1492" w:author="Laura H Spencer" w:date="2020-07-06T22:08:00Z">
        <w:r w:rsidR="00193914">
          <w:t>Ogburn, White &amp; Mcphee 2007</w:t>
        </w:r>
      </w:ins>
      <w:del w:id="1493" w:author="Laura H Spencer" w:date="2020-07-06T22:08:00Z">
        <w:r w:rsidR="004B3DE2" w:rsidDel="00193914">
          <w:rPr>
            <w:color w:val="000000"/>
          </w:rPr>
          <w:delText>Ogburn 2007</w:delText>
        </w:r>
      </w:del>
      <w:ins w:id="1494" w:author="Laura H Spencer" w:date="2020-06-15T18:08:00Z">
        <w:r w:rsidR="00847600">
          <w:rPr>
            <w:color w:val="000000"/>
          </w:rPr>
          <w:t>; Roughley 1922</w:t>
        </w:r>
      </w:ins>
      <w:r w:rsidR="004B3DE2">
        <w:rPr>
          <w:color w:val="000000"/>
        </w:rPr>
        <w:t xml:space="preserve">). By 1889, mud worm outbreaks had infected thirteen separate estuaries in the region, and oyster growers abandoned </w:t>
      </w:r>
      <w:r w:rsidR="004B3DE2">
        <w:rPr>
          <w:color w:val="000000"/>
        </w:rPr>
        <w:lastRenderedPageBreak/>
        <w:t xml:space="preserve">leases that were below the low-water mark (Roughley 1922). </w:t>
      </w:r>
      <w:moveFromRangeStart w:id="1495" w:author="Laura H Spencer" w:date="2020-06-15T14:34:00Z" w:name="move43124101"/>
      <w:moveFrom w:id="1496" w:author="Laura H Spencer" w:date="2020-06-15T14:34:00Z">
        <w:r w:rsidR="004B3DE2" w:rsidDel="000E5913">
          <w:rPr>
            <w:color w:val="000000"/>
          </w:rPr>
          <w:t>The introduction and translocation of mud worm species to Australia may have contributed to the disappearance of native subtidal oyster beds (</w:t>
        </w:r>
        <w:r w:rsidR="004B3DE2" w:rsidDel="000E5913">
          <w:rPr>
            <w:i/>
            <w:color w:val="000000"/>
          </w:rPr>
          <w:t>Saccostrea glomerata</w:t>
        </w:r>
        <w:r w:rsidR="004B3DE2" w:rsidDel="000E5913">
          <w:rPr>
            <w:color w:val="000000"/>
          </w:rPr>
          <w:t xml:space="preserve">, </w:t>
        </w:r>
        <w:r w:rsidR="004B3DE2" w:rsidDel="000E5913">
          <w:rPr>
            <w:i/>
            <w:color w:val="000000"/>
          </w:rPr>
          <w:t>Ostrea angasi</w:t>
        </w:r>
        <w:r w:rsidR="004B3DE2" w:rsidDel="000E5913">
          <w:rPr>
            <w:color w:val="000000"/>
          </w:rPr>
          <w:t xml:space="preserve">), some of which never recovered (Diggles 2013; Ogburn 2011). </w:t>
        </w:r>
      </w:moveFrom>
      <w:moveFromRangeEnd w:id="1495"/>
      <w:r w:rsidR="004B3DE2">
        <w:rPr>
          <w:color w:val="000000"/>
        </w:rPr>
        <w:t>More recently,</w:t>
      </w:r>
      <w:ins w:id="1497" w:author="Laura H Spencer" w:date="2020-06-15T15:16:00Z">
        <w:r w:rsidR="00566007">
          <w:rPr>
            <w:color w:val="000000"/>
          </w:rPr>
          <w:t xml:space="preserve"> </w:t>
        </w:r>
      </w:ins>
      <w:ins w:id="1498" w:author="Laura H Spencer" w:date="2020-06-17T12:22:00Z">
        <w:r w:rsidR="00CD61FF">
          <w:rPr>
            <w:color w:val="000000"/>
          </w:rPr>
          <w:t>mud worms</w:t>
        </w:r>
      </w:ins>
      <w:ins w:id="1499" w:author="Laura H Spencer" w:date="2020-06-15T15:16:00Z">
        <w:r w:rsidR="00566007">
          <w:rPr>
            <w:color w:val="000000"/>
          </w:rPr>
          <w:t xml:space="preserve"> have been introduced to Hawaii via translocat</w:t>
        </w:r>
      </w:ins>
      <w:ins w:id="1500" w:author="Laura H Spencer" w:date="2020-06-15T15:17:00Z">
        <w:r w:rsidR="00566007">
          <w:rPr>
            <w:color w:val="000000"/>
          </w:rPr>
          <w:t>ed shel</w:t>
        </w:r>
      </w:ins>
      <w:ins w:id="1501" w:author="Laura H Spencer" w:date="2020-06-15T15:16:00Z">
        <w:r w:rsidR="00566007">
          <w:rPr>
            <w:color w:val="000000"/>
          </w:rPr>
          <w:t xml:space="preserve">lfish. </w:t>
        </w:r>
      </w:ins>
      <w:del w:id="1502" w:author="Laura H Spencer" w:date="2020-06-15T14:42:00Z">
        <w:r w:rsidR="004B3DE2" w:rsidDel="000E5913">
          <w:rPr>
            <w:color w:val="000000"/>
          </w:rPr>
          <w:delText xml:space="preserve"> </w:delText>
        </w:r>
      </w:del>
      <w:ins w:id="1503" w:author="Laura H Spencer" w:date="2020-06-15T14:42:00Z">
        <w:r w:rsidR="000E5913" w:rsidRPr="000E5913">
          <w:rPr>
            <w:i/>
            <w:color w:val="000000"/>
            <w:rPrChange w:id="1504" w:author="Laura H Spencer" w:date="2020-06-15T14:42:00Z">
              <w:rPr>
                <w:color w:val="000000"/>
              </w:rPr>
            </w:rPrChange>
          </w:rPr>
          <w:t>P. websteri</w:t>
        </w:r>
        <w:r w:rsidR="000E5913">
          <w:rPr>
            <w:color w:val="000000"/>
          </w:rPr>
          <w:t xml:space="preserve"> </w:t>
        </w:r>
      </w:ins>
      <w:ins w:id="1505" w:author="Laura H Spencer" w:date="2020-06-15T15:16:00Z">
        <w:r w:rsidR="00566007">
          <w:rPr>
            <w:color w:val="000000"/>
          </w:rPr>
          <w:t xml:space="preserve">was </w:t>
        </w:r>
      </w:ins>
      <w:del w:id="1506" w:author="Laura H Spencer" w:date="2020-06-15T14:32:00Z">
        <w:r w:rsidR="004B3DE2" w:rsidRPr="003C3A26" w:rsidDel="000E5913">
          <w:rPr>
            <w:iCs/>
            <w:color w:val="000000"/>
            <w:rPrChange w:id="1507" w:author="" w:date="2020-06-22T12:29:00Z">
              <w:rPr>
                <w:i/>
                <w:color w:val="000000"/>
              </w:rPr>
            </w:rPrChange>
          </w:rPr>
          <w:delText xml:space="preserve">Polydora </w:delText>
        </w:r>
        <w:r w:rsidR="004B3DE2" w:rsidRPr="001526FA" w:rsidDel="000E5913">
          <w:rPr>
            <w:iCs/>
            <w:color w:val="000000"/>
          </w:rPr>
          <w:delText>spp. were introduced into Hawaii</w:delText>
        </w:r>
      </w:del>
      <w:del w:id="1508" w:author="Laura H Spencer" w:date="2020-06-15T14:31:00Z">
        <w:r w:rsidR="004B3DE2" w:rsidRPr="001526FA" w:rsidDel="000E5913">
          <w:rPr>
            <w:iCs/>
            <w:color w:val="000000"/>
          </w:rPr>
          <w:delText xml:space="preserve">, probably from stock shipped from mainland United States or Mexico (Eldredge 1994). </w:delText>
        </w:r>
      </w:del>
      <w:del w:id="1509" w:author="Laura H Spencer" w:date="2020-06-15T14:32:00Z">
        <w:r w:rsidR="004B3DE2" w:rsidRPr="001526FA" w:rsidDel="000E5913">
          <w:rPr>
            <w:iCs/>
            <w:color w:val="000000"/>
          </w:rPr>
          <w:delText xml:space="preserve">In one notable case, </w:delText>
        </w:r>
      </w:del>
      <w:del w:id="1510" w:author="Laura H Spencer" w:date="2020-06-15T14:39:00Z">
        <w:r w:rsidR="004B3DE2" w:rsidRPr="003C3A26" w:rsidDel="000E5913">
          <w:rPr>
            <w:iCs/>
            <w:color w:val="000000"/>
            <w:rPrChange w:id="1511" w:author="" w:date="2020-06-22T12:29:00Z">
              <w:rPr>
                <w:i/>
                <w:color w:val="000000"/>
              </w:rPr>
            </w:rPrChange>
          </w:rPr>
          <w:delText>P. websteri</w:delText>
        </w:r>
        <w:r w:rsidR="004B3DE2" w:rsidRPr="001526FA" w:rsidDel="000E5913">
          <w:rPr>
            <w:iCs/>
            <w:color w:val="000000"/>
          </w:rPr>
          <w:delText xml:space="preserve"> </w:delText>
        </w:r>
      </w:del>
      <w:ins w:id="1512" w:author="Laura H Spencer" w:date="2020-06-15T14:44:00Z">
        <w:del w:id="1513" w:author="" w:date="2020-06-22T12:29:00Z">
          <w:r w:rsidR="00536701" w:rsidRPr="001526FA" w:rsidDel="003C3A26">
            <w:rPr>
              <w:iCs/>
              <w:color w:val="000000"/>
            </w:rPr>
            <w:delText>likely</w:delText>
          </w:r>
        </w:del>
      </w:ins>
      <w:ins w:id="1514" w:author="" w:date="2020-06-22T12:29:00Z">
        <w:r w:rsidR="003C3A26" w:rsidRPr="003C3A26">
          <w:rPr>
            <w:iCs/>
            <w:color w:val="000000"/>
            <w:rPrChange w:id="1515" w:author="" w:date="2020-06-22T12:29:00Z">
              <w:rPr>
                <w:i/>
                <w:color w:val="000000"/>
              </w:rPr>
            </w:rPrChange>
          </w:rPr>
          <w:t>probably</w:t>
        </w:r>
      </w:ins>
      <w:ins w:id="1516" w:author="Laura H Spencer" w:date="2020-06-15T14:44:00Z">
        <w:r w:rsidR="00536701">
          <w:rPr>
            <w:color w:val="000000"/>
          </w:rPr>
          <w:t xml:space="preserve"> </w:t>
        </w:r>
      </w:ins>
      <w:r w:rsidR="004B3DE2">
        <w:rPr>
          <w:color w:val="000000"/>
        </w:rPr>
        <w:t>brought to Oahu</w:t>
      </w:r>
      <w:ins w:id="1517" w:author="Laura H Spencer" w:date="2020-06-15T14:41:00Z">
        <w:r w:rsidR="000E5913">
          <w:rPr>
            <w:color w:val="000000"/>
          </w:rPr>
          <w:t xml:space="preserve"> </w:t>
        </w:r>
      </w:ins>
      <w:del w:id="1518" w:author="Laura H Spencer" w:date="2020-06-15T14:42:00Z">
        <w:r w:rsidR="004B3DE2" w:rsidDel="000E5913">
          <w:rPr>
            <w:color w:val="000000"/>
          </w:rPr>
          <w:delText xml:space="preserve"> </w:delText>
        </w:r>
      </w:del>
      <w:r w:rsidR="004B3DE2">
        <w:rPr>
          <w:color w:val="000000"/>
        </w:rPr>
        <w:t>via California oyster seed</w:t>
      </w:r>
      <w:ins w:id="1519" w:author="Laura H Spencer" w:date="2020-06-17T12:22:00Z">
        <w:r w:rsidR="00CD61FF">
          <w:rPr>
            <w:color w:val="000000"/>
          </w:rPr>
          <w:t xml:space="preserve"> in the 1980’s</w:t>
        </w:r>
      </w:ins>
      <w:ins w:id="1520" w:author="Laura H Spencer" w:date="2020-06-15T14:32:00Z">
        <w:r w:rsidR="000E5913">
          <w:rPr>
            <w:color w:val="000000"/>
          </w:rPr>
          <w:t>, which</w:t>
        </w:r>
      </w:ins>
      <w:r w:rsidR="004B3DE2">
        <w:rPr>
          <w:color w:val="000000"/>
        </w:rPr>
        <w:t xml:space="preserve"> resulted in a severe infestation</w:t>
      </w:r>
      <w:del w:id="1521" w:author="Laura H Spencer" w:date="2020-06-15T14:32:00Z">
        <w:r w:rsidR="004B3DE2" w:rsidDel="000E5913">
          <w:rPr>
            <w:color w:val="000000"/>
          </w:rPr>
          <w:delText>,</w:delText>
        </w:r>
      </w:del>
      <w:r w:rsidR="004B3DE2">
        <w:rPr>
          <w:color w:val="000000"/>
        </w:rPr>
        <w:t xml:space="preserve"> and caused farmers to abandon their land-locked oyster pond (Bailey-Brock </w:t>
      </w:r>
      <w:ins w:id="1522" w:author="Laura H Spencer" w:date="2020-07-06T21:04:00Z">
        <w:r w:rsidR="0060131A">
          <w:rPr>
            <w:color w:val="000000"/>
          </w:rPr>
          <w:t xml:space="preserve">&amp; </w:t>
        </w:r>
      </w:ins>
      <w:del w:id="1523" w:author="Laura H Spencer" w:date="2020-07-06T21:04:00Z">
        <w:r w:rsidR="004B3DE2" w:rsidDel="0060131A">
          <w:rPr>
            <w:color w:val="000000"/>
          </w:rPr>
          <w:delText xml:space="preserve">and </w:delText>
        </w:r>
      </w:del>
      <w:r w:rsidR="004B3DE2">
        <w:rPr>
          <w:color w:val="000000"/>
        </w:rPr>
        <w:t>Ringwood 1982</w:t>
      </w:r>
      <w:ins w:id="1524" w:author="Laura H Spencer" w:date="2020-06-15T14:43:00Z">
        <w:r w:rsidR="00536701">
          <w:rPr>
            <w:color w:val="000000"/>
          </w:rPr>
          <w:t>; Eldredge 1994</w:t>
        </w:r>
      </w:ins>
      <w:r w:rsidR="004B3DE2">
        <w:rPr>
          <w:color w:val="000000"/>
        </w:rPr>
        <w:t>).</w:t>
      </w:r>
      <w:del w:id="1525" w:author="Laura H Spencer" w:date="2020-06-15T14:33:00Z">
        <w:r w:rsidR="004B3DE2" w:rsidDel="000E5913">
          <w:rPr>
            <w:color w:val="000000"/>
          </w:rPr>
          <w:delText xml:space="preserve"> </w:delText>
        </w:r>
      </w:del>
      <w:ins w:id="1526" w:author="Laura H Spencer" w:date="2020-06-15T14:32:00Z">
        <w:r w:rsidR="000E5913">
          <w:rPr>
            <w:color w:val="000000"/>
          </w:rPr>
          <w:t xml:space="preserve"> </w:t>
        </w:r>
      </w:ins>
      <w:ins w:id="1527" w:author="Laura H Spencer" w:date="2020-06-15T15:05:00Z">
        <w:r w:rsidR="00394A0B">
          <w:rPr>
            <w:color w:val="000000"/>
          </w:rPr>
          <w:t xml:space="preserve">The non-boring </w:t>
        </w:r>
        <w:r w:rsidR="00394A0B" w:rsidRPr="00875687">
          <w:rPr>
            <w:i/>
            <w:color w:val="000000"/>
          </w:rPr>
          <w:t>Polydora</w:t>
        </w:r>
        <w:r w:rsidR="00394A0B">
          <w:rPr>
            <w:color w:val="000000"/>
          </w:rPr>
          <w:t xml:space="preserve"> species</w:t>
        </w:r>
      </w:ins>
      <w:ins w:id="1528" w:author="Laura H Spencer" w:date="2020-06-15T15:07:00Z">
        <w:r w:rsidR="00394A0B">
          <w:rPr>
            <w:color w:val="000000"/>
          </w:rPr>
          <w:t xml:space="preserve"> </w:t>
        </w:r>
      </w:ins>
      <w:ins w:id="1529" w:author="Laura H Spencer" w:date="2020-06-15T15:05:00Z">
        <w:r w:rsidR="00394A0B" w:rsidRPr="00394A0B">
          <w:rPr>
            <w:i/>
            <w:color w:val="000000"/>
            <w:rPrChange w:id="1530" w:author="Laura H Spencer" w:date="2020-06-15T15:05:00Z">
              <w:rPr>
                <w:color w:val="000000"/>
              </w:rPr>
            </w:rPrChange>
          </w:rPr>
          <w:t>P. nuchalis</w:t>
        </w:r>
      </w:ins>
      <w:ins w:id="1531" w:author="Laura H Spencer" w:date="2020-06-15T15:08:00Z">
        <w:r w:rsidR="00394A0B">
          <w:rPr>
            <w:color w:val="000000"/>
          </w:rPr>
          <w:t xml:space="preserve"> was </w:t>
        </w:r>
        <w:del w:id="1532" w:author="" w:date="2020-06-22T12:29:00Z">
          <w:r w:rsidR="00394A0B" w:rsidDel="003C3A26">
            <w:rPr>
              <w:color w:val="000000"/>
            </w:rPr>
            <w:delText>likely</w:delText>
          </w:r>
        </w:del>
      </w:ins>
      <w:ins w:id="1533" w:author="" w:date="2020-06-22T12:29:00Z">
        <w:r w:rsidR="003C3A26">
          <w:rPr>
            <w:color w:val="000000"/>
          </w:rPr>
          <w:t>probably</w:t>
        </w:r>
      </w:ins>
      <w:ins w:id="1534" w:author="Laura H Spencer" w:date="2020-06-15T15:08:00Z">
        <w:r w:rsidR="00394A0B">
          <w:rPr>
            <w:color w:val="000000"/>
          </w:rPr>
          <w:t xml:space="preserve"> introduced to Hawaii in a shipment</w:t>
        </w:r>
      </w:ins>
      <w:ins w:id="1535" w:author="Laura H Spencer" w:date="2020-06-15T15:07:00Z">
        <w:r w:rsidR="00394A0B">
          <w:rPr>
            <w:color w:val="000000"/>
          </w:rPr>
          <w:t xml:space="preserve"> </w:t>
        </w:r>
      </w:ins>
      <w:ins w:id="1536" w:author="" w:date="2020-06-22T12:29:00Z">
        <w:r w:rsidR="003C3A26">
          <w:rPr>
            <w:color w:val="000000"/>
          </w:rPr>
          <w:t xml:space="preserve">of </w:t>
        </w:r>
      </w:ins>
      <w:ins w:id="1537" w:author="Laura H Spencer" w:date="2020-06-15T15:07:00Z">
        <w:r w:rsidR="00394A0B">
          <w:rPr>
            <w:color w:val="000000"/>
          </w:rPr>
          <w:t>shrimp from Mexico</w:t>
        </w:r>
      </w:ins>
      <w:ins w:id="1538" w:author="Laura H Spencer" w:date="2020-06-15T15:09:00Z">
        <w:r w:rsidR="00394A0B">
          <w:rPr>
            <w:color w:val="000000"/>
          </w:rPr>
          <w:t xml:space="preserve">, </w:t>
        </w:r>
      </w:ins>
      <w:ins w:id="1539" w:author="Laura H Spencer" w:date="2020-06-15T15:17:00Z">
        <w:r w:rsidR="00566007">
          <w:rPr>
            <w:color w:val="000000"/>
          </w:rPr>
          <w:t>fouling</w:t>
        </w:r>
      </w:ins>
      <w:ins w:id="1540" w:author="Laura H Spencer" w:date="2020-06-15T15:10:00Z">
        <w:r w:rsidR="00394A0B">
          <w:rPr>
            <w:color w:val="000000"/>
          </w:rPr>
          <w:t xml:space="preserve"> </w:t>
        </w:r>
      </w:ins>
      <w:ins w:id="1541" w:author="Laura H Spencer" w:date="2020-06-15T15:07:00Z">
        <w:r w:rsidR="00394A0B">
          <w:rPr>
            <w:color w:val="000000"/>
          </w:rPr>
          <w:t>oyster</w:t>
        </w:r>
      </w:ins>
      <w:ins w:id="1542" w:author="Laura H Spencer" w:date="2020-06-15T15:17:00Z">
        <w:r w:rsidR="00566007">
          <w:rPr>
            <w:color w:val="000000"/>
          </w:rPr>
          <w:t xml:space="preserve"> culture</w:t>
        </w:r>
      </w:ins>
      <w:ins w:id="1543" w:author="Laura H Spencer" w:date="2020-06-15T15:07:00Z">
        <w:r w:rsidR="00394A0B">
          <w:rPr>
            <w:color w:val="000000"/>
          </w:rPr>
          <w:t xml:space="preserve"> ponds</w:t>
        </w:r>
      </w:ins>
      <w:ins w:id="1544" w:author="Laura H Spencer" w:date="2020-06-15T15:10:00Z">
        <w:r w:rsidR="00394A0B">
          <w:rPr>
            <w:color w:val="000000"/>
          </w:rPr>
          <w:t xml:space="preserve"> </w:t>
        </w:r>
      </w:ins>
      <w:ins w:id="1545" w:author="Laura H Spencer" w:date="2020-06-15T15:17:00Z">
        <w:r w:rsidR="00566007">
          <w:rPr>
            <w:color w:val="000000"/>
          </w:rPr>
          <w:t xml:space="preserve">with </w:t>
        </w:r>
      </w:ins>
      <w:ins w:id="1546" w:author="Laura H Spencer" w:date="2020-06-15T15:10:00Z">
        <w:r w:rsidR="00394A0B">
          <w:rPr>
            <w:color w:val="000000"/>
          </w:rPr>
          <w:t>masses of mud tubes</w:t>
        </w:r>
      </w:ins>
      <w:ins w:id="1547" w:author="Laura H Spencer" w:date="2020-06-15T15:18:00Z">
        <w:r w:rsidR="00566007">
          <w:rPr>
            <w:color w:val="000000"/>
          </w:rPr>
          <w:t xml:space="preserve"> (Bailey-Brock 1990)</w:t>
        </w:r>
      </w:ins>
      <w:ins w:id="1548" w:author="Laura H Spencer" w:date="2020-06-15T15:10:00Z">
        <w:r w:rsidR="00394A0B">
          <w:rPr>
            <w:color w:val="000000"/>
          </w:rPr>
          <w:t>.</w:t>
        </w:r>
      </w:ins>
      <w:ins w:id="1549" w:author="Laura H Spencer" w:date="2020-06-17T12:29:00Z">
        <w:r w:rsidR="00CD61FF">
          <w:rPr>
            <w:color w:val="000000"/>
          </w:rPr>
          <w:t xml:space="preserve"> </w:t>
        </w:r>
      </w:ins>
      <w:ins w:id="1550" w:author="Laura H Spencer" w:date="2020-06-17T13:52:00Z">
        <w:r w:rsidR="0016206D">
          <w:rPr>
            <w:color w:val="000000"/>
          </w:rPr>
          <w:t xml:space="preserve">South Africa </w:t>
        </w:r>
        <w:del w:id="1551" w:author="" w:date="2020-06-22T12:29:00Z">
          <w:r w:rsidR="0016206D" w:rsidDel="003C3A26">
            <w:rPr>
              <w:color w:val="000000"/>
            </w:rPr>
            <w:delText xml:space="preserve">just </w:delText>
          </w:r>
        </w:del>
        <w:r w:rsidR="0016206D">
          <w:rPr>
            <w:color w:val="000000"/>
          </w:rPr>
          <w:t xml:space="preserve">recently detected </w:t>
        </w:r>
        <w:r w:rsidR="0016206D" w:rsidRPr="008F2A02">
          <w:rPr>
            <w:i/>
            <w:color w:val="000000"/>
          </w:rPr>
          <w:t>P. websteri</w:t>
        </w:r>
        <w:r w:rsidR="0016206D" w:rsidRPr="008F2A02">
          <w:rPr>
            <w:color w:val="000000"/>
          </w:rPr>
          <w:t xml:space="preserve"> </w:t>
        </w:r>
        <w:r w:rsidR="0016206D">
          <w:rPr>
            <w:color w:val="000000"/>
          </w:rPr>
          <w:t>for the first time in cultured oysters (</w:t>
        </w:r>
        <w:r w:rsidR="0016206D" w:rsidRPr="008F2A02">
          <w:rPr>
            <w:i/>
            <w:color w:val="000000"/>
          </w:rPr>
          <w:t>C. gigas</w:t>
        </w:r>
        <w:r w:rsidR="0016206D">
          <w:rPr>
            <w:color w:val="000000"/>
          </w:rPr>
          <w:t>)</w:t>
        </w:r>
      </w:ins>
      <w:ins w:id="1552" w:author="" w:date="2020-06-22T12:30:00Z">
        <w:r w:rsidR="003C3A26">
          <w:rPr>
            <w:color w:val="000000"/>
          </w:rPr>
          <w:t>; the invader was</w:t>
        </w:r>
      </w:ins>
      <w:ins w:id="1553" w:author="Laura H Spencer" w:date="2020-06-17T13:52:00Z">
        <w:del w:id="1554" w:author="" w:date="2020-06-22T12:30:00Z">
          <w:r w:rsidR="0016206D" w:rsidDel="003C3A26">
            <w:rPr>
              <w:color w:val="000000"/>
            </w:rPr>
            <w:delText>,</w:delText>
          </w:r>
        </w:del>
        <w:r w:rsidR="0016206D">
          <w:rPr>
            <w:color w:val="000000"/>
          </w:rPr>
          <w:t xml:space="preserve"> </w:t>
        </w:r>
        <w:del w:id="1555" w:author="" w:date="2020-06-22T12:30:00Z">
          <w:r w:rsidR="0016206D" w:rsidDel="003C3A26">
            <w:rPr>
              <w:color w:val="000000"/>
            </w:rPr>
            <w:delText xml:space="preserve">which was </w:delText>
          </w:r>
        </w:del>
        <w:r w:rsidR="0016206D" w:rsidRPr="008F2A02">
          <w:rPr>
            <w:color w:val="000000"/>
          </w:rPr>
          <w:t xml:space="preserve">probably </w:t>
        </w:r>
        <w:r w:rsidR="0016206D">
          <w:rPr>
            <w:color w:val="000000"/>
          </w:rPr>
          <w:t>introduced</w:t>
        </w:r>
        <w:r w:rsidR="0016206D" w:rsidRPr="008F2A02">
          <w:rPr>
            <w:color w:val="000000"/>
          </w:rPr>
          <w:t xml:space="preserve"> </w:t>
        </w:r>
        <w:r w:rsidR="0016206D">
          <w:rPr>
            <w:color w:val="000000"/>
          </w:rPr>
          <w:t>when juvenile oysters were translocated from</w:t>
        </w:r>
        <w:r w:rsidR="0016206D" w:rsidRPr="008F2A02">
          <w:rPr>
            <w:color w:val="000000"/>
          </w:rPr>
          <w:t xml:space="preserve"> Namibia (Simon </w:t>
        </w:r>
        <w:r w:rsidR="0016206D">
          <w:rPr>
            <w:color w:val="000000"/>
          </w:rPr>
          <w:t xml:space="preserve">2011, </w:t>
        </w:r>
        <w:r w:rsidR="0016206D" w:rsidRPr="008F2A02">
          <w:rPr>
            <w:color w:val="000000"/>
          </w:rPr>
          <w:t>2015; Williams 2015)</w:t>
        </w:r>
        <w:r w:rsidR="0016206D">
          <w:rPr>
            <w:color w:val="000000"/>
          </w:rPr>
          <w:t xml:space="preserve">. </w:t>
        </w:r>
      </w:ins>
      <w:ins w:id="1556" w:author="Laura H Spencer" w:date="2020-06-17T16:14:00Z">
        <w:r>
          <w:rPr>
            <w:i/>
            <w:color w:val="000000"/>
          </w:rPr>
          <w:t>B.</w:t>
        </w:r>
      </w:ins>
      <w:ins w:id="1557" w:author="Laura H Spencer" w:date="2020-06-17T12:23:00Z">
        <w:r w:rsidR="00CD61FF" w:rsidRPr="00CD61FF">
          <w:rPr>
            <w:i/>
            <w:color w:val="000000"/>
            <w:rPrChange w:id="1558" w:author="Laura H Spencer" w:date="2020-06-17T12:29:00Z">
              <w:rPr>
                <w:color w:val="000000"/>
              </w:rPr>
            </w:rPrChange>
          </w:rPr>
          <w:t xml:space="preserve"> proboscidea</w:t>
        </w:r>
      </w:ins>
      <w:ins w:id="1559" w:author="Laura H Spencer" w:date="2020-06-17T16:13:00Z">
        <w:r>
          <w:rPr>
            <w:color w:val="000000"/>
          </w:rPr>
          <w:t xml:space="preserve"> </w:t>
        </w:r>
      </w:ins>
      <w:ins w:id="1560" w:author="Laura H Spencer" w:date="2020-06-17T12:27:00Z">
        <w:r w:rsidR="00CD61FF" w:rsidRPr="008F2A02">
          <w:rPr>
            <w:color w:val="000000"/>
          </w:rPr>
          <w:t xml:space="preserve">has </w:t>
        </w:r>
      </w:ins>
      <w:ins w:id="1561" w:author="Laura H Spencer" w:date="2020-06-17T13:22:00Z">
        <w:r w:rsidR="00E15B92">
          <w:rPr>
            <w:color w:val="000000"/>
          </w:rPr>
          <w:t xml:space="preserve">become </w:t>
        </w:r>
      </w:ins>
      <w:ins w:id="1562" w:author="Laura H Spencer" w:date="2020-06-17T12:27:00Z">
        <w:r w:rsidR="00CD61FF" w:rsidRPr="008F2A02">
          <w:rPr>
            <w:color w:val="000000"/>
          </w:rPr>
          <w:t xml:space="preserve">a pest to abalone farms in South Africa since 2004 when it was first observed </w:t>
        </w:r>
      </w:ins>
      <w:ins w:id="1563" w:author="Laura H Spencer" w:date="2020-06-17T13:50:00Z">
        <w:r w:rsidR="0016206D">
          <w:rPr>
            <w:color w:val="000000"/>
          </w:rPr>
          <w:t>burrowing i</w:t>
        </w:r>
      </w:ins>
      <w:ins w:id="1564" w:author="Laura H Spencer" w:date="2020-06-17T12:27:00Z">
        <w:r w:rsidR="00CD61FF" w:rsidRPr="008F2A02">
          <w:rPr>
            <w:color w:val="000000"/>
          </w:rPr>
          <w:t>n</w:t>
        </w:r>
      </w:ins>
      <w:ins w:id="1565" w:author="Laura H Spencer" w:date="2020-06-17T13:50:00Z">
        <w:r w:rsidR="0016206D">
          <w:rPr>
            <w:color w:val="000000"/>
          </w:rPr>
          <w:t>to</w:t>
        </w:r>
      </w:ins>
      <w:ins w:id="1566" w:author="Laura H Spencer" w:date="2020-06-17T12:27:00Z">
        <w:r w:rsidR="00CD61FF" w:rsidRPr="008F2A02">
          <w:rPr>
            <w:color w:val="000000"/>
          </w:rPr>
          <w:t xml:space="preserve"> </w:t>
        </w:r>
      </w:ins>
      <w:ins w:id="1567" w:author="Laura H Spencer" w:date="2020-06-17T12:30:00Z">
        <w:r w:rsidR="00CD61FF">
          <w:rPr>
            <w:color w:val="000000"/>
          </w:rPr>
          <w:t>cultured</w:t>
        </w:r>
      </w:ins>
      <w:ins w:id="1568" w:author="Laura H Spencer" w:date="2020-06-17T12:27:00Z">
        <w:r w:rsidR="00CD61FF" w:rsidRPr="008F2A02">
          <w:rPr>
            <w:color w:val="000000"/>
          </w:rPr>
          <w:t xml:space="preserve"> abalone (Simon </w:t>
        </w:r>
        <w:r w:rsidR="00CD61FF" w:rsidRPr="00193914">
          <w:rPr>
            <w:i/>
            <w:color w:val="000000"/>
            <w:rPrChange w:id="1569" w:author="Laura H Spencer" w:date="2020-07-06T22:13:00Z">
              <w:rPr>
                <w:color w:val="000000"/>
              </w:rPr>
            </w:rPrChange>
          </w:rPr>
          <w:t>et al.</w:t>
        </w:r>
        <w:r w:rsidR="00CD61FF" w:rsidRPr="008F2A02">
          <w:rPr>
            <w:color w:val="000000"/>
          </w:rPr>
          <w:t xml:space="preserve"> 2009)</w:t>
        </w:r>
      </w:ins>
      <w:ins w:id="1570" w:author="Laura H Spencer" w:date="2020-06-17T13:50:00Z">
        <w:r w:rsidR="0016206D">
          <w:rPr>
            <w:color w:val="000000"/>
          </w:rPr>
          <w:t xml:space="preserve">. The introduced </w:t>
        </w:r>
        <w:r w:rsidR="0016206D" w:rsidRPr="0016206D">
          <w:rPr>
            <w:i/>
            <w:color w:val="000000"/>
            <w:rPrChange w:id="1571" w:author="Laura H Spencer" w:date="2020-06-17T13:51:00Z">
              <w:rPr>
                <w:color w:val="000000"/>
              </w:rPr>
            </w:rPrChange>
          </w:rPr>
          <w:t xml:space="preserve">B. </w:t>
        </w:r>
      </w:ins>
      <w:ins w:id="1572" w:author="Laura H Spencer" w:date="2020-06-17T13:51:00Z">
        <w:r w:rsidR="0016206D" w:rsidRPr="0016206D">
          <w:rPr>
            <w:i/>
            <w:color w:val="000000"/>
            <w:rPrChange w:id="1573" w:author="Laura H Spencer" w:date="2020-06-17T13:51:00Z">
              <w:rPr>
                <w:color w:val="000000"/>
              </w:rPr>
            </w:rPrChange>
          </w:rPr>
          <w:t>proboscidea</w:t>
        </w:r>
        <w:r w:rsidR="0016206D">
          <w:rPr>
            <w:color w:val="000000"/>
          </w:rPr>
          <w:t xml:space="preserve"> </w:t>
        </w:r>
      </w:ins>
      <w:ins w:id="1574" w:author="Laura H Spencer" w:date="2020-06-17T12:27:00Z">
        <w:r w:rsidR="00CD61FF" w:rsidRPr="008F2A02">
          <w:rPr>
            <w:color w:val="000000"/>
          </w:rPr>
          <w:t>presumably originat</w:t>
        </w:r>
      </w:ins>
      <w:ins w:id="1575" w:author="Laura H Spencer" w:date="2020-06-17T13:51:00Z">
        <w:r w:rsidR="0016206D">
          <w:rPr>
            <w:color w:val="000000"/>
          </w:rPr>
          <w:t>ed</w:t>
        </w:r>
      </w:ins>
      <w:ins w:id="1576" w:author="Laura H Spencer" w:date="2020-06-17T12:27:00Z">
        <w:r w:rsidR="00CD61FF" w:rsidRPr="008F2A02">
          <w:rPr>
            <w:color w:val="000000"/>
          </w:rPr>
          <w:t xml:space="preserve"> from</w:t>
        </w:r>
      </w:ins>
      <w:ins w:id="1577" w:author="Laura H Spencer" w:date="2020-06-17T13:25:00Z">
        <w:r w:rsidR="00E15B92">
          <w:rPr>
            <w:color w:val="000000"/>
          </w:rPr>
          <w:t xml:space="preserve"> the North American Pacific Coast</w:t>
        </w:r>
      </w:ins>
      <w:ins w:id="1578" w:author="Laura H Spencer" w:date="2020-06-17T12:28:00Z">
        <w:r w:rsidR="00CD61FF">
          <w:rPr>
            <w:color w:val="000000"/>
          </w:rPr>
          <w:t xml:space="preserve"> where it is found in the wild</w:t>
        </w:r>
      </w:ins>
      <w:ins w:id="1579" w:author="Laura H Spencer" w:date="2020-06-17T12:27:00Z">
        <w:r w:rsidR="00CD61FF" w:rsidRPr="008F2A02">
          <w:rPr>
            <w:color w:val="000000"/>
          </w:rPr>
          <w:t xml:space="preserve"> </w:t>
        </w:r>
      </w:ins>
      <w:ins w:id="1580" w:author="Laura H Spencer" w:date="2020-06-17T13:48:00Z">
        <w:r w:rsidR="001308C2">
          <w:rPr>
            <w:color w:val="000000"/>
          </w:rPr>
          <w:t xml:space="preserve">benthos </w:t>
        </w:r>
      </w:ins>
      <w:ins w:id="1581" w:author="Laura H Spencer" w:date="2020-06-17T12:27:00Z">
        <w:r w:rsidR="00CD61FF" w:rsidRPr="008F2A02">
          <w:rPr>
            <w:color w:val="000000"/>
          </w:rPr>
          <w:t>(</w:t>
        </w:r>
      </w:ins>
      <w:ins w:id="1582" w:author="Laura H Spencer" w:date="2020-06-17T13:48:00Z">
        <w:r w:rsidR="001308C2">
          <w:rPr>
            <w:color w:val="000000"/>
          </w:rPr>
          <w:t xml:space="preserve">Hartman 1940, 1941; </w:t>
        </w:r>
      </w:ins>
      <w:ins w:id="1583" w:author="Laura H Spencer" w:date="2020-06-17T13:31:00Z">
        <w:r w:rsidR="00E15B92">
          <w:rPr>
            <w:color w:val="000000"/>
          </w:rPr>
          <w:t xml:space="preserve">Jaubet </w:t>
        </w:r>
        <w:r w:rsidR="00E15B92" w:rsidRPr="0060131A">
          <w:rPr>
            <w:i/>
            <w:color w:val="000000"/>
            <w:rPrChange w:id="1584" w:author="Laura H Spencer" w:date="2020-07-06T21:04:00Z">
              <w:rPr>
                <w:color w:val="000000"/>
              </w:rPr>
            </w:rPrChange>
          </w:rPr>
          <w:t>et al.</w:t>
        </w:r>
        <w:r w:rsidR="00E15B92">
          <w:rPr>
            <w:color w:val="000000"/>
          </w:rPr>
          <w:t xml:space="preserve"> 2018; </w:t>
        </w:r>
      </w:ins>
      <w:ins w:id="1585" w:author="Laura H Spencer" w:date="2020-06-17T12:27:00Z">
        <w:r w:rsidR="00CD61FF" w:rsidRPr="008F2A02">
          <w:rPr>
            <w:color w:val="000000"/>
          </w:rPr>
          <w:t xml:space="preserve">Simon </w:t>
        </w:r>
        <w:r w:rsidR="00CD61FF" w:rsidRPr="0060131A">
          <w:rPr>
            <w:i/>
            <w:color w:val="000000"/>
            <w:rPrChange w:id="1586" w:author="Laura H Spencer" w:date="2020-07-06T21:04:00Z">
              <w:rPr>
                <w:color w:val="000000"/>
              </w:rPr>
            </w:rPrChange>
          </w:rPr>
          <w:t>et al.</w:t>
        </w:r>
        <w:r w:rsidR="00CD61FF" w:rsidRPr="008F2A02">
          <w:rPr>
            <w:color w:val="000000"/>
          </w:rPr>
          <w:t xml:space="preserve"> 2009)</w:t>
        </w:r>
      </w:ins>
      <w:ins w:id="1587" w:author="Laura H Spencer" w:date="2020-06-17T15:48:00Z">
        <w:r w:rsidR="005074A8">
          <w:rPr>
            <w:color w:val="000000"/>
          </w:rPr>
          <w:t xml:space="preserve">, although the species </w:t>
        </w:r>
      </w:ins>
      <w:ins w:id="1588" w:author="Laura H Spencer" w:date="2020-06-17T15:49:00Z">
        <w:r w:rsidR="005074A8">
          <w:rPr>
            <w:color w:val="000000"/>
          </w:rPr>
          <w:t>is</w:t>
        </w:r>
      </w:ins>
      <w:ins w:id="1589" w:author="Laura H Spencer" w:date="2020-06-17T15:48:00Z">
        <w:r w:rsidR="005074A8">
          <w:rPr>
            <w:color w:val="000000"/>
          </w:rPr>
          <w:t xml:space="preserve"> </w:t>
        </w:r>
      </w:ins>
      <w:ins w:id="1590" w:author="Laura H Spencer" w:date="2020-06-17T16:14:00Z">
        <w:r>
          <w:rPr>
            <w:color w:val="000000"/>
          </w:rPr>
          <w:t xml:space="preserve">now </w:t>
        </w:r>
      </w:ins>
      <w:ins w:id="1591" w:author="Laura H Spencer" w:date="2020-06-17T15:48:00Z">
        <w:r w:rsidR="005074A8">
          <w:rPr>
            <w:color w:val="000000"/>
          </w:rPr>
          <w:t>widely distributed throughout the world</w:t>
        </w:r>
      </w:ins>
      <w:ins w:id="1592" w:author="Laura H Spencer" w:date="2020-06-17T15:49:00Z">
        <w:r w:rsidR="005074A8">
          <w:rPr>
            <w:color w:val="000000"/>
          </w:rPr>
          <w:t xml:space="preserve"> (</w:t>
        </w:r>
        <w:r w:rsidR="005074A8" w:rsidRPr="005074A8">
          <w:rPr>
            <w:color w:val="000000"/>
          </w:rPr>
          <w:t>Canada, Australia, New Zealand</w:t>
        </w:r>
      </w:ins>
      <w:ins w:id="1593" w:author="Laura H Spencer" w:date="2020-06-17T15:50:00Z">
        <w:r w:rsidR="005074A8">
          <w:rPr>
            <w:color w:val="000000"/>
          </w:rPr>
          <w:t xml:space="preserve">, </w:t>
        </w:r>
      </w:ins>
      <w:ins w:id="1594" w:author="Laura H Spencer" w:date="2020-06-17T15:49:00Z">
        <w:r w:rsidR="005074A8" w:rsidRPr="005074A8">
          <w:rPr>
            <w:color w:val="000000"/>
          </w:rPr>
          <w:t>Argentina, South Africa,</w:t>
        </w:r>
      </w:ins>
      <w:ins w:id="1595" w:author="Laura H Spencer" w:date="2020-06-17T15:51:00Z">
        <w:r w:rsidR="005074A8" w:rsidRPr="005074A8">
          <w:rPr>
            <w:color w:val="000000"/>
          </w:rPr>
          <w:t xml:space="preserve"> </w:t>
        </w:r>
        <w:r w:rsidR="005074A8">
          <w:rPr>
            <w:color w:val="000000"/>
          </w:rPr>
          <w:t xml:space="preserve">Asia, and </w:t>
        </w:r>
      </w:ins>
      <w:ins w:id="1596" w:author="Laura H Spencer" w:date="2020-06-17T15:49:00Z">
        <w:r w:rsidR="005074A8" w:rsidRPr="005074A8">
          <w:rPr>
            <w:color w:val="000000"/>
          </w:rPr>
          <w:t>Europe</w:t>
        </w:r>
        <w:r w:rsidR="005074A8">
          <w:rPr>
            <w:color w:val="000000"/>
          </w:rPr>
          <w:t>)</w:t>
        </w:r>
      </w:ins>
      <w:ins w:id="1597" w:author="Laura H Spencer" w:date="2020-06-17T15:48:00Z">
        <w:r w:rsidR="005074A8">
          <w:rPr>
            <w:color w:val="000000"/>
          </w:rPr>
          <w:t xml:space="preserve"> (</w:t>
        </w:r>
        <w:r w:rsidR="005074A8" w:rsidRPr="005074A8">
          <w:rPr>
            <w:color w:val="000000"/>
          </w:rPr>
          <w:t>Radashevsky</w:t>
        </w:r>
        <w:r w:rsidR="005074A8">
          <w:rPr>
            <w:color w:val="000000"/>
          </w:rPr>
          <w:t xml:space="preserve"> </w:t>
        </w:r>
        <w:r w:rsidR="005074A8" w:rsidRPr="005074A8">
          <w:rPr>
            <w:i/>
            <w:color w:val="000000"/>
            <w:rPrChange w:id="1598" w:author="Laura H Spencer" w:date="2020-06-17T15:48:00Z">
              <w:rPr>
                <w:color w:val="000000"/>
              </w:rPr>
            </w:rPrChange>
          </w:rPr>
          <w:t>et al.</w:t>
        </w:r>
        <w:r w:rsidR="005074A8">
          <w:rPr>
            <w:color w:val="000000"/>
          </w:rPr>
          <w:t xml:space="preserve"> 2019)</w:t>
        </w:r>
      </w:ins>
      <w:ins w:id="1599" w:author="Laura H Spencer" w:date="2020-06-17T13:51:00Z">
        <w:r w:rsidR="0016206D">
          <w:rPr>
            <w:color w:val="000000"/>
          </w:rPr>
          <w:t>.</w:t>
        </w:r>
      </w:ins>
      <w:ins w:id="1600" w:author="Laura H Spencer" w:date="2020-06-17T12:27:00Z">
        <w:r w:rsidR="00CD61FF" w:rsidRPr="008F2A02">
          <w:rPr>
            <w:color w:val="000000"/>
          </w:rPr>
          <w:t xml:space="preserve"> </w:t>
        </w:r>
      </w:ins>
      <w:moveToRangeStart w:id="1601" w:author="Laura H Spencer" w:date="2020-06-15T14:34:00Z" w:name="move43124101"/>
      <w:moveTo w:id="1602" w:author="Laura H Spencer" w:date="2020-06-15T14:34:00Z">
        <w:del w:id="1603" w:author="Laura H Spencer" w:date="2020-06-15T14:34:00Z">
          <w:r w:rsidR="000E5913" w:rsidDel="000E5913">
            <w:rPr>
              <w:color w:val="000000"/>
            </w:rPr>
            <w:delText>T</w:delText>
          </w:r>
        </w:del>
        <w:del w:id="1604" w:author="Laura H Spencer" w:date="2020-06-17T13:13:00Z">
          <w:r w:rsidR="000E5913" w:rsidDel="009D05DD">
            <w:rPr>
              <w:color w:val="000000"/>
            </w:rPr>
            <w:delText>he introduction and translocation of mud worm species to Australia may have contributed to the disappearance of native subtidal oyster beds (</w:delText>
          </w:r>
        </w:del>
        <w:del w:id="1605" w:author="Laura H Spencer" w:date="2020-06-15T14:34:00Z">
          <w:r w:rsidR="000E5913" w:rsidDel="000E5913">
            <w:rPr>
              <w:i/>
              <w:color w:val="000000"/>
            </w:rPr>
            <w:delText>Saccostrea</w:delText>
          </w:r>
        </w:del>
        <w:del w:id="1606" w:author="Laura H Spencer" w:date="2020-06-17T13:13:00Z">
          <w:r w:rsidR="000E5913" w:rsidDel="009D05DD">
            <w:rPr>
              <w:i/>
              <w:color w:val="000000"/>
            </w:rPr>
            <w:delText xml:space="preserve"> glomerata</w:delText>
          </w:r>
          <w:r w:rsidR="000E5913" w:rsidDel="009D05DD">
            <w:rPr>
              <w:color w:val="000000"/>
            </w:rPr>
            <w:delText xml:space="preserve">, </w:delText>
          </w:r>
          <w:r w:rsidR="000E5913" w:rsidDel="009D05DD">
            <w:rPr>
              <w:i/>
              <w:color w:val="000000"/>
            </w:rPr>
            <w:delText>Ostrea angasi</w:delText>
          </w:r>
          <w:r w:rsidR="000E5913" w:rsidDel="009D05DD">
            <w:rPr>
              <w:color w:val="000000"/>
            </w:rPr>
            <w:delText>), some of which never recovered (Diggles 2013; Ogburn 2011).</w:delText>
          </w:r>
        </w:del>
      </w:moveTo>
      <w:moveToRangeEnd w:id="1601"/>
      <w:ins w:id="1607" w:author="Laura H Spencer" w:date="2020-06-17T12:55:00Z">
        <w:r w:rsidR="006B5C55">
          <w:rPr>
            <w:color w:val="000000"/>
          </w:rPr>
          <w:t>The presumed origins of introduced mud worms are, however, often based on circumstantial evidence such as documented movement of shellfish stock and</w:t>
        </w:r>
      </w:ins>
      <w:ins w:id="1608" w:author="Laura H Spencer" w:date="2020-06-17T16:14:00Z">
        <w:r>
          <w:rPr>
            <w:color w:val="000000"/>
          </w:rPr>
          <w:t xml:space="preserve"> the</w:t>
        </w:r>
      </w:ins>
      <w:ins w:id="1609" w:author="Laura H Spencer" w:date="2020-06-17T12:55:00Z">
        <w:r w:rsidR="006B5C55">
          <w:rPr>
            <w:color w:val="000000"/>
          </w:rPr>
          <w:t xml:space="preserve"> first described location</w:t>
        </w:r>
      </w:ins>
      <w:ins w:id="1610" w:author="Laura H Spencer" w:date="2020-06-17T16:14:00Z">
        <w:r>
          <w:rPr>
            <w:color w:val="000000"/>
          </w:rPr>
          <w:t>s</w:t>
        </w:r>
      </w:ins>
      <w:ins w:id="1611" w:author="Laura H Spencer" w:date="2020-06-17T12:55:00Z">
        <w:r w:rsidR="006B5C55">
          <w:rPr>
            <w:color w:val="000000"/>
          </w:rPr>
          <w:t xml:space="preserve"> of mud worm infestations. Researchers are increasingly </w:t>
        </w:r>
      </w:ins>
      <w:ins w:id="1612" w:author="Laura H Spencer" w:date="2020-06-17T12:57:00Z">
        <w:r w:rsidR="006B5C55">
          <w:rPr>
            <w:color w:val="000000"/>
          </w:rPr>
          <w:t>using molecular marke</w:t>
        </w:r>
      </w:ins>
      <w:ins w:id="1613" w:author="Laura H Spencer" w:date="2020-06-17T12:58:00Z">
        <w:r w:rsidR="006B5C55">
          <w:rPr>
            <w:color w:val="000000"/>
          </w:rPr>
          <w:t xml:space="preserve">rs to compare </w:t>
        </w:r>
      </w:ins>
      <w:ins w:id="1614" w:author="Laura H Spencer" w:date="2020-06-17T16:14:00Z">
        <w:r>
          <w:rPr>
            <w:color w:val="000000"/>
          </w:rPr>
          <w:t xml:space="preserve">the </w:t>
        </w:r>
      </w:ins>
      <w:ins w:id="1615" w:author="Laura H Spencer" w:date="2020-06-17T12:58:00Z">
        <w:r w:rsidR="006B5C55">
          <w:rPr>
            <w:color w:val="000000"/>
          </w:rPr>
          <w:t xml:space="preserve">genetic structure </w:t>
        </w:r>
      </w:ins>
      <w:ins w:id="1616" w:author="Laura H Spencer" w:date="2020-06-17T12:56:00Z">
        <w:r w:rsidR="006B5C55">
          <w:rPr>
            <w:color w:val="000000"/>
          </w:rPr>
          <w:t>of i</w:t>
        </w:r>
      </w:ins>
      <w:ins w:id="1617" w:author="Laura H Spencer" w:date="2020-06-17T12:57:00Z">
        <w:r w:rsidR="006B5C55">
          <w:rPr>
            <w:color w:val="000000"/>
          </w:rPr>
          <w:t xml:space="preserve">ntroduced mud worms to </w:t>
        </w:r>
      </w:ins>
      <w:ins w:id="1618" w:author="Laura H Spencer" w:date="2020-06-17T12:58:00Z">
        <w:r w:rsidR="006B5C55">
          <w:rPr>
            <w:color w:val="000000"/>
          </w:rPr>
          <w:t xml:space="preserve">those in </w:t>
        </w:r>
      </w:ins>
      <w:ins w:id="1619" w:author="Laura H Spencer" w:date="2020-06-17T12:57:00Z">
        <w:r w:rsidR="006B5C55">
          <w:rPr>
            <w:color w:val="000000"/>
          </w:rPr>
          <w:t xml:space="preserve">other regions </w:t>
        </w:r>
      </w:ins>
      <w:ins w:id="1620" w:author="Laura H Spencer" w:date="2020-06-17T12:56:00Z">
        <w:r w:rsidR="006B5C55">
          <w:rPr>
            <w:color w:val="000000"/>
          </w:rPr>
          <w:t>(e.g.</w:t>
        </w:r>
      </w:ins>
      <w:ins w:id="1621" w:author="" w:date="2020-06-22T12:30:00Z">
        <w:r w:rsidR="003C3A26">
          <w:rPr>
            <w:color w:val="000000"/>
          </w:rPr>
          <w:t>,</w:t>
        </w:r>
      </w:ins>
      <w:ins w:id="1622" w:author="Laura H Spencer" w:date="2020-06-17T12:56:00Z">
        <w:r w:rsidR="006B5C55">
          <w:rPr>
            <w:color w:val="000000"/>
          </w:rPr>
          <w:t xml:space="preserve"> </w:t>
        </w:r>
      </w:ins>
      <w:ins w:id="1623" w:author="Laura H Spencer" w:date="2020-06-17T12:58:00Z">
        <w:r w:rsidR="006B5C55">
          <w:rPr>
            <w:color w:val="000000"/>
          </w:rPr>
          <w:t xml:space="preserve">comparing </w:t>
        </w:r>
      </w:ins>
      <w:ins w:id="1624" w:author="Laura H Spencer" w:date="2020-06-17T12:56:00Z">
        <w:r w:rsidR="006B5C55">
          <w:rPr>
            <w:color w:val="000000"/>
          </w:rPr>
          <w:t>mtDNA sequences)</w:t>
        </w:r>
      </w:ins>
      <w:ins w:id="1625" w:author="Laura H Spencer" w:date="2020-06-17T12:58:00Z">
        <w:r w:rsidR="006B5C55">
          <w:rPr>
            <w:color w:val="000000"/>
          </w:rPr>
          <w:t xml:space="preserve"> (</w:t>
        </w:r>
      </w:ins>
      <w:ins w:id="1626" w:author="Laura H Spencer" w:date="2020-06-17T12:59:00Z">
        <w:r w:rsidR="006B5C55">
          <w:rPr>
            <w:color w:val="000000"/>
          </w:rPr>
          <w:t>Rice</w:t>
        </w:r>
      </w:ins>
      <w:ins w:id="1627" w:author="Laura H Spencer" w:date="2020-07-06T22:10:00Z">
        <w:r w:rsidR="00193914">
          <w:rPr>
            <w:color w:val="000000"/>
          </w:rPr>
          <w:t xml:space="preserve">, Lindsay &amp; Rawson </w:t>
        </w:r>
      </w:ins>
      <w:ins w:id="1628" w:author="Laura H Spencer" w:date="2020-06-17T12:59:00Z">
        <w:r w:rsidR="006B5C55">
          <w:rPr>
            <w:color w:val="000000"/>
          </w:rPr>
          <w:t xml:space="preserve">2018; </w:t>
        </w:r>
      </w:ins>
      <w:ins w:id="1629" w:author="Laura H Spencer" w:date="2020-06-17T13:00:00Z">
        <w:r w:rsidR="005A41FD">
          <w:rPr>
            <w:color w:val="000000"/>
          </w:rPr>
          <w:t xml:space="preserve">Simon </w:t>
        </w:r>
        <w:r w:rsidR="005A41FD" w:rsidRPr="0060131A">
          <w:rPr>
            <w:i/>
            <w:color w:val="000000"/>
            <w:rPrChange w:id="1630" w:author="Laura H Spencer" w:date="2020-07-06T21:04:00Z">
              <w:rPr>
                <w:color w:val="000000"/>
              </w:rPr>
            </w:rPrChange>
          </w:rPr>
          <w:t>et al.</w:t>
        </w:r>
        <w:r w:rsidR="005A41FD">
          <w:rPr>
            <w:color w:val="000000"/>
          </w:rPr>
          <w:t xml:space="preserve"> 2009; </w:t>
        </w:r>
      </w:ins>
      <w:ins w:id="1631" w:author="Laura H Spencer" w:date="2020-06-17T12:58:00Z">
        <w:r w:rsidR="006B5C55">
          <w:rPr>
            <w:color w:val="000000"/>
          </w:rPr>
          <w:t>Williams 2015</w:t>
        </w:r>
      </w:ins>
      <w:ins w:id="1632" w:author="Laura H Spencer" w:date="2020-06-17T12:59:00Z">
        <w:r w:rsidR="006B5C55">
          <w:rPr>
            <w:color w:val="000000"/>
          </w:rPr>
          <w:t>)</w:t>
        </w:r>
      </w:ins>
      <w:ins w:id="1633" w:author="Laura H Spencer" w:date="2020-06-17T12:57:00Z">
        <w:r w:rsidR="006B5C55">
          <w:rPr>
            <w:color w:val="000000"/>
          </w:rPr>
          <w:t xml:space="preserve">. </w:t>
        </w:r>
      </w:ins>
      <w:ins w:id="1634" w:author="Laura H Spencer" w:date="2020-06-17T13:04:00Z">
        <w:r w:rsidR="005A41FD">
          <w:rPr>
            <w:color w:val="000000"/>
          </w:rPr>
          <w:t xml:space="preserve">These genetic tools, which Martinelli </w:t>
        </w:r>
        <w:r w:rsidR="005A41FD" w:rsidRPr="005A41FD">
          <w:rPr>
            <w:i/>
            <w:color w:val="000000"/>
            <w:rPrChange w:id="1635" w:author="Laura H Spencer" w:date="2020-06-17T13:05:00Z">
              <w:rPr>
                <w:color w:val="000000"/>
              </w:rPr>
            </w:rPrChange>
          </w:rPr>
          <w:t>et al.</w:t>
        </w:r>
        <w:r w:rsidR="005A41FD">
          <w:rPr>
            <w:color w:val="000000"/>
          </w:rPr>
          <w:t xml:space="preserve"> (2020) leveraged </w:t>
        </w:r>
      </w:ins>
      <w:ins w:id="1636" w:author="Laura H Spencer" w:date="2020-06-17T13:01:00Z">
        <w:r w:rsidR="005A41FD">
          <w:rPr>
            <w:color w:val="000000"/>
          </w:rPr>
          <w:t xml:space="preserve">to identify the </w:t>
        </w:r>
      </w:ins>
      <w:ins w:id="1637" w:author="Laura H Spencer" w:date="2020-06-17T13:04:00Z">
        <w:r w:rsidR="005A41FD">
          <w:rPr>
            <w:color w:val="000000"/>
          </w:rPr>
          <w:t xml:space="preserve">Washington State </w:t>
        </w:r>
      </w:ins>
      <w:ins w:id="1638" w:author="Laura H Spencer" w:date="2020-06-17T13:01:00Z">
        <w:r w:rsidR="005A41FD" w:rsidRPr="005A41FD">
          <w:rPr>
            <w:i/>
            <w:color w:val="000000"/>
            <w:rPrChange w:id="1639" w:author="Laura H Spencer" w:date="2020-06-17T13:02:00Z">
              <w:rPr>
                <w:color w:val="000000"/>
              </w:rPr>
            </w:rPrChange>
          </w:rPr>
          <w:t>Polydora</w:t>
        </w:r>
        <w:r w:rsidR="005A41FD">
          <w:rPr>
            <w:color w:val="000000"/>
          </w:rPr>
          <w:t xml:space="preserve"> spp. </w:t>
        </w:r>
      </w:ins>
      <w:ins w:id="1640" w:author="Laura H Spencer" w:date="2020-06-17T13:04:00Z">
        <w:r w:rsidR="005A41FD">
          <w:rPr>
            <w:color w:val="000000"/>
          </w:rPr>
          <w:t>in 2017</w:t>
        </w:r>
      </w:ins>
      <w:ins w:id="1641" w:author="Laura H Spencer" w:date="2020-06-17T13:01:00Z">
        <w:r w:rsidR="005A41FD">
          <w:rPr>
            <w:color w:val="000000"/>
          </w:rPr>
          <w:t xml:space="preserve">, </w:t>
        </w:r>
      </w:ins>
      <w:ins w:id="1642" w:author="Laura H Spencer" w:date="2020-06-17T13:04:00Z">
        <w:r w:rsidR="005A41FD">
          <w:rPr>
            <w:color w:val="000000"/>
          </w:rPr>
          <w:t>wil</w:t>
        </w:r>
      </w:ins>
      <w:ins w:id="1643" w:author="Laura H Spencer" w:date="2020-06-17T13:05:00Z">
        <w:r w:rsidR="005A41FD">
          <w:rPr>
            <w:color w:val="000000"/>
          </w:rPr>
          <w:t xml:space="preserve">l be essential </w:t>
        </w:r>
      </w:ins>
      <w:ins w:id="1644" w:author="Laura H Spencer" w:date="2020-06-17T13:10:00Z">
        <w:r w:rsidR="009D05DD">
          <w:rPr>
            <w:color w:val="000000"/>
          </w:rPr>
          <w:t>to establish</w:t>
        </w:r>
      </w:ins>
      <w:ins w:id="1645" w:author="Laura H Spencer" w:date="2020-06-17T13:11:00Z">
        <w:r w:rsidR="009D05DD">
          <w:rPr>
            <w:color w:val="000000"/>
          </w:rPr>
          <w:t xml:space="preserve"> the </w:t>
        </w:r>
      </w:ins>
      <w:ins w:id="1646" w:author="Laura H Spencer" w:date="2020-06-17T13:54:00Z">
        <w:r w:rsidR="0016206D">
          <w:rPr>
            <w:color w:val="000000"/>
          </w:rPr>
          <w:t xml:space="preserve">possible </w:t>
        </w:r>
      </w:ins>
      <w:ins w:id="1647" w:author="Laura H Spencer" w:date="2020-06-17T13:11:00Z">
        <w:r w:rsidR="009D05DD">
          <w:rPr>
            <w:color w:val="000000"/>
          </w:rPr>
          <w:t>origin</w:t>
        </w:r>
      </w:ins>
      <w:ins w:id="1648" w:author="Laura H Spencer" w:date="2020-06-17T13:54:00Z">
        <w:r w:rsidR="0016206D">
          <w:rPr>
            <w:color w:val="000000"/>
          </w:rPr>
          <w:t>(</w:t>
        </w:r>
      </w:ins>
      <w:ins w:id="1649" w:author="Laura H Spencer" w:date="2020-06-17T13:11:00Z">
        <w:r w:rsidR="009D05DD">
          <w:rPr>
            <w:color w:val="000000"/>
          </w:rPr>
          <w:t>s</w:t>
        </w:r>
      </w:ins>
      <w:ins w:id="1650" w:author="Laura H Spencer" w:date="2020-06-17T13:54:00Z">
        <w:r w:rsidR="0016206D">
          <w:rPr>
            <w:color w:val="000000"/>
          </w:rPr>
          <w:t xml:space="preserve">) of </w:t>
        </w:r>
      </w:ins>
      <w:ins w:id="1651" w:author="Laura H Spencer" w:date="2020-06-17T13:55:00Z">
        <w:r w:rsidR="0016206D">
          <w:rPr>
            <w:color w:val="000000"/>
          </w:rPr>
          <w:t>the newly identified</w:t>
        </w:r>
      </w:ins>
      <w:ins w:id="1652" w:author="Laura H Spencer" w:date="2020-06-17T13:54:00Z">
        <w:r w:rsidR="0016206D">
          <w:rPr>
            <w:color w:val="000000"/>
          </w:rPr>
          <w:t xml:space="preserve"> Washington </w:t>
        </w:r>
      </w:ins>
      <w:ins w:id="1653" w:author="Laura H Spencer" w:date="2020-06-17T13:55:00Z">
        <w:r w:rsidR="0016206D" w:rsidRPr="0016206D">
          <w:rPr>
            <w:color w:val="000000"/>
            <w:rPrChange w:id="1654" w:author="Laura H Spencer" w:date="2020-06-17T13:55:00Z">
              <w:rPr>
                <w:i/>
                <w:color w:val="000000"/>
              </w:rPr>
            </w:rPrChange>
          </w:rPr>
          <w:t>mud worms</w:t>
        </w:r>
      </w:ins>
      <w:ins w:id="1655" w:author="Laura H Spencer" w:date="2020-06-17T13:54:00Z">
        <w:r w:rsidR="0016206D">
          <w:rPr>
            <w:color w:val="000000"/>
          </w:rPr>
          <w:t xml:space="preserve">. </w:t>
        </w:r>
      </w:ins>
    </w:p>
    <w:p w14:paraId="05AF799D" w14:textId="4A754164" w:rsidR="00822325" w:rsidRDefault="004B3DE2" w:rsidP="00827DAC">
      <w:pPr>
        <w:pBdr>
          <w:top w:val="nil"/>
          <w:left w:val="nil"/>
          <w:bottom w:val="nil"/>
          <w:right w:val="nil"/>
          <w:between w:val="nil"/>
        </w:pBdr>
        <w:spacing w:line="480" w:lineRule="auto"/>
        <w:ind w:firstLine="720"/>
        <w:rPr>
          <w:color w:val="000000"/>
        </w:rPr>
      </w:pPr>
      <w:r>
        <w:rPr>
          <w:color w:val="000000"/>
        </w:rPr>
        <w:lastRenderedPageBreak/>
        <w:t xml:space="preserve">When invasive </w:t>
      </w:r>
      <w:del w:id="1656" w:author="Laura H Spencer" w:date="2020-06-17T16:15:00Z">
        <w:r w:rsidDel="004B0535">
          <w:rPr>
            <w:i/>
            <w:color w:val="000000"/>
          </w:rPr>
          <w:delText>Polydora</w:delText>
        </w:r>
      </w:del>
      <w:ins w:id="1657" w:author="Laura H Spencer" w:date="2020-06-17T16:15:00Z">
        <w:r w:rsidR="004B0535">
          <w:rPr>
            <w:color w:val="000000"/>
          </w:rPr>
          <w:t>mud worms</w:t>
        </w:r>
      </w:ins>
      <w:del w:id="1658" w:author="Laura H Spencer" w:date="2020-06-17T16:15:00Z">
        <w:r w:rsidDel="004B0535">
          <w:rPr>
            <w:color w:val="000000"/>
          </w:rPr>
          <w:delText xml:space="preserve"> spp.</w:delText>
        </w:r>
      </w:del>
      <w:r>
        <w:rPr>
          <w:color w:val="000000"/>
        </w:rPr>
        <w:t xml:space="preserve"> </w:t>
      </w:r>
      <w:r>
        <w:t>a</w:t>
      </w:r>
      <w:r>
        <w:rPr>
          <w:color w:val="000000"/>
        </w:rPr>
        <w:t>re introduced to new regions, they can disperse during their planktonic larval stage to infect other shellfish within a basin (</w:t>
      </w:r>
      <w:del w:id="1659" w:author="Laura H Spencer" w:date="2020-06-15T18:08:00Z">
        <w:r w:rsidDel="00847600">
          <w:rPr>
            <w:color w:val="000000"/>
          </w:rPr>
          <w:delText xml:space="preserve">Simon and Sato-Okoshi 2015; </w:delText>
        </w:r>
      </w:del>
      <w:r>
        <w:rPr>
          <w:color w:val="000000"/>
        </w:rPr>
        <w:t xml:space="preserve">Blake </w:t>
      </w:r>
      <w:ins w:id="1660" w:author="Laura H Spencer" w:date="2020-07-06T21:04:00Z">
        <w:r w:rsidR="0060131A">
          <w:rPr>
            <w:color w:val="000000"/>
          </w:rPr>
          <w:t xml:space="preserve">&amp; </w:t>
        </w:r>
      </w:ins>
      <w:del w:id="1661" w:author="Laura H Spencer" w:date="2020-07-06T21:04:00Z">
        <w:r w:rsidDel="0060131A">
          <w:rPr>
            <w:color w:val="000000"/>
          </w:rPr>
          <w:delText xml:space="preserve">and </w:delText>
        </w:r>
      </w:del>
      <w:r>
        <w:rPr>
          <w:color w:val="000000"/>
        </w:rPr>
        <w:t>Arnofsky 1999; David</w:t>
      </w:r>
      <w:ins w:id="1662" w:author="Laura H Spencer" w:date="2020-07-06T21:45:00Z">
        <w:r w:rsidR="00ED4CC8">
          <w:rPr>
            <w:i/>
            <w:color w:val="000000"/>
          </w:rPr>
          <w:t xml:space="preserve">, </w:t>
        </w:r>
        <w:r w:rsidR="00ED4CC8">
          <w:rPr>
            <w:color w:val="000000"/>
          </w:rPr>
          <w:t xml:space="preserve">Mathee &amp; Simon </w:t>
        </w:r>
      </w:ins>
      <w:del w:id="1663" w:author="Laura H Spencer" w:date="2020-07-06T21:45:00Z">
        <w:r w:rsidDel="00ED4CC8">
          <w:rPr>
            <w:color w:val="000000"/>
          </w:rPr>
          <w:delText xml:space="preserve"> </w:delText>
        </w:r>
        <w:r w:rsidDel="00ED4CC8">
          <w:rPr>
            <w:i/>
            <w:color w:val="000000"/>
          </w:rPr>
          <w:delText xml:space="preserve">et al. </w:delText>
        </w:r>
      </w:del>
      <w:r>
        <w:rPr>
          <w:color w:val="000000"/>
        </w:rPr>
        <w:t xml:space="preserve">2014; Hansen </w:t>
      </w:r>
      <w:r>
        <w:rPr>
          <w:i/>
          <w:color w:val="000000"/>
        </w:rPr>
        <w:t>et al.</w:t>
      </w:r>
      <w:r>
        <w:rPr>
          <w:color w:val="000000"/>
        </w:rPr>
        <w:t xml:space="preserve"> 2010</w:t>
      </w:r>
      <w:ins w:id="1664" w:author="Laura H Spencer" w:date="2020-06-15T18:08:00Z">
        <w:r w:rsidR="00847600">
          <w:rPr>
            <w:color w:val="000000"/>
          </w:rPr>
          <w:t xml:space="preserve">; </w:t>
        </w:r>
        <w:r w:rsidR="00847600" w:rsidRPr="00847600">
          <w:rPr>
            <w:color w:val="000000"/>
          </w:rPr>
          <w:t xml:space="preserve">Simon </w:t>
        </w:r>
      </w:ins>
      <w:ins w:id="1665" w:author="Laura H Spencer" w:date="2020-07-06T21:04:00Z">
        <w:r w:rsidR="0060131A">
          <w:rPr>
            <w:color w:val="000000"/>
          </w:rPr>
          <w:t xml:space="preserve">&amp; </w:t>
        </w:r>
      </w:ins>
      <w:ins w:id="1666" w:author="Laura H Spencer" w:date="2020-06-15T18:08:00Z">
        <w:r w:rsidR="00847600" w:rsidRPr="00847600">
          <w:rPr>
            <w:color w:val="000000"/>
          </w:rPr>
          <w:t>Sato-Okoshi 2015</w:t>
        </w:r>
      </w:ins>
      <w:r>
        <w:rPr>
          <w:color w:val="000000"/>
        </w:rPr>
        <w:t xml:space="preserve">). As shellfish farmers grow oysters in high-density bags, racks, or lines, a </w:t>
      </w:r>
      <w:ins w:id="1667" w:author="Laura H Spencer" w:date="2020-06-17T16:15:00Z">
        <w:r w:rsidR="004B0535">
          <w:rPr>
            <w:color w:val="000000"/>
          </w:rPr>
          <w:t xml:space="preserve">mud worm </w:t>
        </w:r>
      </w:ins>
      <w:del w:id="1668" w:author="Laura H Spencer" w:date="2020-06-17T16:15:00Z">
        <w:r w:rsidDel="004B0535">
          <w:rPr>
            <w:i/>
            <w:color w:val="000000"/>
          </w:rPr>
          <w:delText>Polydora</w:delText>
        </w:r>
        <w:r w:rsidDel="004B0535">
          <w:rPr>
            <w:color w:val="000000"/>
          </w:rPr>
          <w:delText xml:space="preserve"> </w:delText>
        </w:r>
      </w:del>
      <w:r>
        <w:rPr>
          <w:color w:val="000000"/>
        </w:rPr>
        <w:t xml:space="preserve">infestation can spread readily within a farm, and the subsequent movement of stock is considered the primary pathway for </w:t>
      </w:r>
      <w:ins w:id="1669" w:author="Laura H Spencer" w:date="2020-06-17T16:15:00Z">
        <w:r w:rsidR="004B0535">
          <w:rPr>
            <w:color w:val="000000"/>
          </w:rPr>
          <w:t xml:space="preserve">mud worm </w:t>
        </w:r>
      </w:ins>
      <w:del w:id="1670" w:author="Laura H Spencer" w:date="2020-06-17T16:15:00Z">
        <w:r w:rsidDel="004B0535">
          <w:rPr>
            <w:i/>
            <w:color w:val="000000"/>
          </w:rPr>
          <w:delText xml:space="preserve">Polydora </w:delText>
        </w:r>
      </w:del>
      <w:r>
        <w:rPr>
          <w:color w:val="000000"/>
        </w:rPr>
        <w:t>introduction</w:t>
      </w:r>
      <w:ins w:id="1671" w:author="Laura H Spencer" w:date="2020-06-15T15:29:00Z">
        <w:r w:rsidR="00FE1815">
          <w:rPr>
            <w:color w:val="000000"/>
          </w:rPr>
          <w:t>s both within and between</w:t>
        </w:r>
      </w:ins>
      <w:del w:id="1672" w:author="Laura H Spencer" w:date="2020-06-15T15:29:00Z">
        <w:r w:rsidDel="00FE1815">
          <w:rPr>
            <w:color w:val="000000"/>
          </w:rPr>
          <w:delText xml:space="preserve"> into new</w:delText>
        </w:r>
      </w:del>
      <w:r>
        <w:rPr>
          <w:color w:val="000000"/>
        </w:rPr>
        <w:t xml:space="preserve"> regions (</w:t>
      </w:r>
      <w:del w:id="1673" w:author="Laura H Spencer" w:date="2020-06-15T18:09:00Z">
        <w:r w:rsidDel="00847600">
          <w:rPr>
            <w:color w:val="000000"/>
          </w:rPr>
          <w:delText xml:space="preserve">Simon and Sato-Okoshi 2015; </w:delText>
        </w:r>
      </w:del>
      <w:ins w:id="1674" w:author="Laura H Spencer" w:date="2020-07-06T22:03:00Z">
        <w:r w:rsidR="00BB347F">
          <w:rPr>
            <w:color w:val="000000"/>
          </w:rPr>
          <w:t>Moreno, Neill &amp; Rozbaczylo 2006</w:t>
        </w:r>
      </w:ins>
      <w:del w:id="1675" w:author="Laura H Spencer" w:date="2020-07-06T22:03:00Z">
        <w:r w:rsidDel="00BB347F">
          <w:rPr>
            <w:color w:val="000000"/>
          </w:rPr>
          <w:delText xml:space="preserve">Moreno </w:delText>
        </w:r>
        <w:r w:rsidDel="00BB347F">
          <w:rPr>
            <w:i/>
            <w:color w:val="000000"/>
          </w:rPr>
          <w:delText xml:space="preserve">et al. </w:delText>
        </w:r>
        <w:r w:rsidDel="00BB347F">
          <w:rPr>
            <w:color w:val="000000"/>
          </w:rPr>
          <w:delText>2006</w:delText>
        </w:r>
      </w:del>
      <w:ins w:id="1676" w:author="Laura H Spencer" w:date="2020-06-15T15:29:00Z">
        <w:r w:rsidR="00FE1815">
          <w:rPr>
            <w:color w:val="000000"/>
          </w:rPr>
          <w:t xml:space="preserve">; </w:t>
        </w:r>
      </w:ins>
      <w:ins w:id="1677" w:author="Laura H Spencer" w:date="2020-07-06T22:10:00Z">
        <w:r w:rsidR="00193914">
          <w:rPr>
            <w:color w:val="000000"/>
          </w:rPr>
          <w:t>Rice, Lindsay &amp; Rawson 2018</w:t>
        </w:r>
      </w:ins>
      <w:ins w:id="1678" w:author="Laura H Spencer" w:date="2020-06-15T18:09:00Z">
        <w:r w:rsidR="00847600">
          <w:rPr>
            <w:color w:val="000000"/>
          </w:rPr>
          <w:t xml:space="preserve">; </w:t>
        </w:r>
        <w:r w:rsidR="00847600" w:rsidRPr="00847600">
          <w:rPr>
            <w:color w:val="000000"/>
          </w:rPr>
          <w:t xml:space="preserve">Simon </w:t>
        </w:r>
      </w:ins>
      <w:ins w:id="1679" w:author="Laura H Spencer" w:date="2020-07-06T21:05:00Z">
        <w:r w:rsidR="0060131A">
          <w:rPr>
            <w:color w:val="000000"/>
          </w:rPr>
          <w:t xml:space="preserve">&amp; </w:t>
        </w:r>
      </w:ins>
      <w:ins w:id="1680" w:author="Laura H Spencer" w:date="2020-06-15T18:09:00Z">
        <w:r w:rsidR="00847600" w:rsidRPr="00847600">
          <w:rPr>
            <w:color w:val="000000"/>
          </w:rPr>
          <w:t>Sato-Okoshi 2015</w:t>
        </w:r>
        <w:r w:rsidR="00847600">
          <w:rPr>
            <w:color w:val="000000"/>
          </w:rPr>
          <w:t xml:space="preserve">; </w:t>
        </w:r>
        <w:r w:rsidR="00847600" w:rsidRPr="00847600">
          <w:rPr>
            <w:color w:val="000000"/>
          </w:rPr>
          <w:t>Williams</w:t>
        </w:r>
      </w:ins>
      <w:ins w:id="1681" w:author="Laura H Spencer" w:date="2020-07-06T22:19:00Z">
        <w:r w:rsidR="00BC1579">
          <w:rPr>
            <w:color w:val="000000"/>
          </w:rPr>
          <w:t xml:space="preserve">, Matthee &amp; Simon </w:t>
        </w:r>
      </w:ins>
      <w:ins w:id="1682" w:author="Laura H Spencer" w:date="2020-06-15T18:09:00Z">
        <w:r w:rsidR="00847600" w:rsidRPr="00847600">
          <w:rPr>
            <w:color w:val="000000"/>
          </w:rPr>
          <w:t>2016</w:t>
        </w:r>
      </w:ins>
      <w:r>
        <w:rPr>
          <w:color w:val="000000"/>
        </w:rPr>
        <w:t xml:space="preserve">). </w:t>
      </w:r>
      <w:del w:id="1683" w:author="Laura H Spencer" w:date="2020-06-17T16:15:00Z">
        <w:r w:rsidRPr="004B0535" w:rsidDel="004B0535">
          <w:rPr>
            <w:color w:val="000000"/>
            <w:rPrChange w:id="1684" w:author="Laura H Spencer" w:date="2020-06-17T16:15:00Z">
              <w:rPr>
                <w:i/>
                <w:color w:val="000000"/>
              </w:rPr>
            </w:rPrChange>
          </w:rPr>
          <w:delText>Polydora</w:delText>
        </w:r>
        <w:r w:rsidRPr="004B0535" w:rsidDel="004B0535">
          <w:rPr>
            <w:color w:val="000000"/>
          </w:rPr>
          <w:delText xml:space="preserve"> </w:delText>
        </w:r>
      </w:del>
      <w:ins w:id="1685" w:author="Laura H Spencer" w:date="2020-06-17T16:15:00Z">
        <w:r w:rsidR="004B0535" w:rsidRPr="004B0535">
          <w:rPr>
            <w:color w:val="000000"/>
            <w:rPrChange w:id="1686" w:author="Laura H Spencer" w:date="2020-06-17T16:15:00Z">
              <w:rPr>
                <w:i/>
                <w:color w:val="000000"/>
              </w:rPr>
            </w:rPrChange>
          </w:rPr>
          <w:t>Mud</w:t>
        </w:r>
        <w:r w:rsidR="004B0535">
          <w:rPr>
            <w:color w:val="000000"/>
          </w:rPr>
          <w:t xml:space="preserve"> </w:t>
        </w:r>
      </w:ins>
      <w:r>
        <w:t>w</w:t>
      </w:r>
      <w:r>
        <w:rPr>
          <w:color w:val="000000"/>
        </w:rPr>
        <w:t xml:space="preserve">orms do not usually kill the host, nor do they inhabit living host tissue, so infections can go undetected via traditional disease screening and may not be recognized until an area is fully infested (Korringa 1976). </w:t>
      </w:r>
      <w:del w:id="1687" w:author="" w:date="2020-06-22T12:31:00Z">
        <w:r w:rsidDel="00837F83">
          <w:rPr>
            <w:color w:val="000000"/>
          </w:rPr>
          <w:delText xml:space="preserve">The </w:delText>
        </w:r>
      </w:del>
      <w:ins w:id="1688" w:author="" w:date="2020-06-22T12:31:00Z">
        <w:r w:rsidR="00837F83">
          <w:rPr>
            <w:color w:val="000000"/>
          </w:rPr>
          <w:t xml:space="preserve">This </w:t>
        </w:r>
      </w:ins>
      <w:r>
        <w:rPr>
          <w:color w:val="000000"/>
        </w:rPr>
        <w:t xml:space="preserve">infection mechanism might explain why </w:t>
      </w:r>
      <w:r>
        <w:rPr>
          <w:i/>
          <w:color w:val="000000"/>
        </w:rPr>
        <w:t>Polydora</w:t>
      </w:r>
      <w:r>
        <w:rPr>
          <w:color w:val="000000"/>
        </w:rPr>
        <w:t xml:space="preserve"> spp. </w:t>
      </w:r>
      <w:r>
        <w:t>w</w:t>
      </w:r>
      <w:r>
        <w:rPr>
          <w:color w:val="000000"/>
        </w:rPr>
        <w:t xml:space="preserve">ere found to be very prevalent in the year in which the infections were first reported from Puget Sound (up to 53% of </w:t>
      </w:r>
      <w:r>
        <w:rPr>
          <w:i/>
          <w:color w:val="000000"/>
        </w:rPr>
        <w:t>C</w:t>
      </w:r>
      <w:r>
        <w:rPr>
          <w:i/>
        </w:rPr>
        <w:t>.</w:t>
      </w:r>
      <w:r>
        <w:rPr>
          <w:i/>
          <w:color w:val="000000"/>
        </w:rPr>
        <w:t xml:space="preserve"> gigas</w:t>
      </w:r>
      <w:r>
        <w:rPr>
          <w:color w:val="000000"/>
        </w:rPr>
        <w:t xml:space="preserve"> infected </w:t>
      </w:r>
      <w:r>
        <w:t>in</w:t>
      </w:r>
      <w:r>
        <w:rPr>
          <w:color w:val="000000"/>
        </w:rPr>
        <w:t xml:space="preserve"> Oakland Bay) (</w:t>
      </w:r>
      <w:r w:rsidR="00994F1B">
        <w:rPr>
          <w:color w:val="000000"/>
        </w:rPr>
        <w:t xml:space="preserve">Martinelli </w:t>
      </w:r>
      <w:r w:rsidR="00994F1B" w:rsidRPr="00847600">
        <w:rPr>
          <w:i/>
          <w:color w:val="000000"/>
          <w:rPrChange w:id="1689" w:author="Laura H Spencer" w:date="2020-06-15T18:09:00Z">
            <w:rPr>
              <w:color w:val="000000"/>
            </w:rPr>
          </w:rPrChange>
        </w:rPr>
        <w:t>et al.</w:t>
      </w:r>
      <w:r w:rsidR="00994F1B">
        <w:rPr>
          <w:color w:val="000000"/>
        </w:rPr>
        <w:t xml:space="preserve"> 2020</w:t>
      </w:r>
      <w:r>
        <w:rPr>
          <w:color w:val="000000"/>
        </w:rPr>
        <w:t xml:space="preserve">). Many </w:t>
      </w:r>
      <w:ins w:id="1690" w:author="Laura H Spencer" w:date="2020-06-17T16:15:00Z">
        <w:r w:rsidR="004B0535">
          <w:rPr>
            <w:color w:val="000000"/>
          </w:rPr>
          <w:t xml:space="preserve">mud worm </w:t>
        </w:r>
      </w:ins>
      <w:del w:id="1691" w:author="Laura H Spencer" w:date="2020-06-17T16:15:00Z">
        <w:r w:rsidDel="004B0535">
          <w:rPr>
            <w:i/>
            <w:color w:val="000000"/>
          </w:rPr>
          <w:delText>Polydora</w:delText>
        </w:r>
        <w:r w:rsidDel="004B0535">
          <w:rPr>
            <w:color w:val="000000"/>
          </w:rPr>
          <w:delText xml:space="preserve"> </w:delText>
        </w:r>
      </w:del>
      <w:r>
        <w:rPr>
          <w:color w:val="000000"/>
        </w:rPr>
        <w:t xml:space="preserve">species have broad host ranges, making it possible for </w:t>
      </w:r>
      <w:r>
        <w:t>all cultured shellfish species in Washington State to be infested, including the native Olympia oyster (</w:t>
      </w:r>
      <w:r>
        <w:rPr>
          <w:i/>
        </w:rPr>
        <w:t>Ostrea lurida</w:t>
      </w:r>
      <w:r>
        <w:t xml:space="preserve">) and introduced </w:t>
      </w:r>
      <w:r>
        <w:rPr>
          <w:i/>
        </w:rPr>
        <w:t>C. gigas</w:t>
      </w:r>
      <w:r>
        <w:t xml:space="preserve">, </w:t>
      </w:r>
      <w:r>
        <w:rPr>
          <w:i/>
        </w:rPr>
        <w:t>C. virginica</w:t>
      </w:r>
      <w:r>
        <w:t>,</w:t>
      </w:r>
      <w:r>
        <w:rPr>
          <w:i/>
        </w:rPr>
        <w:t xml:space="preserve"> </w:t>
      </w:r>
      <w:r>
        <w:t xml:space="preserve">and </w:t>
      </w:r>
      <w:r>
        <w:rPr>
          <w:i/>
        </w:rPr>
        <w:t>C. sikamea</w:t>
      </w:r>
      <w:r>
        <w:t xml:space="preserve">. Furthermore, </w:t>
      </w:r>
      <w:ins w:id="1692" w:author="Laura H Spencer" w:date="2020-06-17T16:15:00Z">
        <w:r w:rsidR="004B0535">
          <w:t xml:space="preserve">mud worms </w:t>
        </w:r>
      </w:ins>
      <w:del w:id="1693" w:author="Laura H Spencer" w:date="2020-06-17T16:15:00Z">
        <w:r w:rsidDel="004B0535">
          <w:rPr>
            <w:i/>
          </w:rPr>
          <w:delText>Polydora</w:delText>
        </w:r>
        <w:r w:rsidDel="004B0535">
          <w:rPr>
            <w:color w:val="000000"/>
          </w:rPr>
          <w:delText xml:space="preserve"> </w:delText>
        </w:r>
      </w:del>
      <w:del w:id="1694" w:author="Laura H Spencer" w:date="2020-06-17T16:16:00Z">
        <w:r w:rsidDel="004B0535">
          <w:rPr>
            <w:color w:val="000000"/>
          </w:rPr>
          <w:delText xml:space="preserve">species </w:delText>
        </w:r>
      </w:del>
      <w:r>
        <w:t>can</w:t>
      </w:r>
      <w:r>
        <w:rPr>
          <w:color w:val="000000"/>
        </w:rPr>
        <w:t xml:space="preserve"> persist in non-cultured reservoir hosts, regardless of growers’ control treatments, making it difficult to eradicate from a farm (</w:t>
      </w:r>
      <w:ins w:id="1695" w:author="Laura H Spencer" w:date="2020-07-06T22:03:00Z">
        <w:r w:rsidR="00BB347F">
          <w:rPr>
            <w:color w:val="000000"/>
          </w:rPr>
          <w:t>Moreno, Neill &amp; Rozbaczylo 2006</w:t>
        </w:r>
      </w:ins>
      <w:del w:id="1696" w:author="Laura H Spencer" w:date="2020-07-06T22:03:00Z">
        <w:r w:rsidDel="00BB347F">
          <w:rPr>
            <w:color w:val="000000"/>
          </w:rPr>
          <w:delText xml:space="preserve">Moreno </w:delText>
        </w:r>
        <w:r w:rsidDel="00BB347F">
          <w:rPr>
            <w:i/>
            <w:color w:val="000000"/>
          </w:rPr>
          <w:delText xml:space="preserve">et al. </w:delText>
        </w:r>
        <w:r w:rsidDel="00BB347F">
          <w:rPr>
            <w:color w:val="000000"/>
          </w:rPr>
          <w:delText>2006</w:delText>
        </w:r>
      </w:del>
      <w:r>
        <w:rPr>
          <w:color w:val="000000"/>
        </w:rPr>
        <w:t xml:space="preserve">). </w:t>
      </w:r>
    </w:p>
    <w:p w14:paraId="37D9422B" w14:textId="77777777" w:rsidR="00822325" w:rsidRDefault="00822325">
      <w:pPr>
        <w:pBdr>
          <w:top w:val="nil"/>
          <w:left w:val="nil"/>
          <w:bottom w:val="nil"/>
          <w:right w:val="nil"/>
          <w:between w:val="nil"/>
        </w:pBdr>
        <w:spacing w:line="480" w:lineRule="auto"/>
        <w:rPr>
          <w:b/>
          <w:smallCaps/>
        </w:rPr>
      </w:pPr>
    </w:p>
    <w:p w14:paraId="6D807E89" w14:textId="2844D3BE" w:rsidR="00F15D69" w:rsidRDefault="00EB1F09">
      <w:pPr>
        <w:pBdr>
          <w:top w:val="nil"/>
          <w:left w:val="nil"/>
          <w:bottom w:val="nil"/>
          <w:right w:val="nil"/>
          <w:between w:val="nil"/>
        </w:pBdr>
        <w:spacing w:line="480" w:lineRule="auto"/>
        <w:rPr>
          <w:b/>
          <w:smallCaps/>
          <w:color w:val="000000"/>
        </w:rPr>
      </w:pPr>
      <w:ins w:id="1697" w:author="Laura H Spencer" w:date="2020-05-27T17:44:00Z">
        <w:r>
          <w:rPr>
            <w:b/>
            <w:smallCaps/>
            <w:color w:val="000000"/>
          </w:rPr>
          <w:t xml:space="preserve">Status of </w:t>
        </w:r>
      </w:ins>
      <w:del w:id="1698" w:author="Laura H Spencer" w:date="2020-05-27T17:35:00Z">
        <w:r w:rsidR="00F15D69" w:rsidDel="00F15D69">
          <w:rPr>
            <w:b/>
            <w:smallCaps/>
            <w:color w:val="000000"/>
          </w:rPr>
          <w:delText xml:space="preserve">Mitigation: status of </w:delText>
        </w:r>
      </w:del>
      <w:del w:id="1699" w:author="Laura H Spencer" w:date="2020-06-17T16:16:00Z">
        <w:r w:rsidR="00F15D69" w:rsidDel="004B0535">
          <w:rPr>
            <w:b/>
            <w:smallCaps/>
            <w:color w:val="000000"/>
          </w:rPr>
          <w:delText>Polydora</w:delText>
        </w:r>
      </w:del>
      <w:ins w:id="1700" w:author="Laura H Spencer" w:date="2020-06-17T16:16:00Z">
        <w:r w:rsidR="004B0535">
          <w:rPr>
            <w:b/>
            <w:smallCaps/>
            <w:color w:val="000000"/>
          </w:rPr>
          <w:t>mud worm</w:t>
        </w:r>
      </w:ins>
      <w:r w:rsidR="00F15D69">
        <w:rPr>
          <w:b/>
          <w:smallCaps/>
          <w:color w:val="000000"/>
        </w:rPr>
        <w:t xml:space="preserve"> monitoring and regulations </w:t>
      </w:r>
    </w:p>
    <w:p w14:paraId="66920844" w14:textId="72010D69" w:rsidR="00D368CB" w:rsidRDefault="00A04743">
      <w:pPr>
        <w:pBdr>
          <w:top w:val="nil"/>
          <w:left w:val="nil"/>
          <w:bottom w:val="nil"/>
          <w:right w:val="nil"/>
          <w:between w:val="nil"/>
        </w:pBdr>
        <w:spacing w:line="480" w:lineRule="auto"/>
        <w:rPr>
          <w:ins w:id="1701" w:author="Laura H Spencer" w:date="2020-06-15T19:49:00Z"/>
        </w:rPr>
      </w:pPr>
      <w:ins w:id="1702" w:author="Laura H Spencer" w:date="2020-06-15T21:01:00Z">
        <w:r w:rsidRPr="00A04743">
          <w:t xml:space="preserve">Few countries </w:t>
        </w:r>
      </w:ins>
      <w:ins w:id="1703" w:author="Laura H Spencer" w:date="2020-06-17T13:59:00Z">
        <w:r w:rsidR="00CD6230">
          <w:t xml:space="preserve">formally </w:t>
        </w:r>
      </w:ins>
      <w:ins w:id="1704" w:author="Laura H Spencer" w:date="2020-06-15T21:01:00Z">
        <w:r w:rsidRPr="00A04743">
          <w:t xml:space="preserve">regulate </w:t>
        </w:r>
      </w:ins>
      <w:ins w:id="1705" w:author="Laura H Spencer" w:date="2020-06-17T16:16:00Z">
        <w:r w:rsidR="004B0535" w:rsidRPr="004B0535">
          <w:rPr>
            <w:iCs/>
            <w:rPrChange w:id="1706" w:author="Laura H Spencer" w:date="2020-06-17T16:16:00Z">
              <w:rPr>
                <w:i/>
                <w:iCs/>
              </w:rPr>
            </w:rPrChange>
          </w:rPr>
          <w:t>mud worm</w:t>
        </w:r>
        <w:r w:rsidR="004B0535">
          <w:rPr>
            <w:i/>
            <w:iCs/>
          </w:rPr>
          <w:t xml:space="preserve"> </w:t>
        </w:r>
      </w:ins>
      <w:ins w:id="1707" w:author="Laura H Spencer" w:date="2020-06-15T21:01:00Z">
        <w:r w:rsidRPr="00A04743">
          <w:t>translocation or monitor outbreaks to mitigate infestations in regions with naturalized populations.</w:t>
        </w:r>
      </w:ins>
      <w:ins w:id="1708" w:author="Laura H Spencer" w:date="2020-06-15T19:48:00Z">
        <w:r w:rsidR="00D368CB">
          <w:t xml:space="preserve"> The following is a </w:t>
        </w:r>
      </w:ins>
      <w:ins w:id="1709" w:author="Laura H Spencer" w:date="2020-06-15T19:50:00Z">
        <w:r w:rsidR="00D368CB">
          <w:t xml:space="preserve">brief </w:t>
        </w:r>
      </w:ins>
      <w:ins w:id="1710" w:author="Laura H Spencer" w:date="2020-06-15T20:59:00Z">
        <w:r>
          <w:t>discussion</w:t>
        </w:r>
      </w:ins>
      <w:ins w:id="1711" w:author="Laura H Spencer" w:date="2020-06-15T19:49:00Z">
        <w:r w:rsidR="00D368CB">
          <w:t xml:space="preserve"> of </w:t>
        </w:r>
      </w:ins>
      <w:ins w:id="1712" w:author="Laura H Spencer" w:date="2020-06-15T20:22:00Z">
        <w:r w:rsidR="00BD61FA">
          <w:t xml:space="preserve">regulatory </w:t>
        </w:r>
      </w:ins>
      <w:ins w:id="1713" w:author="Laura H Spencer" w:date="2020-06-15T19:49:00Z">
        <w:r w:rsidR="00D368CB">
          <w:t>approaches</w:t>
        </w:r>
      </w:ins>
      <w:ins w:id="1714" w:author="Laura H Spencer" w:date="2020-06-15T20:01:00Z">
        <w:r w:rsidR="00B9271C">
          <w:t xml:space="preserve"> </w:t>
        </w:r>
      </w:ins>
      <w:ins w:id="1715" w:author="Laura H Spencer" w:date="2020-06-15T20:04:00Z">
        <w:r w:rsidR="00D45DFC">
          <w:t xml:space="preserve">(or lack thereof) </w:t>
        </w:r>
      </w:ins>
      <w:ins w:id="1716" w:author="Laura H Spencer" w:date="2020-06-15T20:01:00Z">
        <w:r w:rsidR="00B9271C">
          <w:t xml:space="preserve">that this review identified </w:t>
        </w:r>
      </w:ins>
      <w:ins w:id="1717" w:author="Laura H Spencer" w:date="2020-06-15T19:49:00Z">
        <w:r w:rsidR="00D368CB">
          <w:t>at the global</w:t>
        </w:r>
      </w:ins>
      <w:ins w:id="1718" w:author="Laura H Spencer" w:date="2020-06-15T19:50:00Z">
        <w:r w:rsidR="00D368CB">
          <w:t xml:space="preserve"> and </w:t>
        </w:r>
      </w:ins>
      <w:ins w:id="1719" w:author="Laura H Spencer" w:date="2020-06-15T19:49:00Z">
        <w:r w:rsidR="00D368CB">
          <w:t>national</w:t>
        </w:r>
      </w:ins>
      <w:ins w:id="1720" w:author="Laura H Spencer" w:date="2020-06-15T19:50:00Z">
        <w:r w:rsidR="00D368CB">
          <w:t xml:space="preserve"> </w:t>
        </w:r>
        <w:r w:rsidR="00D368CB">
          <w:lastRenderedPageBreak/>
          <w:t xml:space="preserve">scales, </w:t>
        </w:r>
      </w:ins>
      <w:ins w:id="1721" w:author="Laura H Spencer" w:date="2020-06-15T20:02:00Z">
        <w:r w:rsidR="00B9271C">
          <w:t>followed by</w:t>
        </w:r>
      </w:ins>
      <w:ins w:id="1722" w:author="Laura H Spencer" w:date="2020-06-15T19:50:00Z">
        <w:r w:rsidR="00D368CB">
          <w:t xml:space="preserve"> a more comprehensive survey of </w:t>
        </w:r>
      </w:ins>
      <w:ins w:id="1723" w:author="Laura H Spencer" w:date="2020-06-15T19:51:00Z">
        <w:r w:rsidR="00D368CB">
          <w:t xml:space="preserve">existing </w:t>
        </w:r>
      </w:ins>
      <w:ins w:id="1724" w:author="Laura H Spencer" w:date="2020-06-15T19:50:00Z">
        <w:r w:rsidR="00D368CB">
          <w:t>regulat</w:t>
        </w:r>
      </w:ins>
      <w:ins w:id="1725" w:author="Laura H Spencer" w:date="2020-06-15T19:51:00Z">
        <w:r w:rsidR="00D368CB">
          <w:t xml:space="preserve">ions in Washington State that could be leveraged to control </w:t>
        </w:r>
      </w:ins>
      <w:ins w:id="1726" w:author="Laura H Spencer" w:date="2020-06-17T16:16:00Z">
        <w:r w:rsidR="004B0535">
          <w:t xml:space="preserve">mud worm </w:t>
        </w:r>
      </w:ins>
      <w:ins w:id="1727" w:author="Laura H Spencer" w:date="2020-06-15T19:51:00Z">
        <w:r w:rsidR="00D368CB">
          <w:t xml:space="preserve">distribution within the state. </w:t>
        </w:r>
      </w:ins>
    </w:p>
    <w:p w14:paraId="7896FE41" w14:textId="77777777" w:rsidR="00F15D69" w:rsidRDefault="00F15D69">
      <w:pPr>
        <w:pBdr>
          <w:top w:val="nil"/>
          <w:left w:val="nil"/>
          <w:bottom w:val="nil"/>
          <w:right w:val="nil"/>
          <w:between w:val="nil"/>
        </w:pBdr>
        <w:spacing w:line="480" w:lineRule="auto"/>
      </w:pPr>
    </w:p>
    <w:p w14:paraId="24CC4610" w14:textId="0B5628B2" w:rsidR="00822325" w:rsidRPr="001526FA" w:rsidDel="00D45DFC" w:rsidRDefault="00EB1F09">
      <w:pPr>
        <w:pBdr>
          <w:top w:val="nil"/>
          <w:left w:val="nil"/>
          <w:bottom w:val="nil"/>
          <w:right w:val="nil"/>
          <w:between w:val="nil"/>
        </w:pBdr>
        <w:spacing w:line="480" w:lineRule="auto"/>
        <w:rPr>
          <w:del w:id="1728" w:author="Laura H Spencer" w:date="2020-06-15T20:10:00Z"/>
          <w:rStyle w:val="CommentReference"/>
          <w:rFonts w:ascii="Arial" w:eastAsia="Arial" w:hAnsi="Arial" w:cs="Arial"/>
          <w:lang w:val="en"/>
          <w:rPrChange w:id="1729" w:author="Laura H Spencer" w:date="2020-06-22T14:12:00Z">
            <w:rPr>
              <w:del w:id="1730" w:author="Laura H Spencer" w:date="2020-06-15T20:10:00Z"/>
            </w:rPr>
          </w:rPrChange>
        </w:rPr>
      </w:pPr>
      <w:ins w:id="1731" w:author="Laura H Spencer" w:date="2020-05-27T17:43:00Z">
        <w:r w:rsidRPr="001526FA">
          <w:rPr>
            <w:b/>
            <w:i/>
            <w:smallCaps/>
            <w:color w:val="000000"/>
            <w:rPrChange w:id="1732" w:author="Laura H Spencer" w:date="2020-06-22T14:12:00Z">
              <w:rPr>
                <w:b/>
                <w:smallCaps/>
                <w:color w:val="000000"/>
              </w:rPr>
            </w:rPrChange>
          </w:rPr>
          <w:t>Examples of mitigation</w:t>
        </w:r>
      </w:ins>
      <w:ins w:id="1733" w:author="Laura H Spencer" w:date="2020-05-27T17:42:00Z">
        <w:r w:rsidRPr="001526FA">
          <w:rPr>
            <w:b/>
            <w:i/>
            <w:smallCaps/>
            <w:color w:val="000000"/>
            <w:rPrChange w:id="1734" w:author="Laura H Spencer" w:date="2020-06-22T14:12:00Z">
              <w:rPr>
                <w:b/>
                <w:smallCaps/>
                <w:color w:val="000000"/>
              </w:rPr>
            </w:rPrChange>
          </w:rPr>
          <w:t xml:space="preserve"> </w:t>
        </w:r>
      </w:ins>
      <w:ins w:id="1735" w:author="Laura H Spencer" w:date="2020-05-27T17:43:00Z">
        <w:r w:rsidRPr="001526FA">
          <w:rPr>
            <w:b/>
            <w:i/>
            <w:smallCaps/>
            <w:color w:val="000000"/>
            <w:rPrChange w:id="1736" w:author="Laura H Spencer" w:date="2020-06-22T14:12:00Z">
              <w:rPr>
                <w:b/>
                <w:smallCaps/>
                <w:color w:val="000000"/>
              </w:rPr>
            </w:rPrChange>
          </w:rPr>
          <w:t xml:space="preserve">strategies globally </w:t>
        </w:r>
      </w:ins>
      <w:ins w:id="1737" w:author="Laura H Spencer" w:date="2020-05-27T17:42:00Z">
        <w:r w:rsidRPr="001526FA">
          <w:rPr>
            <w:b/>
            <w:i/>
            <w:smallCaps/>
            <w:color w:val="000000"/>
            <w:rPrChange w:id="1738" w:author="Laura H Spencer" w:date="2020-06-22T14:12:00Z">
              <w:rPr>
                <w:b/>
                <w:smallCaps/>
                <w:color w:val="000000"/>
              </w:rPr>
            </w:rPrChange>
          </w:rPr>
          <w:t xml:space="preserve"> </w:t>
        </w:r>
      </w:ins>
      <w:del w:id="1739" w:author="Laura H Spencer" w:date="2020-05-27T17:32:00Z">
        <w:r w:rsidR="004B3DE2" w:rsidRPr="001526FA" w:rsidDel="00F15D69">
          <w:rPr>
            <w:rStyle w:val="CommentReference"/>
            <w:rFonts w:ascii="Arial" w:eastAsia="Arial" w:hAnsi="Arial" w:cs="Arial"/>
            <w:lang w:val="en"/>
            <w:rPrChange w:id="1740" w:author="Laura H Spencer" w:date="2020-06-22T14:12:00Z">
              <w:rPr>
                <w:b/>
                <w:smallCaps/>
                <w:color w:val="000000"/>
              </w:rPr>
            </w:rPrChange>
          </w:rPr>
          <w:delText>Examples of</w:delText>
        </w:r>
        <w:r w:rsidR="004B3DE2" w:rsidRPr="001526FA" w:rsidDel="00F15D69">
          <w:rPr>
            <w:rStyle w:val="CommentReference"/>
            <w:rFonts w:ascii="Arial" w:eastAsia="Arial" w:hAnsi="Arial" w:cs="Arial"/>
            <w:lang w:val="en"/>
            <w:rPrChange w:id="1741" w:author="Laura H Spencer" w:date="2020-06-22T14:12:00Z">
              <w:rPr>
                <w:b/>
                <w:i/>
                <w:smallCaps/>
                <w:color w:val="000000"/>
              </w:rPr>
            </w:rPrChange>
          </w:rPr>
          <w:delText xml:space="preserve"> Polydora</w:delText>
        </w:r>
        <w:r w:rsidR="004B3DE2" w:rsidRPr="001526FA" w:rsidDel="00F15D69">
          <w:rPr>
            <w:rStyle w:val="CommentReference"/>
            <w:rFonts w:ascii="Arial" w:eastAsia="Arial" w:hAnsi="Arial" w:cs="Arial"/>
            <w:lang w:val="en"/>
            <w:rPrChange w:id="1742" w:author="Laura H Spencer" w:date="2020-06-22T14:12:00Z">
              <w:rPr>
                <w:b/>
                <w:smallCaps/>
                <w:color w:val="000000"/>
              </w:rPr>
            </w:rPrChange>
          </w:rPr>
          <w:delText xml:space="preserve"> monitoring and regulations globally</w:delText>
        </w:r>
      </w:del>
      <w:del w:id="1743" w:author="Laura H Spencer" w:date="2020-05-27T17:36:00Z">
        <w:r w:rsidR="004B3DE2" w:rsidRPr="001526FA" w:rsidDel="00F15D69">
          <w:rPr>
            <w:rStyle w:val="CommentReference"/>
            <w:rFonts w:ascii="Arial" w:eastAsia="Arial" w:hAnsi="Arial" w:cs="Arial"/>
            <w:lang w:val="en"/>
            <w:rPrChange w:id="1744" w:author="Laura H Spencer" w:date="2020-06-22T14:12:00Z">
              <w:rPr>
                <w:b/>
                <w:smallCaps/>
                <w:color w:val="000000"/>
              </w:rPr>
            </w:rPrChange>
          </w:rPr>
          <w:delText xml:space="preserve"> </w:delText>
        </w:r>
        <w:r w:rsidR="004B3DE2" w:rsidRPr="001526FA" w:rsidDel="00F15D69">
          <w:rPr>
            <w:rStyle w:val="CommentReference"/>
            <w:rFonts w:ascii="Arial" w:eastAsia="Arial" w:hAnsi="Arial" w:cs="Arial"/>
            <w:lang w:val="en"/>
            <w:rPrChange w:id="1745" w:author="Laura H Spencer" w:date="2020-06-22T14:12:00Z">
              <w:rPr/>
            </w:rPrChange>
          </w:rPr>
          <w:delText xml:space="preserve"> </w:delText>
        </w:r>
      </w:del>
    </w:p>
    <w:p w14:paraId="24DCCFF1" w14:textId="0157F14D" w:rsidR="00D45DFC" w:rsidRDefault="00D45DFC">
      <w:pPr>
        <w:pBdr>
          <w:top w:val="nil"/>
          <w:left w:val="nil"/>
          <w:bottom w:val="nil"/>
          <w:right w:val="nil"/>
          <w:between w:val="nil"/>
        </w:pBdr>
        <w:spacing w:line="480" w:lineRule="auto"/>
        <w:rPr>
          <w:ins w:id="1746" w:author="Laura H Spencer" w:date="2020-06-15T20:09:00Z"/>
        </w:rPr>
      </w:pPr>
    </w:p>
    <w:p w14:paraId="4BA89081" w14:textId="66EB2417" w:rsidR="00822325" w:rsidRDefault="00BD61FA">
      <w:pPr>
        <w:pBdr>
          <w:top w:val="nil"/>
          <w:left w:val="nil"/>
          <w:bottom w:val="nil"/>
          <w:right w:val="nil"/>
          <w:between w:val="nil"/>
        </w:pBdr>
        <w:spacing w:line="480" w:lineRule="auto"/>
      </w:pPr>
      <w:ins w:id="1747" w:author="Laura H Spencer" w:date="2020-06-15T20:23:00Z">
        <w:r>
          <w:t xml:space="preserve">Australia and Canada represent two countries at very different stages of </w:t>
        </w:r>
      </w:ins>
      <w:ins w:id="1748" w:author="Laura H Spencer" w:date="2020-06-17T16:16:00Z">
        <w:r w:rsidR="004B0535" w:rsidRPr="004B0535">
          <w:rPr>
            <w:rPrChange w:id="1749" w:author="Laura H Spencer" w:date="2020-06-17T16:16:00Z">
              <w:rPr>
                <w:i/>
              </w:rPr>
            </w:rPrChange>
          </w:rPr>
          <w:t>mud worm</w:t>
        </w:r>
        <w:r w:rsidR="004B0535">
          <w:rPr>
            <w:i/>
          </w:rPr>
          <w:t xml:space="preserve"> </w:t>
        </w:r>
      </w:ins>
      <w:ins w:id="1750" w:author="Laura H Spencer" w:date="2020-06-15T20:23:00Z">
        <w:r>
          <w:t xml:space="preserve">management. </w:t>
        </w:r>
      </w:ins>
      <w:r w:rsidR="004B3DE2">
        <w:t xml:space="preserve">In Australia, </w:t>
      </w:r>
      <w:del w:id="1751" w:author="Laura H Spencer" w:date="2020-06-17T16:16:00Z">
        <w:r w:rsidR="004B3DE2" w:rsidRPr="004B0535" w:rsidDel="004B0535">
          <w:rPr>
            <w:rPrChange w:id="1752" w:author="Laura H Spencer" w:date="2020-06-17T16:16:00Z">
              <w:rPr>
                <w:i/>
              </w:rPr>
            </w:rPrChange>
          </w:rPr>
          <w:delText>Polydora</w:delText>
        </w:r>
        <w:r w:rsidR="004B3DE2" w:rsidRPr="004B0535" w:rsidDel="004B0535">
          <w:delText xml:space="preserve"> spp</w:delText>
        </w:r>
      </w:del>
      <w:del w:id="1753" w:author="Laura H Spencer" w:date="2020-06-15T19:54:00Z">
        <w:r w:rsidR="004B3DE2" w:rsidRPr="004B0535" w:rsidDel="00B9271C">
          <w:delText>. have been common since they were</w:delText>
        </w:r>
      </w:del>
      <w:del w:id="1754" w:author="Laura H Spencer" w:date="2020-05-27T17:37:00Z">
        <w:r w:rsidR="004B3DE2" w:rsidRPr="004B0535" w:rsidDel="00F15D69">
          <w:delText xml:space="preserve"> </w:delText>
        </w:r>
      </w:del>
      <w:del w:id="1755" w:author="Laura H Spencer" w:date="2020-06-15T16:22:00Z">
        <w:r w:rsidR="004B3DE2" w:rsidRPr="004B0535" w:rsidDel="00DF7337">
          <w:delText xml:space="preserve">introduced </w:delText>
        </w:r>
      </w:del>
      <w:del w:id="1756" w:author="Laura H Spencer" w:date="2020-06-15T19:54:00Z">
        <w:r w:rsidR="004B3DE2" w:rsidRPr="004B0535" w:rsidDel="00B9271C">
          <w:delText>in the late 1800’s, and are not identified as invasive species but</w:delText>
        </w:r>
      </w:del>
      <w:ins w:id="1757" w:author="Laura H Spencer" w:date="2020-06-17T16:16:00Z">
        <w:r w:rsidR="004B0535" w:rsidRPr="004B0535">
          <w:rPr>
            <w:rPrChange w:id="1758" w:author="Laura H Spencer" w:date="2020-06-17T16:16:00Z">
              <w:rPr>
                <w:i/>
              </w:rPr>
            </w:rPrChange>
          </w:rPr>
          <w:t>mud worms</w:t>
        </w:r>
      </w:ins>
      <w:r w:rsidR="004B3DE2">
        <w:t xml:space="preserve"> </w:t>
      </w:r>
      <w:del w:id="1759" w:author="Laura H Spencer" w:date="2020-06-15T20:23:00Z">
        <w:r w:rsidR="004B3DE2" w:rsidDel="00BD61FA">
          <w:delText>are</w:delText>
        </w:r>
      </w:del>
      <w:ins w:id="1760" w:author="Laura H Spencer" w:date="2020-06-15T20:23:00Z">
        <w:r>
          <w:t xml:space="preserve">have been common since the early 1800’s, </w:t>
        </w:r>
      </w:ins>
      <w:ins w:id="1761" w:author="Laura H Spencer" w:date="2020-06-15T20:24:00Z">
        <w:r>
          <w:t>and while they are</w:t>
        </w:r>
      </w:ins>
      <w:ins w:id="1762" w:author="Laura H Spencer" w:date="2020-06-15T20:23:00Z">
        <w:r>
          <w:t xml:space="preserve"> </w:t>
        </w:r>
      </w:ins>
      <w:del w:id="1763" w:author="Laura H Spencer" w:date="2020-06-15T20:05:00Z">
        <w:r w:rsidR="004B3DE2" w:rsidDel="00D45DFC">
          <w:delText xml:space="preserve"> </w:delText>
        </w:r>
      </w:del>
      <w:ins w:id="1764" w:author="Laura H Spencer" w:date="2020-06-15T20:05:00Z">
        <w:r w:rsidR="00D45DFC">
          <w:t>not listed as invasive species</w:t>
        </w:r>
      </w:ins>
      <w:ins w:id="1765" w:author="" w:date="2020-06-22T12:32:00Z">
        <w:r w:rsidR="007F5673">
          <w:t>,</w:t>
        </w:r>
      </w:ins>
      <w:ins w:id="1766" w:author="Laura H Spencer" w:date="2020-06-15T20:24:00Z">
        <w:r>
          <w:t xml:space="preserve"> they </w:t>
        </w:r>
      </w:ins>
      <w:ins w:id="1767" w:author="Laura H Spencer" w:date="2020-06-15T20:05:00Z">
        <w:r w:rsidR="00D45DFC">
          <w:t xml:space="preserve">are </w:t>
        </w:r>
      </w:ins>
      <w:r w:rsidR="004B3DE2">
        <w:t xml:space="preserve">considered </w:t>
      </w:r>
      <w:ins w:id="1768" w:author="Laura H Spencer" w:date="2020-06-15T20:24:00Z">
        <w:r>
          <w:t xml:space="preserve">serious </w:t>
        </w:r>
      </w:ins>
      <w:r w:rsidR="004B3DE2">
        <w:t>pests to abalone and oyster growers</w:t>
      </w:r>
      <w:ins w:id="1769" w:author="Laura H Spencer" w:date="2020-06-15T20:24:00Z">
        <w:r>
          <w:t xml:space="preserve"> (Nell 1993; Nell 2001). Australia</w:t>
        </w:r>
      </w:ins>
      <w:ins w:id="1770" w:author="Laura H Spencer" w:date="2020-06-15T20:06:00Z">
        <w:r w:rsidR="00D45DFC">
          <w:t xml:space="preserve"> manage</w:t>
        </w:r>
      </w:ins>
      <w:ins w:id="1771" w:author="" w:date="2020-06-22T12:54:00Z">
        <w:r w:rsidR="00EB59FE">
          <w:t>s</w:t>
        </w:r>
      </w:ins>
      <w:ins w:id="1772" w:author="Laura H Spencer" w:date="2020-06-15T20:24:00Z">
        <w:r>
          <w:t xml:space="preserve"> </w:t>
        </w:r>
      </w:ins>
      <w:ins w:id="1773" w:author="Laura H Spencer" w:date="2020-06-17T16:16:00Z">
        <w:r w:rsidR="004B0535">
          <w:t xml:space="preserve">mud worms </w:t>
        </w:r>
      </w:ins>
      <w:ins w:id="1774" w:author="Laura H Spencer" w:date="2020-06-15T20:06:00Z">
        <w:r w:rsidR="00D45DFC">
          <w:t>at the state level</w:t>
        </w:r>
      </w:ins>
      <w:ins w:id="1775" w:author="Laura H Spencer" w:date="2020-06-15T20:34:00Z">
        <w:r w:rsidR="006771BC">
          <w:t xml:space="preserve">. </w:t>
        </w:r>
      </w:ins>
      <w:del w:id="1776" w:author="Laura H Spencer" w:date="2020-06-15T20:24:00Z">
        <w:r w:rsidR="004B3DE2" w:rsidDel="00BD61FA">
          <w:delText>.</w:delText>
        </w:r>
      </w:del>
      <w:ins w:id="1777" w:author="Laura H Spencer" w:date="2020-06-15T20:34:00Z">
        <w:r w:rsidR="006771BC">
          <w:t>I</w:t>
        </w:r>
      </w:ins>
      <w:del w:id="1778" w:author="Laura H Spencer" w:date="2020-06-15T20:24:00Z">
        <w:r w:rsidR="004B3DE2" w:rsidDel="00BD61FA">
          <w:delText xml:space="preserve"> I</w:delText>
        </w:r>
      </w:del>
      <w:r w:rsidR="004B3DE2">
        <w:t>n New South Wales, the Department of Primary Industries continues to develop and test control measures for shellfish farmers (Nell 2007)</w:t>
      </w:r>
      <w:ins w:id="1779" w:author="Laura H Spencer" w:date="2020-06-15T20:34:00Z">
        <w:r w:rsidR="006771BC">
          <w:t>.</w:t>
        </w:r>
      </w:ins>
      <w:ins w:id="1780" w:author="Laura H Spencer" w:date="2020-06-15T20:24:00Z">
        <w:r>
          <w:t xml:space="preserve"> </w:t>
        </w:r>
      </w:ins>
      <w:del w:id="1781" w:author="Laura H Spencer" w:date="2020-06-15T20:24:00Z">
        <w:r w:rsidR="004B3DE2" w:rsidDel="00BD61FA">
          <w:delText xml:space="preserve">. </w:delText>
        </w:r>
      </w:del>
      <w:del w:id="1782" w:author="" w:date="2020-06-22T12:54:00Z">
        <w:r w:rsidR="004B3DE2" w:rsidDel="00EB59FE">
          <w:delText xml:space="preserve">In 2005, </w:delText>
        </w:r>
      </w:del>
      <w:r w:rsidR="004B3DE2" w:rsidDel="00D45DFC">
        <w:t>Tasmania developed a comprehensive management program for mud worm control in cultured abalone in response to outbreaks</w:t>
      </w:r>
      <w:ins w:id="1783" w:author="" w:date="2020-06-22T12:54:00Z">
        <w:r w:rsidR="00EB59FE">
          <w:t xml:space="preserve"> in 2005</w:t>
        </w:r>
      </w:ins>
      <w:r w:rsidR="004B3DE2" w:rsidDel="00D45DFC">
        <w:t xml:space="preserve"> (Handlinger</w:t>
      </w:r>
      <w:ins w:id="1784" w:author="Laura H Spencer" w:date="2020-07-06T21:50:00Z">
        <w:r w:rsidR="00ED4CC8">
          <w:t xml:space="preserve">, Lleonart &amp; Powell </w:t>
        </w:r>
      </w:ins>
      <w:del w:id="1785" w:author="Laura H Spencer" w:date="2020-07-06T21:50:00Z">
        <w:r w:rsidR="004B3DE2" w:rsidDel="00ED4CC8">
          <w:delText xml:space="preserve"> </w:delText>
        </w:r>
        <w:r w:rsidR="004B3DE2" w:rsidDel="00ED4CC8">
          <w:rPr>
            <w:i/>
          </w:rPr>
          <w:delText xml:space="preserve">et al. </w:delText>
        </w:r>
      </w:del>
      <w:r w:rsidR="004B3DE2" w:rsidDel="00D45DFC">
        <w:t>2004)</w:t>
      </w:r>
      <w:ins w:id="1786" w:author="Laura H Spencer" w:date="2020-06-15T20:34:00Z">
        <w:r w:rsidR="006771BC">
          <w:t>.</w:t>
        </w:r>
      </w:ins>
      <w:del w:id="1787" w:author="Laura H Spencer" w:date="2020-06-15T20:25:00Z">
        <w:r w:rsidR="004B3DE2" w:rsidDel="00BD61FA">
          <w:delText>.</w:delText>
        </w:r>
      </w:del>
      <w:r w:rsidR="004B3DE2" w:rsidDel="00D45DFC">
        <w:t xml:space="preserve"> </w:t>
      </w:r>
      <w:r w:rsidR="004B3DE2">
        <w:t xml:space="preserve">In Victoria, Australia, the Abalone Aquaculture Translocation Protocol categorizes mud worms as a “significant risk”, and now regulates the movement of infected stock to uninfected areas </w:t>
      </w:r>
      <w:ins w:id="1788" w:author="" w:date="2020-06-22T12:55:00Z">
        <w:r w:rsidR="00EB59FE">
          <w:t xml:space="preserve">within the state </w:t>
        </w:r>
      </w:ins>
      <w:r w:rsidR="004B3DE2">
        <w:t>(Victorian Fisheries Authority 2015).</w:t>
      </w:r>
      <w:ins w:id="1789" w:author="Laura H Spencer" w:date="2020-06-15T20:30:00Z">
        <w:r>
          <w:t xml:space="preserve"> </w:t>
        </w:r>
      </w:ins>
      <w:ins w:id="1790" w:author="Laura H Spencer" w:date="2020-06-15T20:31:00Z">
        <w:r>
          <w:t>In</w:t>
        </w:r>
      </w:ins>
      <w:ins w:id="1791" w:author="" w:date="2020-06-22T12:55:00Z">
        <w:r w:rsidR="00EB59FE">
          <w:t xml:space="preserve"> contrast</w:t>
        </w:r>
      </w:ins>
      <w:ins w:id="1792" w:author="Laura H Spencer" w:date="2020-06-15T20:31:00Z">
        <w:del w:id="1793" w:author="" w:date="2020-06-22T12:55:00Z">
          <w:r w:rsidDel="00EB59FE">
            <w:delText xml:space="preserve"> Canada</w:delText>
          </w:r>
        </w:del>
        <w:r>
          <w:t xml:space="preserve">, </w:t>
        </w:r>
      </w:ins>
      <w:ins w:id="1794" w:author="Laura H Spencer" w:date="2020-06-17T16:17:00Z">
        <w:r w:rsidR="004B0535">
          <w:t>mud worms</w:t>
        </w:r>
      </w:ins>
      <w:ins w:id="1795" w:author="Laura H Spencer" w:date="2020-06-15T20:31:00Z">
        <w:r>
          <w:t xml:space="preserve"> </w:t>
        </w:r>
      </w:ins>
      <w:ins w:id="1796" w:author="Laura H Spencer" w:date="2020-06-17T16:17:00Z">
        <w:r w:rsidR="004B0535">
          <w:t>have been</w:t>
        </w:r>
      </w:ins>
      <w:ins w:id="1797" w:author="Laura H Spencer" w:date="2020-06-15T20:30:00Z">
        <w:r>
          <w:t xml:space="preserve"> present</w:t>
        </w:r>
      </w:ins>
      <w:ins w:id="1798" w:author="Laura H Spencer" w:date="2020-06-15T20:31:00Z">
        <w:r>
          <w:t xml:space="preserve"> since at least </w:t>
        </w:r>
      </w:ins>
      <w:ins w:id="1799" w:author="Laura H Spencer" w:date="2020-06-15T20:41:00Z">
        <w:r w:rsidR="003524F4">
          <w:t>1938</w:t>
        </w:r>
      </w:ins>
      <w:ins w:id="1800" w:author="" w:date="2020-06-22T12:55:00Z">
        <w:r w:rsidR="00EB59FE">
          <w:t xml:space="preserve"> in Canada</w:t>
        </w:r>
      </w:ins>
      <w:ins w:id="1801" w:author="Laura H Spencer" w:date="2020-06-15T20:31:00Z">
        <w:r>
          <w:t>,</w:t>
        </w:r>
      </w:ins>
      <w:ins w:id="1802" w:author="Laura H Spencer" w:date="2020-06-15T20:30:00Z">
        <w:r>
          <w:t xml:space="preserve"> </w:t>
        </w:r>
      </w:ins>
      <w:ins w:id="1803" w:author="Laura H Spencer" w:date="2020-06-15T20:31:00Z">
        <w:r>
          <w:t>but have not historically posed a significant threat to oyster aquaculture</w:t>
        </w:r>
      </w:ins>
      <w:ins w:id="1804" w:author="Laura H Spencer" w:date="2020-06-15T20:36:00Z">
        <w:r w:rsidR="006771BC">
          <w:t xml:space="preserve"> (McGladdery</w:t>
        </w:r>
      </w:ins>
      <w:ins w:id="1805" w:author="Laura H Spencer" w:date="2020-07-06T22:02:00Z">
        <w:r w:rsidR="00BB347F">
          <w:t xml:space="preserve">, Drinnan &amp; Stephenson </w:t>
        </w:r>
      </w:ins>
      <w:ins w:id="1806" w:author="Laura H Spencer" w:date="2020-06-15T20:36:00Z">
        <w:r w:rsidR="006771BC">
          <w:t>1993</w:t>
        </w:r>
      </w:ins>
      <w:ins w:id="1807" w:author="Laura H Spencer" w:date="2020-06-15T20:42:00Z">
        <w:r w:rsidR="003524F4">
          <w:t>; Medcof 1946</w:t>
        </w:r>
      </w:ins>
      <w:ins w:id="1808" w:author="Laura H Spencer" w:date="2020-06-15T20:36:00Z">
        <w:r w:rsidR="006771BC">
          <w:t xml:space="preserve">). </w:t>
        </w:r>
      </w:ins>
      <w:ins w:id="1809" w:author="Laura H Spencer" w:date="2020-06-15T20:33:00Z">
        <w:r w:rsidR="006771BC">
          <w:t>A</w:t>
        </w:r>
      </w:ins>
      <w:ins w:id="1810" w:author="Laura H Spencer" w:date="2020-06-15T20:32:00Z">
        <w:r w:rsidR="006771BC">
          <w:t>s such</w:t>
        </w:r>
      </w:ins>
      <w:ins w:id="1811" w:author="Laura H Spencer" w:date="2020-06-15T20:33:00Z">
        <w:r w:rsidR="006771BC">
          <w:t>,</w:t>
        </w:r>
      </w:ins>
      <w:ins w:id="1812" w:author="Laura H Spencer" w:date="2020-06-15T20:32:00Z">
        <w:r w:rsidR="006771BC">
          <w:t xml:space="preserve"> Canada characteriz</w:t>
        </w:r>
      </w:ins>
      <w:ins w:id="1813" w:author="Laura H Spencer" w:date="2020-06-15T20:33:00Z">
        <w:r w:rsidR="006771BC">
          <w:t>es</w:t>
        </w:r>
      </w:ins>
      <w:ins w:id="1814" w:author="Laura H Spencer" w:date="2020-06-15T20:32:00Z">
        <w:r w:rsidR="006771BC">
          <w:t xml:space="preserve"> </w:t>
        </w:r>
      </w:ins>
      <w:ins w:id="1815" w:author="Laura H Spencer" w:date="2020-06-17T16:17:00Z">
        <w:r w:rsidR="004B0535" w:rsidRPr="004B0535">
          <w:rPr>
            <w:rPrChange w:id="1816" w:author="Laura H Spencer" w:date="2020-06-17T16:17:00Z">
              <w:rPr>
                <w:i/>
              </w:rPr>
            </w:rPrChange>
          </w:rPr>
          <w:t>mud worm</w:t>
        </w:r>
        <w:r w:rsidR="004B0535">
          <w:t xml:space="preserve">s </w:t>
        </w:r>
      </w:ins>
      <w:ins w:id="1817" w:author="Laura H Spencer" w:date="2020-06-15T20:32:00Z">
        <w:r w:rsidR="006771BC">
          <w:t>as</w:t>
        </w:r>
      </w:ins>
      <w:ins w:id="1818" w:author="" w:date="2020-06-22T12:55:00Z">
        <w:r w:rsidR="00EB59FE">
          <w:t xml:space="preserve"> a</w:t>
        </w:r>
      </w:ins>
      <w:ins w:id="1819" w:author="Laura H Spencer" w:date="2020-06-15T20:32:00Z">
        <w:r w:rsidR="006771BC">
          <w:t xml:space="preserve"> Category 4 species of “negligible regulatory significance in Canada,” </w:t>
        </w:r>
        <w:r>
          <w:t>(</w:t>
        </w:r>
      </w:ins>
      <w:ins w:id="1820" w:author="Laura H Spencer" w:date="2020-06-15T20:54:00Z">
        <w:r w:rsidR="003C7C12">
          <w:t>Bow</w:t>
        </w:r>
      </w:ins>
      <w:ins w:id="1821" w:author="Laura H Spencer" w:date="2020-06-15T20:55:00Z">
        <w:r w:rsidR="003C7C12">
          <w:t>er, McGladder</w:t>
        </w:r>
      </w:ins>
      <w:ins w:id="1822" w:author="Laura H Spencer" w:date="2020-07-06T21:42:00Z">
        <w:r w:rsidR="00797410">
          <w:t>y</w:t>
        </w:r>
      </w:ins>
      <w:ins w:id="1823" w:author="Laura H Spencer" w:date="2020-06-15T20:55:00Z">
        <w:r w:rsidR="003C7C12">
          <w:t xml:space="preserve"> </w:t>
        </w:r>
      </w:ins>
      <w:ins w:id="1824" w:author="Laura H Spencer" w:date="2020-07-06T21:05:00Z">
        <w:r w:rsidR="0060131A">
          <w:rPr>
            <w:color w:val="000000"/>
          </w:rPr>
          <w:t xml:space="preserve">&amp; </w:t>
        </w:r>
      </w:ins>
      <w:ins w:id="1825" w:author="Laura H Spencer" w:date="2020-06-15T20:55:00Z">
        <w:r w:rsidR="003C7C12">
          <w:t xml:space="preserve">Price 1994; </w:t>
        </w:r>
      </w:ins>
      <w:ins w:id="1826" w:author="Laura H Spencer" w:date="2020-06-15T20:58:00Z">
        <w:r w:rsidR="003C7C12">
          <w:t>Bower 2010</w:t>
        </w:r>
      </w:ins>
      <w:ins w:id="1827" w:author="Laura H Spencer" w:date="2020-06-15T20:32:00Z">
        <w:r>
          <w:t>)</w:t>
        </w:r>
      </w:ins>
      <w:ins w:id="1828" w:author="Laura H Spencer" w:date="2020-06-15T20:31:00Z">
        <w:r>
          <w:t>.</w:t>
        </w:r>
      </w:ins>
      <w:ins w:id="1829" w:author="Laura H Spencer" w:date="2020-06-15T20:32:00Z">
        <w:r>
          <w:t xml:space="preserve"> Recently, however,</w:t>
        </w:r>
      </w:ins>
      <w:del w:id="1830" w:author="Laura H Spencer" w:date="2020-06-15T20:32:00Z">
        <w:r w:rsidR="004B3DE2" w:rsidDel="00BD61FA">
          <w:delText xml:space="preserve"> In New Brunswick, Canada</w:delText>
        </w:r>
      </w:del>
      <w:r w:rsidR="004B3DE2">
        <w:t xml:space="preserve"> the Canadian Aquaculture Collaborative Research and Development Program (ACRDP) </w:t>
      </w:r>
      <w:del w:id="1831" w:author="Laura H Spencer" w:date="2020-06-15T20:32:00Z">
        <w:r w:rsidR="004B3DE2" w:rsidDel="00BD61FA">
          <w:delText xml:space="preserve">recently </w:delText>
        </w:r>
      </w:del>
      <w:r w:rsidR="004B3DE2">
        <w:t xml:space="preserve">funded a project to identify potential causes of increasing, sporadic </w:t>
      </w:r>
      <w:r w:rsidR="004B3DE2">
        <w:rPr>
          <w:i/>
        </w:rPr>
        <w:t xml:space="preserve">P. websteri </w:t>
      </w:r>
      <w:r w:rsidR="004B3DE2">
        <w:t>outbreaks in off-bottom oyster sites</w:t>
      </w:r>
      <w:ins w:id="1832" w:author="Laura H Spencer" w:date="2020-06-15T20:32:00Z">
        <w:r>
          <w:t xml:space="preserve"> in New Brunswick</w:t>
        </w:r>
      </w:ins>
      <w:r w:rsidR="004B3DE2">
        <w:t xml:space="preserve">. </w:t>
      </w:r>
      <w:del w:id="1833" w:author="Laura H Spencer" w:date="2020-06-15T20:32:00Z">
        <w:r w:rsidR="004B3DE2" w:rsidDel="006771BC">
          <w:delText xml:space="preserve">Despite Canada characterizing </w:delText>
        </w:r>
        <w:r w:rsidR="004B3DE2" w:rsidDel="006771BC">
          <w:rPr>
            <w:i/>
          </w:rPr>
          <w:delText>Polydora</w:delText>
        </w:r>
        <w:r w:rsidR="004B3DE2" w:rsidDel="006771BC">
          <w:delText xml:space="preserve"> spp. as a Category 4 species of “negligible regulatory significance in Canada,” </w:delText>
        </w:r>
      </w:del>
      <w:ins w:id="1834" w:author="Laura H Spencer" w:date="2020-06-15T20:32:00Z">
        <w:r w:rsidR="006771BC">
          <w:t>T</w:t>
        </w:r>
      </w:ins>
      <w:del w:id="1835" w:author="Laura H Spencer" w:date="2020-06-15T20:32:00Z">
        <w:r w:rsidR="004B3DE2" w:rsidDel="006771BC">
          <w:delText>t</w:delText>
        </w:r>
      </w:del>
      <w:r w:rsidR="004B3DE2">
        <w:t xml:space="preserve">he recent outbreaks raise questions about the potential for </w:t>
      </w:r>
      <w:del w:id="1836" w:author="Laura H Spencer" w:date="2020-06-17T16:18:00Z">
        <w:r w:rsidR="004B3DE2" w:rsidRPr="004B0535" w:rsidDel="004B0535">
          <w:rPr>
            <w:rPrChange w:id="1837" w:author="Laura H Spencer" w:date="2020-06-17T16:18:00Z">
              <w:rPr>
                <w:i/>
              </w:rPr>
            </w:rPrChange>
          </w:rPr>
          <w:delText>Polydora</w:delText>
        </w:r>
        <w:r w:rsidR="004B3DE2" w:rsidRPr="004B0535" w:rsidDel="004B0535">
          <w:delText xml:space="preserve"> spp. </w:delText>
        </w:r>
      </w:del>
      <w:ins w:id="1838" w:author="Laura H Spencer" w:date="2020-06-17T16:18:00Z">
        <w:r w:rsidR="004B0535">
          <w:t xml:space="preserve">mud worm </w:t>
        </w:r>
      </w:ins>
      <w:r w:rsidR="004B3DE2" w:rsidRPr="004B0535">
        <w:t>intensity</w:t>
      </w:r>
      <w:r w:rsidR="004B3DE2">
        <w:t xml:space="preserve"> to shift geographically and over time, particularly in response to changing climate conditions (Government of Canada </w:t>
      </w:r>
      <w:del w:id="1839" w:author="Laura H Spencer" w:date="2020-07-06T22:58:00Z">
        <w:r w:rsidR="004B3DE2" w:rsidDel="00E14180">
          <w:delText xml:space="preserve">and Services </w:delText>
        </w:r>
      </w:del>
      <w:r w:rsidR="004B3DE2">
        <w:t xml:space="preserve">2017). </w:t>
      </w:r>
    </w:p>
    <w:p w14:paraId="1CBC83A6" w14:textId="77777777" w:rsidR="00822325" w:rsidRDefault="00822325">
      <w:pPr>
        <w:pBdr>
          <w:top w:val="nil"/>
          <w:left w:val="nil"/>
          <w:bottom w:val="nil"/>
          <w:right w:val="nil"/>
          <w:between w:val="nil"/>
        </w:pBdr>
        <w:spacing w:line="480" w:lineRule="auto"/>
        <w:rPr>
          <w:b/>
          <w:smallCaps/>
        </w:rPr>
      </w:pPr>
    </w:p>
    <w:p w14:paraId="07134888" w14:textId="3AAFBD59" w:rsidR="00822325" w:rsidRPr="001526FA" w:rsidRDefault="004B0535">
      <w:pPr>
        <w:spacing w:line="480" w:lineRule="auto"/>
        <w:rPr>
          <w:b/>
          <w:i/>
          <w:smallCaps/>
          <w:rPrChange w:id="1840" w:author="Laura H Spencer" w:date="2020-06-22T14:12:00Z">
            <w:rPr>
              <w:b/>
              <w:smallCaps/>
            </w:rPr>
          </w:rPrChange>
        </w:rPr>
      </w:pPr>
      <w:ins w:id="1841" w:author="Laura H Spencer" w:date="2020-06-17T16:18:00Z">
        <w:r w:rsidRPr="001526FA">
          <w:rPr>
            <w:b/>
            <w:i/>
            <w:smallCaps/>
            <w:rPrChange w:id="1842" w:author="Laura H Spencer" w:date="2020-06-22T14:12:00Z">
              <w:rPr>
                <w:b/>
                <w:smallCaps/>
              </w:rPr>
            </w:rPrChange>
          </w:rPr>
          <w:t xml:space="preserve">Mud worm </w:t>
        </w:r>
      </w:ins>
      <w:ins w:id="1843" w:author="Laura H Spencer" w:date="2020-05-27T17:45:00Z">
        <w:r w:rsidR="00EB1F09" w:rsidRPr="001526FA">
          <w:rPr>
            <w:b/>
            <w:i/>
            <w:smallCaps/>
            <w:rPrChange w:id="1844" w:author="Laura H Spencer" w:date="2020-06-22T14:12:00Z">
              <w:rPr>
                <w:b/>
                <w:smallCaps/>
              </w:rPr>
            </w:rPrChange>
          </w:rPr>
          <w:t xml:space="preserve">status in the </w:t>
        </w:r>
      </w:ins>
      <w:del w:id="1845" w:author="Laura H Spencer" w:date="2020-05-27T17:32:00Z">
        <w:r w:rsidR="004B3DE2" w:rsidRPr="001526FA" w:rsidDel="00F15D69">
          <w:rPr>
            <w:b/>
            <w:i/>
            <w:smallCaps/>
            <w:rPrChange w:id="1846" w:author="Laura H Spencer" w:date="2020-06-22T14:12:00Z">
              <w:rPr>
                <w:b/>
                <w:smallCaps/>
              </w:rPr>
            </w:rPrChange>
          </w:rPr>
          <w:delText>Status of</w:delText>
        </w:r>
        <w:r w:rsidR="004B3DE2" w:rsidRPr="001526FA" w:rsidDel="00F15D69">
          <w:rPr>
            <w:b/>
            <w:i/>
            <w:smallCaps/>
          </w:rPr>
          <w:delText xml:space="preserve"> Polydora</w:delText>
        </w:r>
        <w:r w:rsidR="004B3DE2" w:rsidRPr="001526FA" w:rsidDel="00F15D69">
          <w:rPr>
            <w:b/>
            <w:i/>
            <w:smallCaps/>
            <w:rPrChange w:id="1847" w:author="Laura H Spencer" w:date="2020-06-22T14:12:00Z">
              <w:rPr>
                <w:b/>
                <w:smallCaps/>
              </w:rPr>
            </w:rPrChange>
          </w:rPr>
          <w:delText xml:space="preserve"> monitoring and regulations in the USA </w:delText>
        </w:r>
      </w:del>
      <w:ins w:id="1848" w:author="Laura H Spencer" w:date="2020-05-27T17:32:00Z">
        <w:r w:rsidR="00F15D69" w:rsidRPr="001526FA">
          <w:rPr>
            <w:b/>
            <w:i/>
            <w:smallCaps/>
            <w:rPrChange w:id="1849" w:author="Laura H Spencer" w:date="2020-06-22T14:12:00Z">
              <w:rPr>
                <w:b/>
                <w:smallCaps/>
              </w:rPr>
            </w:rPrChange>
          </w:rPr>
          <w:t xml:space="preserve">United States </w:t>
        </w:r>
      </w:ins>
    </w:p>
    <w:p w14:paraId="09D238FD" w14:textId="244D90E8" w:rsidR="00822325" w:rsidRDefault="004B3DE2">
      <w:pPr>
        <w:spacing w:line="480" w:lineRule="auto"/>
      </w:pPr>
      <w:r>
        <w:t xml:space="preserve">Marine polychaete species, including shell-boring </w:t>
      </w:r>
      <w:del w:id="1850" w:author="Laura H Spencer" w:date="2020-06-17T16:18:00Z">
        <w:r w:rsidRPr="004B0535" w:rsidDel="004B0535">
          <w:rPr>
            <w:rPrChange w:id="1851" w:author="Laura H Spencer" w:date="2020-06-17T16:18:00Z">
              <w:rPr>
                <w:i/>
              </w:rPr>
            </w:rPrChange>
          </w:rPr>
          <w:delText xml:space="preserve">Polydora </w:delText>
        </w:r>
      </w:del>
      <w:ins w:id="1852" w:author="Laura H Spencer" w:date="2020-06-17T16:18:00Z">
        <w:r w:rsidR="004B0535">
          <w:t>polydori</w:t>
        </w:r>
      </w:ins>
      <w:ins w:id="1853" w:author="" w:date="2020-06-22T12:56:00Z">
        <w:r w:rsidR="0092541E">
          <w:t>n</w:t>
        </w:r>
      </w:ins>
      <w:ins w:id="1854" w:author="Laura H Spencer" w:date="2020-06-17T16:18:00Z">
        <w:del w:id="1855" w:author="" w:date="2020-06-22T12:56:00Z">
          <w:r w:rsidR="004B0535" w:rsidDel="0092541E">
            <w:delText>d</w:delText>
          </w:r>
        </w:del>
        <w:r w:rsidR="004B0535">
          <w:t>s</w:t>
        </w:r>
      </w:ins>
      <w:del w:id="1856" w:author="Laura H Spencer" w:date="2020-06-17T16:18:00Z">
        <w:r w:rsidRPr="004B0535" w:rsidDel="004B0535">
          <w:delText>spp.</w:delText>
        </w:r>
      </w:del>
      <w:r w:rsidRPr="004B0535">
        <w:t>,</w:t>
      </w:r>
      <w:r>
        <w:t xml:space="preserve"> are not monitored or regulated in the United States. According to a 2013 review</w:t>
      </w:r>
      <w:ins w:id="1857" w:author="Laura H Spencer" w:date="2020-05-26T20:26:00Z">
        <w:r w:rsidR="0012379F">
          <w:t xml:space="preserve"> (Çinar 2013)</w:t>
        </w:r>
      </w:ins>
      <w:r>
        <w:t>, 292 polychaete species (15% of all described polychaetes) have been relocated to new marine regions via human transport. Of these, 180 are now established</w:t>
      </w:r>
      <w:ins w:id="1858" w:author="Laura H Spencer" w:date="2020-06-17T16:19:00Z">
        <w:r w:rsidR="004B0535">
          <w:t>,</w:t>
        </w:r>
      </w:ins>
      <w:del w:id="1859" w:author="Laura H Spencer" w:date="2020-06-17T16:19:00Z">
        <w:r w:rsidDel="004B0535">
          <w:delText xml:space="preserve"> and</w:delText>
        </w:r>
      </w:del>
      <w:r>
        <w:t xml:space="preserve"> 16 are in the genus </w:t>
      </w:r>
      <w:r>
        <w:rPr>
          <w:i/>
        </w:rPr>
        <w:t>Polydora</w:t>
      </w:r>
      <w:ins w:id="1860" w:author="Laura H Spencer" w:date="2020-06-17T16:22:00Z">
        <w:r w:rsidR="007A0DE7">
          <w:rPr>
            <w:i/>
          </w:rPr>
          <w:t xml:space="preserve">, </w:t>
        </w:r>
      </w:ins>
      <w:ins w:id="1861" w:author="Laura H Spencer" w:date="2020-06-17T16:19:00Z">
        <w:r w:rsidR="004B0535">
          <w:t xml:space="preserve">9 </w:t>
        </w:r>
      </w:ins>
      <w:ins w:id="1862" w:author="Laura H Spencer" w:date="2020-06-17T16:22:00Z">
        <w:del w:id="1863" w:author="" w:date="2020-06-22T12:56:00Z">
          <w:r w:rsidR="007A0DE7" w:rsidDel="0092541E">
            <w:delText>are</w:delText>
          </w:r>
        </w:del>
      </w:ins>
      <w:ins w:id="1864" w:author="" w:date="2020-06-22T12:56:00Z">
        <w:r w:rsidR="0092541E">
          <w:t>in</w:t>
        </w:r>
      </w:ins>
      <w:ins w:id="1865" w:author="Laura H Spencer" w:date="2020-06-17T16:22:00Z">
        <w:r w:rsidR="007A0DE7">
          <w:t xml:space="preserve"> </w:t>
        </w:r>
      </w:ins>
      <w:ins w:id="1866" w:author="Laura H Spencer" w:date="2020-06-17T16:19:00Z">
        <w:r w:rsidR="004B0535" w:rsidRPr="004B0535">
          <w:rPr>
            <w:i/>
            <w:rPrChange w:id="1867" w:author="Laura H Spencer" w:date="2020-06-17T16:20:00Z">
              <w:rPr/>
            </w:rPrChange>
          </w:rPr>
          <w:t>Boccardia</w:t>
        </w:r>
      </w:ins>
      <w:ins w:id="1868" w:author="" w:date="2020-06-22T12:56:00Z">
        <w:r w:rsidR="0092541E">
          <w:rPr>
            <w:i/>
          </w:rPr>
          <w:t>,</w:t>
        </w:r>
      </w:ins>
      <w:ins w:id="1869" w:author="Laura H Spencer" w:date="2020-06-17T16:21:00Z">
        <w:r w:rsidR="004B0535">
          <w:rPr>
            <w:i/>
          </w:rPr>
          <w:t xml:space="preserve"> </w:t>
        </w:r>
        <w:r w:rsidR="004B0535">
          <w:t xml:space="preserve">and 4 </w:t>
        </w:r>
      </w:ins>
      <w:ins w:id="1870" w:author="Laura H Spencer" w:date="2020-06-17T16:22:00Z">
        <w:del w:id="1871" w:author="" w:date="2020-06-22T12:56:00Z">
          <w:r w:rsidR="007A0DE7" w:rsidDel="0092541E">
            <w:delText>are</w:delText>
          </w:r>
        </w:del>
      </w:ins>
      <w:ins w:id="1872" w:author="" w:date="2020-06-22T12:56:00Z">
        <w:r w:rsidR="0092541E">
          <w:t>in</w:t>
        </w:r>
      </w:ins>
      <w:ins w:id="1873" w:author="Laura H Spencer" w:date="2020-06-17T16:22:00Z">
        <w:r w:rsidR="007A0DE7">
          <w:t xml:space="preserve"> </w:t>
        </w:r>
        <w:r w:rsidR="004B0535" w:rsidRPr="004B0535">
          <w:rPr>
            <w:i/>
            <w:rPrChange w:id="1874" w:author="Laura H Spencer" w:date="2020-06-17T16:22:00Z">
              <w:rPr/>
            </w:rPrChange>
          </w:rPr>
          <w:t>Dipolydora</w:t>
        </w:r>
      </w:ins>
      <w:r>
        <w:rPr>
          <w:i/>
        </w:rPr>
        <w:t xml:space="preserve"> </w:t>
      </w:r>
      <w:r>
        <w:t>(Çinar 2013). Despite this, there is no international or national governing body regulating this transport, and</w:t>
      </w:r>
      <w:ins w:id="1875" w:author="Laura H Spencer" w:date="2020-06-25T10:52:00Z">
        <w:r w:rsidR="000F5F56">
          <w:t xml:space="preserve"> m</w:t>
        </w:r>
      </w:ins>
      <w:del w:id="1876" w:author="Laura H Spencer" w:date="2020-06-25T10:52:00Z">
        <w:r w:rsidDel="000F5F56">
          <w:delText xml:space="preserve"> </w:delText>
        </w:r>
      </w:del>
      <w:del w:id="1877" w:author="Laura H Spencer" w:date="2020-06-25T10:51:00Z">
        <w:r w:rsidDel="000F5F56">
          <w:delText xml:space="preserve">aquatic </w:delText>
        </w:r>
      </w:del>
      <w:ins w:id="1878" w:author="Laura H Spencer" w:date="2020-06-25T10:51:00Z">
        <w:r w:rsidR="000F5F56">
          <w:t xml:space="preserve">arine </w:t>
        </w:r>
      </w:ins>
      <w:r>
        <w:t>parasites are not recognized as invasive or injurious species in the United States. For example, the U.S. Geological Services list of Nonindigenous Aquatic Species includes only two annelids, both freshwater species (USDI n.d.). While the United States Department of Agriculture’s 201</w:t>
      </w:r>
      <w:ins w:id="1879" w:author="Laura H Spencer" w:date="2020-06-15T17:18:00Z">
        <w:r w:rsidR="008C0CDE">
          <w:t>9</w:t>
        </w:r>
      </w:ins>
      <w:del w:id="1880" w:author="Laura H Spencer" w:date="2020-06-15T17:18:00Z">
        <w:r w:rsidDel="008C0CDE">
          <w:delText>7</w:delText>
        </w:r>
      </w:del>
      <w:r>
        <w:t xml:space="preserve"> reportable disease list does include seven molluscan parasites, it does not include shell-boring polychaetes (USDA 201</w:t>
      </w:r>
      <w:ins w:id="1881" w:author="Laura H Spencer" w:date="2020-06-15T17:18:00Z">
        <w:r w:rsidR="008C0CDE">
          <w:t>9</w:t>
        </w:r>
      </w:ins>
      <w:del w:id="1882" w:author="Laura H Spencer" w:date="2020-06-15T17:18:00Z">
        <w:r w:rsidDel="008C0CDE">
          <w:delText>7</w:delText>
        </w:r>
      </w:del>
      <w:r>
        <w:t xml:space="preserve">). </w:t>
      </w:r>
    </w:p>
    <w:p w14:paraId="60E1027F" w14:textId="109E04E9" w:rsidR="00822325" w:rsidRDefault="004B3DE2">
      <w:pPr>
        <w:spacing w:line="480" w:lineRule="auto"/>
        <w:ind w:firstLine="720"/>
      </w:pPr>
      <w:r>
        <w:t xml:space="preserve">The ubiquity of </w:t>
      </w:r>
      <w:ins w:id="1883" w:author="Laura H Spencer" w:date="2020-06-17T16:24:00Z">
        <w:r w:rsidR="007A0DE7">
          <w:t xml:space="preserve">mud worms </w:t>
        </w:r>
      </w:ins>
      <w:del w:id="1884" w:author="Laura H Spencer" w:date="2020-06-17T16:24:00Z">
        <w:r w:rsidDel="007A0DE7">
          <w:rPr>
            <w:i/>
          </w:rPr>
          <w:delText>Polydora</w:delText>
        </w:r>
        <w:r w:rsidDel="007A0DE7">
          <w:delText xml:space="preserve"> species </w:delText>
        </w:r>
      </w:del>
      <w:r>
        <w:t>and their long history as pests in the Atlantic and Gulf Coasts may be the reason for this lack of federal regulation (</w:t>
      </w:r>
      <w:del w:id="1885" w:author="Laura H Spencer" w:date="2020-06-15T18:10:00Z">
        <w:r w:rsidDel="00847600">
          <w:delText xml:space="preserve">Lunz 1941; </w:delText>
        </w:r>
      </w:del>
      <w:r>
        <w:t xml:space="preserve">Lafferty </w:t>
      </w:r>
      <w:ins w:id="1886" w:author="Laura H Spencer" w:date="2020-07-06T21:05:00Z">
        <w:r w:rsidR="0060131A">
          <w:rPr>
            <w:color w:val="000000"/>
          </w:rPr>
          <w:t xml:space="preserve">&amp; </w:t>
        </w:r>
      </w:ins>
      <w:del w:id="1887" w:author="Laura H Spencer" w:date="2020-07-06T21:05:00Z">
        <w:r w:rsidDel="0060131A">
          <w:delText xml:space="preserve">and </w:delText>
        </w:r>
      </w:del>
      <w:r>
        <w:t>Kuris 1996</w:t>
      </w:r>
      <w:ins w:id="1888" w:author="Laura H Spencer" w:date="2020-06-15T18:10:00Z">
        <w:r w:rsidR="00847600">
          <w:t xml:space="preserve">; </w:t>
        </w:r>
        <w:r w:rsidR="00847600" w:rsidRPr="00847600">
          <w:t>Lunz 1941</w:t>
        </w:r>
      </w:ins>
      <w:r>
        <w:t xml:space="preserve">). Nevertheless, researchers and government agencies continue to help Atlantic and Gulf farmers control infection. In the past </w:t>
      </w:r>
      <w:del w:id="1889" w:author="Laura H Spencer" w:date="2020-07-06T23:01:00Z">
        <w:r w:rsidDel="00BA7D9C">
          <w:delText xml:space="preserve">five </w:delText>
        </w:r>
      </w:del>
      <w:ins w:id="1890" w:author="Laura H Spencer" w:date="2020-07-06T23:01:00Z">
        <w:r w:rsidR="00BA7D9C">
          <w:t xml:space="preserve">twenty </w:t>
        </w:r>
      </w:ins>
      <w:r>
        <w:t>years, the Maine Sea Grant (</w:t>
      </w:r>
      <w:ins w:id="1891" w:author="Laura H Spencer" w:date="2020-07-06T22:05:00Z">
        <w:r w:rsidR="00BB347F">
          <w:t>Morse, Rawson &amp; Kraeuter 2015</w:t>
        </w:r>
      </w:ins>
      <w:del w:id="1892" w:author="Laura H Spencer" w:date="2020-07-06T22:05:00Z">
        <w:r w:rsidDel="00BB347F">
          <w:delText>Morse</w:delText>
        </w:r>
        <w:r w:rsidR="008B2B73" w:rsidDel="00BB347F">
          <w:delText xml:space="preserve"> </w:delText>
        </w:r>
        <w:r w:rsidR="008B2B73" w:rsidRPr="008B2B73" w:rsidDel="00BB347F">
          <w:rPr>
            <w:i/>
          </w:rPr>
          <w:delText>et al.</w:delText>
        </w:r>
        <w:r w:rsidDel="00BB347F">
          <w:delText xml:space="preserve"> 2015</w:delText>
        </w:r>
      </w:del>
      <w:r>
        <w:t>), Alabama Cooperative Extension System (</w:t>
      </w:r>
      <w:ins w:id="1893" w:author="Laura H Spencer" w:date="2020-06-15T18:10:00Z">
        <w:r w:rsidR="00847600" w:rsidRPr="00847600">
          <w:t>Gamble 2016</w:t>
        </w:r>
        <w:r w:rsidR="00847600">
          <w:t xml:space="preserve">; </w:t>
        </w:r>
      </w:ins>
      <w:r>
        <w:t xml:space="preserve">Walton </w:t>
      </w:r>
      <w:r>
        <w:rPr>
          <w:i/>
        </w:rPr>
        <w:t xml:space="preserve">et al. </w:t>
      </w:r>
      <w:r>
        <w:t>2012</w:t>
      </w:r>
      <w:del w:id="1894" w:author="Laura H Spencer" w:date="2020-06-15T18:10:00Z">
        <w:r w:rsidDel="00847600">
          <w:delText>; Gamble 2016</w:delText>
        </w:r>
      </w:del>
      <w:r>
        <w:t xml:space="preserve">), New Jersey Sea Grant (Calvo </w:t>
      </w:r>
      <w:r>
        <w:rPr>
          <w:i/>
        </w:rPr>
        <w:t xml:space="preserve">et al. </w:t>
      </w:r>
      <w:r>
        <w:t xml:space="preserve">2014), </w:t>
      </w:r>
      <w:ins w:id="1895" w:author="Laura H Spencer" w:date="2020-07-06T23:01:00Z">
        <w:r w:rsidR="00BA7D9C">
          <w:t xml:space="preserve">Virginia Fishery Resource Grant Program (Gryder 2002), </w:t>
        </w:r>
      </w:ins>
      <w:r>
        <w:t xml:space="preserve">and the USDA Sustainable Agriculture Research &amp; Education (USDA Grant no. FNE13-780) invested in communication tools and methods for farmers to mitigate the effects of mud worm on their shellfish products. These investments highlight that </w:t>
      </w:r>
      <w:ins w:id="1896" w:author="Laura H Spencer" w:date="2020-06-17T16:24:00Z">
        <w:r w:rsidR="007A0DE7">
          <w:t xml:space="preserve">shell-boring </w:t>
        </w:r>
      </w:ins>
      <w:ins w:id="1897" w:author="Laura H Spencer" w:date="2020-06-17T16:25:00Z">
        <w:r w:rsidR="007A0DE7">
          <w:t xml:space="preserve">spionds </w:t>
        </w:r>
      </w:ins>
      <w:del w:id="1898" w:author="Laura H Spencer" w:date="2020-06-17T16:24:00Z">
        <w:r w:rsidRPr="007A0DE7" w:rsidDel="007A0DE7">
          <w:rPr>
            <w:rPrChange w:id="1899" w:author="Laura H Spencer" w:date="2020-06-17T16:25:00Z">
              <w:rPr>
                <w:i/>
              </w:rPr>
            </w:rPrChange>
          </w:rPr>
          <w:delText>Polydora</w:delText>
        </w:r>
        <w:r w:rsidRPr="007A0DE7" w:rsidDel="007A0DE7">
          <w:delText xml:space="preserve"> </w:delText>
        </w:r>
      </w:del>
      <w:del w:id="1900" w:author="Laura H Spencer" w:date="2020-06-17T16:25:00Z">
        <w:r w:rsidRPr="007A0DE7" w:rsidDel="007A0DE7">
          <w:delText>is</w:delText>
        </w:r>
      </w:del>
      <w:ins w:id="1901" w:author="Laura H Spencer" w:date="2020-06-17T16:25:00Z">
        <w:r w:rsidR="007A0DE7" w:rsidRPr="007A0DE7">
          <w:rPr>
            <w:rPrChange w:id="1902" w:author="Laura H Spencer" w:date="2020-06-17T16:25:00Z">
              <w:rPr>
                <w:i/>
              </w:rPr>
            </w:rPrChange>
          </w:rPr>
          <w:t>are</w:t>
        </w:r>
      </w:ins>
      <w:r>
        <w:t xml:space="preserve"> an ongoing, </w:t>
      </w:r>
      <w:del w:id="1903" w:author="" w:date="2020-06-22T12:57:00Z">
        <w:r w:rsidDel="005F7B02">
          <w:delText xml:space="preserve">real </w:delText>
        </w:r>
      </w:del>
      <w:ins w:id="1904" w:author="" w:date="2020-06-22T12:57:00Z">
        <w:r w:rsidR="005F7B02">
          <w:t xml:space="preserve">high-priority </w:t>
        </w:r>
      </w:ins>
      <w:r>
        <w:t xml:space="preserve">issue for farmers in </w:t>
      </w:r>
      <w:del w:id="1905" w:author="" w:date="2020-06-22T12:57:00Z">
        <w:r w:rsidDel="005F7B02">
          <w:delText xml:space="preserve">infected </w:delText>
        </w:r>
      </w:del>
      <w:ins w:id="1906" w:author="" w:date="2020-06-22T12:57:00Z">
        <w:r w:rsidR="005F7B02">
          <w:t xml:space="preserve">infested </w:t>
        </w:r>
      </w:ins>
      <w:r>
        <w:t xml:space="preserve">regions, and that Washington growers may need to respond if </w:t>
      </w:r>
      <w:ins w:id="1907" w:author="Laura H Spencer" w:date="2020-06-17T16:25:00Z">
        <w:r w:rsidR="007A0DE7">
          <w:t xml:space="preserve">mud worm </w:t>
        </w:r>
      </w:ins>
      <w:del w:id="1908" w:author="Laura H Spencer" w:date="2020-06-17T16:25:00Z">
        <w:r w:rsidDel="007A0DE7">
          <w:rPr>
            <w:i/>
          </w:rPr>
          <w:delText>Polydora</w:delText>
        </w:r>
        <w:r w:rsidDel="007A0DE7">
          <w:delText xml:space="preserve"> </w:delText>
        </w:r>
      </w:del>
      <w:r>
        <w:t xml:space="preserve">prevalence continues to increase in the state. </w:t>
      </w:r>
    </w:p>
    <w:p w14:paraId="3329B201" w14:textId="77777777" w:rsidR="00822325" w:rsidRDefault="00822325">
      <w:pPr>
        <w:spacing w:line="480" w:lineRule="auto"/>
        <w:rPr>
          <w:b/>
          <w:i/>
        </w:rPr>
      </w:pPr>
    </w:p>
    <w:p w14:paraId="619EB178" w14:textId="20B3EC3A" w:rsidR="00822325" w:rsidRPr="001526FA" w:rsidRDefault="00EB1F09">
      <w:pPr>
        <w:spacing w:line="480" w:lineRule="auto"/>
        <w:rPr>
          <w:i/>
          <w:rPrChange w:id="1909" w:author="Laura H Spencer" w:date="2020-06-22T14:12:00Z">
            <w:rPr/>
          </w:rPrChange>
        </w:rPr>
      </w:pPr>
      <w:ins w:id="1910" w:author="Laura H Spencer" w:date="2020-05-27T17:51:00Z">
        <w:r w:rsidRPr="001526FA">
          <w:rPr>
            <w:b/>
            <w:i/>
            <w:smallCaps/>
            <w:rPrChange w:id="1911" w:author="Laura H Spencer" w:date="2020-06-22T14:12:00Z">
              <w:rPr>
                <w:b/>
                <w:smallCaps/>
              </w:rPr>
            </w:rPrChange>
          </w:rPr>
          <w:t>L</w:t>
        </w:r>
      </w:ins>
      <w:ins w:id="1912" w:author="Laura H Spencer" w:date="2020-05-27T17:46:00Z">
        <w:r w:rsidRPr="001526FA">
          <w:rPr>
            <w:b/>
            <w:i/>
            <w:smallCaps/>
            <w:rPrChange w:id="1913" w:author="Laura H Spencer" w:date="2020-06-22T14:12:00Z">
              <w:rPr>
                <w:b/>
                <w:smallCaps/>
              </w:rPr>
            </w:rPrChange>
          </w:rPr>
          <w:t xml:space="preserve">ive shellfish </w:t>
        </w:r>
      </w:ins>
      <w:ins w:id="1914" w:author="Laura H Spencer" w:date="2020-05-27T17:45:00Z">
        <w:r w:rsidRPr="001526FA">
          <w:rPr>
            <w:b/>
            <w:i/>
            <w:smallCaps/>
            <w:rPrChange w:id="1915" w:author="Laura H Spencer" w:date="2020-06-22T14:12:00Z">
              <w:rPr>
                <w:b/>
                <w:smallCaps/>
              </w:rPr>
            </w:rPrChange>
          </w:rPr>
          <w:t xml:space="preserve">regulations in </w:t>
        </w:r>
      </w:ins>
      <w:del w:id="1916" w:author="Laura H Spencer" w:date="2020-05-27T17:32:00Z">
        <w:r w:rsidR="004B3DE2" w:rsidRPr="001526FA" w:rsidDel="00F15D69">
          <w:rPr>
            <w:b/>
            <w:i/>
            <w:smallCaps/>
            <w:rPrChange w:id="1917" w:author="Laura H Spencer" w:date="2020-06-22T14:12:00Z">
              <w:rPr>
                <w:b/>
                <w:smallCaps/>
              </w:rPr>
            </w:rPrChange>
          </w:rPr>
          <w:delText xml:space="preserve">Live shellfish regulations in Washington State  </w:delText>
        </w:r>
      </w:del>
      <w:ins w:id="1918" w:author="Laura H Spencer" w:date="2020-05-27T17:32:00Z">
        <w:r w:rsidR="00F15D69" w:rsidRPr="001526FA">
          <w:rPr>
            <w:b/>
            <w:i/>
            <w:smallCaps/>
            <w:rPrChange w:id="1919" w:author="Laura H Spencer" w:date="2020-06-22T14:12:00Z">
              <w:rPr>
                <w:b/>
                <w:smallCaps/>
              </w:rPr>
            </w:rPrChange>
          </w:rPr>
          <w:t xml:space="preserve">Washington State </w:t>
        </w:r>
      </w:ins>
    </w:p>
    <w:p w14:paraId="200B3205" w14:textId="00AB7042" w:rsidR="00822325" w:rsidRDefault="004B3DE2">
      <w:pPr>
        <w:spacing w:line="480" w:lineRule="auto"/>
      </w:pPr>
      <w:r>
        <w:t xml:space="preserve">In Washington State, regulations are in place to avoid introducing diseases and invasive species, which are identified in the Washington Administrative Code (WAC). Here, we review existing Washington State code to highlight regulations that control the spread of invasive species throughout the state, which may be leveraged to limit movement of shellfish heavily infested with </w:t>
      </w:r>
      <w:ins w:id="1920" w:author="Laura H Spencer" w:date="2020-06-17T16:26:00Z">
        <w:r w:rsidR="007A0DE7">
          <w:t xml:space="preserve">mud worms </w:t>
        </w:r>
      </w:ins>
      <w:del w:id="1921" w:author="Laura H Spencer" w:date="2020-06-17T16:25:00Z">
        <w:r w:rsidDel="007A0DE7">
          <w:rPr>
            <w:i/>
          </w:rPr>
          <w:delText>Polydora</w:delText>
        </w:r>
        <w:r w:rsidDel="007A0DE7">
          <w:delText xml:space="preserve"> </w:delText>
        </w:r>
      </w:del>
      <w:del w:id="1922" w:author="Laura H Spencer" w:date="2020-06-17T16:26:00Z">
        <w:r w:rsidDel="007A0DE7">
          <w:delText>spp.</w:delText>
        </w:r>
      </w:del>
      <w:del w:id="1923" w:author="" w:date="2020-06-22T12:57:00Z">
        <w:r w:rsidDel="000037AB">
          <w:delText xml:space="preserve"> </w:delText>
        </w:r>
      </w:del>
      <w:r>
        <w:t xml:space="preserve">to </w:t>
      </w:r>
      <w:del w:id="1924" w:author="" w:date="2020-06-22T12:57:00Z">
        <w:r w:rsidDel="000037AB">
          <w:delText xml:space="preserve">uninfected </w:delText>
        </w:r>
      </w:del>
      <w:ins w:id="1925" w:author="" w:date="2020-06-22T12:57:00Z">
        <w:r w:rsidR="000037AB">
          <w:t>uninfest</w:t>
        </w:r>
      </w:ins>
      <w:ins w:id="1926" w:author="" w:date="2020-06-22T12:58:00Z">
        <w:r w:rsidR="000037AB">
          <w:t>ed</w:t>
        </w:r>
      </w:ins>
      <w:ins w:id="1927" w:author="" w:date="2020-06-22T12:57:00Z">
        <w:r w:rsidR="000037AB">
          <w:t xml:space="preserve"> </w:t>
        </w:r>
      </w:ins>
      <w:r>
        <w:t>regions, if warranted.</w:t>
      </w:r>
    </w:p>
    <w:p w14:paraId="688AB318" w14:textId="6D92CE46" w:rsidR="00822325" w:rsidRDefault="004B3DE2">
      <w:pPr>
        <w:spacing w:line="480" w:lineRule="auto"/>
      </w:pPr>
      <w:r>
        <w:t xml:space="preserve"> </w:t>
      </w:r>
      <w:r>
        <w:tab/>
        <w:t>Under WAC 220-340-050 and WAC 220-370-200, import permits are mandatory for any entity importing live shellfish from outside Washington State for any purpose, such as aquaculture, research, or display, but excluding animals that are market-ready and not expected to contact Washington waters. Import permits require a “clean bill of health” certifying that the origin is disease-free, and free of the invasive green crab (</w:t>
      </w:r>
      <w:r>
        <w:rPr>
          <w:i/>
        </w:rPr>
        <w:t>Carcinus maenas</w:t>
      </w:r>
      <w:r>
        <w:t>) and oyster drills (</w:t>
      </w:r>
      <w:r>
        <w:rPr>
          <w:i/>
        </w:rPr>
        <w:t>Urosalpinx cinerea</w:t>
      </w:r>
      <w:r>
        <w:t xml:space="preserve"> and </w:t>
      </w:r>
      <w:r>
        <w:rPr>
          <w:i/>
        </w:rPr>
        <w:t>Ocinebrellus inornatus</w:t>
      </w:r>
      <w:r>
        <w:t xml:space="preserve">). The </w:t>
      </w:r>
      <w:ins w:id="1928" w:author="Laura H Spencer" w:date="2020-05-26T20:27:00Z">
        <w:r w:rsidR="0012379F">
          <w:t>Washington State Department of Fish and Wildlife (</w:t>
        </w:r>
      </w:ins>
      <w:r>
        <w:t>WDFW</w:t>
      </w:r>
      <w:ins w:id="1929" w:author="Laura H Spencer" w:date="2020-05-26T20:28:00Z">
        <w:r w:rsidR="0012379F">
          <w:t>)</w:t>
        </w:r>
      </w:ins>
      <w:r>
        <w:t xml:space="preserve"> import permits can require that clam, oyster, and mussel seed or stock intended to touch Washington waters be treated for the invasive green crab using a dilute chlorine dip (WDFW</w:t>
      </w:r>
      <w:del w:id="1930" w:author="Laura H Spencer" w:date="2020-07-06T23:26:00Z">
        <w:r w:rsidDel="00335C6C">
          <w:delText>,</w:delText>
        </w:r>
      </w:del>
      <w:r>
        <w:t xml:space="preserve"> n.d.</w:t>
      </w:r>
      <w:ins w:id="1931" w:author="Laura H Spencer" w:date="2020-07-06T23:26:00Z">
        <w:r w:rsidR="00335C6C">
          <w:t>, 2019</w:t>
        </w:r>
      </w:ins>
      <w:r>
        <w:t>)</w:t>
      </w:r>
      <w:del w:id="1932" w:author="Laura H Spencer" w:date="2020-06-15T16:41:00Z">
        <w:r w:rsidDel="00B96EF6">
          <w:delText xml:space="preserve">; this treatment may be effective against shell-boring species such as </w:delText>
        </w:r>
        <w:r w:rsidDel="00B96EF6">
          <w:rPr>
            <w:i/>
          </w:rPr>
          <w:delText>Polydora</w:delText>
        </w:r>
        <w:r w:rsidDel="00B96EF6">
          <w:delText xml:space="preserve"> spp., but has yet to be tested</w:delText>
        </w:r>
      </w:del>
      <w:r>
        <w:t>.</w:t>
      </w:r>
      <w:r>
        <w:rPr>
          <w:color w:val="333333"/>
        </w:rPr>
        <w:t xml:space="preserve"> </w:t>
      </w:r>
      <w:r>
        <w:t xml:space="preserve">In instances where the chlorine dip is lethal (e.g., mussels and geoduck), imports are only allowed from locations isolated from European green crab-infested waters, and thus the treatment is not required. The chlorine dip has not been evaluated for use against </w:t>
      </w:r>
      <w:ins w:id="1933" w:author="Laura H Spencer" w:date="2020-06-17T16:26:00Z">
        <w:r w:rsidR="007A0DE7">
          <w:t>mud worms</w:t>
        </w:r>
      </w:ins>
      <w:del w:id="1934" w:author="Laura H Spencer" w:date="2020-06-17T16:26:00Z">
        <w:r w:rsidDel="007A0DE7">
          <w:rPr>
            <w:i/>
          </w:rPr>
          <w:delText>Polydora</w:delText>
        </w:r>
      </w:del>
      <w:r>
        <w:t xml:space="preserve">. If effective, it could be adopted as a treatment required by WDFW when translocating stocks from areas with heavy </w:t>
      </w:r>
      <w:ins w:id="1935" w:author="Laura H Spencer" w:date="2020-06-17T16:26:00Z">
        <w:r w:rsidR="007A0DE7">
          <w:t xml:space="preserve">mud worm </w:t>
        </w:r>
      </w:ins>
      <w:del w:id="1936" w:author="Laura H Spencer" w:date="2020-06-17T16:26:00Z">
        <w:r w:rsidDel="007A0DE7">
          <w:rPr>
            <w:i/>
          </w:rPr>
          <w:delText>Polydora</w:delText>
        </w:r>
        <w:r w:rsidDel="007A0DE7">
          <w:delText xml:space="preserve"> </w:delText>
        </w:r>
      </w:del>
      <w:r>
        <w:t xml:space="preserve">infections. Transfer permits are also required under WAC 220-340-150 when moving adult shellfish and seed between and within Washington State basins. These permits are regulated by the </w:t>
      </w:r>
      <w:del w:id="1937" w:author="Laura H Spencer" w:date="2020-05-26T20:27:00Z">
        <w:r w:rsidDel="0012379F">
          <w:delText>Washington State Department of Fish and Wildlife (</w:delText>
        </w:r>
      </w:del>
      <w:r>
        <w:t>WDFW</w:t>
      </w:r>
      <w:del w:id="1938" w:author="Laura H Spencer" w:date="2020-05-26T20:27:00Z">
        <w:r w:rsidDel="0012379F">
          <w:delText>)</w:delText>
        </w:r>
      </w:del>
      <w:r>
        <w:t xml:space="preserve">. Oyster shell (cultch), which is moved throughout the state for oyster bed enrichment and hatchery seeding for farming </w:t>
      </w:r>
      <w:r>
        <w:lastRenderedPageBreak/>
        <w:t xml:space="preserve">and restoration purposes, is required to be </w:t>
      </w:r>
      <w:ins w:id="1939" w:author="" w:date="2020-06-22T12:58:00Z">
        <w:r w:rsidR="00BC63D7">
          <w:t>“</w:t>
        </w:r>
      </w:ins>
      <w:r>
        <w:t xml:space="preserve">aged” out of the water for a minimum of 90 days and is inspected by WDFW prior to placement into state waters, so it is unlikely to translocate viable </w:t>
      </w:r>
      <w:ins w:id="1940" w:author="Laura H Spencer" w:date="2020-06-17T16:26:00Z">
        <w:r w:rsidR="007A0DE7">
          <w:t>mud worms</w:t>
        </w:r>
        <w:r w:rsidR="007A0DE7" w:rsidDel="007A0DE7">
          <w:rPr>
            <w:i/>
          </w:rPr>
          <w:t xml:space="preserve"> </w:t>
        </w:r>
      </w:ins>
      <w:del w:id="1941" w:author="Laura H Spencer" w:date="2020-06-17T16:26:00Z">
        <w:r w:rsidDel="007A0DE7">
          <w:rPr>
            <w:i/>
          </w:rPr>
          <w:delText>Polydora</w:delText>
        </w:r>
        <w:r w:rsidDel="007A0DE7">
          <w:delText xml:space="preserve"> </w:delText>
        </w:r>
      </w:del>
      <w:r>
        <w:t>worms or eggs (WDFW, personal communication). Permits do not certify that translocated organisms are free of</w:t>
      </w:r>
      <w:del w:id="1942" w:author="Laura H Spencer" w:date="2020-06-17T16:26:00Z">
        <w:r w:rsidDel="007A0DE7">
          <w:delText xml:space="preserve"> </w:delText>
        </w:r>
      </w:del>
      <w:ins w:id="1943" w:author="Laura H Spencer" w:date="2020-06-17T16:26:00Z">
        <w:r w:rsidR="007A0DE7">
          <w:t xml:space="preserve"> shell</w:t>
        </w:r>
      </w:ins>
      <w:ins w:id="1944" w:author="Laura H Spencer" w:date="2020-06-17T16:27:00Z">
        <w:r w:rsidR="007A0DE7">
          <w:t>-boring spionids</w:t>
        </w:r>
      </w:ins>
      <w:del w:id="1945" w:author="Laura H Spencer" w:date="2020-06-17T16:26:00Z">
        <w:r w:rsidDel="007A0DE7">
          <w:rPr>
            <w:i/>
          </w:rPr>
          <w:delText>Polydora</w:delText>
        </w:r>
        <w:r w:rsidDel="007A0DE7">
          <w:delText xml:space="preserve"> spp.</w:delText>
        </w:r>
      </w:del>
      <w:r>
        <w:t xml:space="preserve">, as they are not currently designated as invasive or pest species. </w:t>
      </w:r>
    </w:p>
    <w:p w14:paraId="2C059249" w14:textId="3D75F577" w:rsidR="00822325" w:rsidRDefault="004B3DE2">
      <w:pPr>
        <w:spacing w:line="480" w:lineRule="auto"/>
        <w:ind w:firstLine="720"/>
      </w:pPr>
      <w:r>
        <w:t>Under WAC 220-370-200 and WAC 220-370-180, aquaculture groups must report any disease outbreak to the WDFW. Consequently, hatchery staff and farmers monitor for large mortality events that</w:t>
      </w:r>
      <w:ins w:id="1946" w:author="" w:date="2020-06-22T12:59:00Z">
        <w:r w:rsidR="00BC63D7">
          <w:t xml:space="preserve"> might</w:t>
        </w:r>
      </w:ins>
      <w:r>
        <w:t xml:space="preserve"> indicate disease. Widespread mortalities due to infectious pathogens are common to shellfish aquaculture. However, aided by diligent stakeholders, Washington has so far avoided </w:t>
      </w:r>
      <w:del w:id="1947" w:author="Laura H Spencer" w:date="2020-07-07T10:18:00Z">
        <w:r w:rsidDel="00DA07C2">
          <w:delText xml:space="preserve">several </w:delText>
        </w:r>
      </w:del>
      <w:ins w:id="1948" w:author="Laura H Spencer" w:date="2020-07-07T10:18:00Z">
        <w:r w:rsidR="00DA07C2">
          <w:t xml:space="preserve">some </w:t>
        </w:r>
      </w:ins>
      <w:r>
        <w:t>of the most notorious diseases infecting other regions, such as oyster herpes virus variants (e.g.</w:t>
      </w:r>
      <w:ins w:id="1949" w:author="" w:date="2020-06-22T12:59:00Z">
        <w:r w:rsidR="00BC63D7">
          <w:t>,</w:t>
        </w:r>
      </w:ins>
      <w:r>
        <w:t xml:space="preserve"> OsHV-1 found in Tomales Bay, CA), the highly lethal OsHV-1 microvariant (OsHV-1 µVar, recently found in San Diego, CA, </w:t>
      </w:r>
      <w:del w:id="1950" w:author="" w:date="2020-06-22T12:59:00Z">
        <w:r w:rsidDel="00BC63D7">
          <w:delText xml:space="preserve">likely </w:delText>
        </w:r>
      </w:del>
      <w:ins w:id="1951" w:author="" w:date="2020-06-22T12:59:00Z">
        <w:r w:rsidR="00BC63D7">
          <w:t xml:space="preserve">probably </w:t>
        </w:r>
      </w:ins>
      <w:r>
        <w:t xml:space="preserve">transferred from Europe or Oceania), </w:t>
      </w:r>
      <w:del w:id="1952" w:author="Laura H Spencer" w:date="2020-07-07T11:49:00Z">
        <w:r w:rsidDel="00654BCE">
          <w:delText xml:space="preserve">abalone withering syndrome (present in California), </w:delText>
        </w:r>
      </w:del>
      <w:ins w:id="1953" w:author="Laura H Spencer" w:date="2020-07-07T10:17:00Z">
        <w:r w:rsidR="00DA07C2">
          <w:t xml:space="preserve">and </w:t>
        </w:r>
      </w:ins>
      <w:r>
        <w:t>dermo (</w:t>
      </w:r>
      <w:r>
        <w:rPr>
          <w:i/>
        </w:rPr>
        <w:t xml:space="preserve">Perkinsus marinus, </w:t>
      </w:r>
      <w:ins w:id="1954" w:author="Laura H Spencer" w:date="2020-07-07T11:49:00Z">
        <w:r w:rsidR="004B6FFD">
          <w:t xml:space="preserve">present in the </w:t>
        </w:r>
      </w:ins>
      <w:r>
        <w:t>Gulf and Atlantic Coasts of USA)</w:t>
      </w:r>
      <w:del w:id="1955" w:author="Laura H Spencer" w:date="2020-07-07T10:18:00Z">
        <w:r w:rsidDel="00DA07C2">
          <w:delText>,</w:delText>
        </w:r>
      </w:del>
      <w:r>
        <w:t xml:space="preserve"> </w:t>
      </w:r>
      <w:del w:id="1956" w:author="Laura H Spencer" w:date="2020-07-07T10:17:00Z">
        <w:r w:rsidDel="00DA07C2">
          <w:delText xml:space="preserve">Pacific oyster nocardiosis (Atlantic and Gulf Coast), </w:delText>
        </w:r>
      </w:del>
      <w:del w:id="1957" w:author="Laura H Spencer" w:date="2020-07-06T21:12:00Z">
        <w:r w:rsidDel="00463ED8">
          <w:delText>MSX disease (</w:delText>
        </w:r>
        <w:r w:rsidDel="00463ED8">
          <w:rPr>
            <w:i/>
          </w:rPr>
          <w:delText>Haplosporidium nelsoni</w:delText>
        </w:r>
        <w:r w:rsidDel="00463ED8">
          <w:delText xml:space="preserve">, detected in British Columbia), and </w:delText>
        </w:r>
      </w:del>
      <w:del w:id="1958" w:author="Laura H Spencer" w:date="2020-07-07T10:17:00Z">
        <w:r w:rsidDel="00DA07C2">
          <w:delText>bonamiasis (although boniamiasis was once identified in WA in oyster stock sourced from California)</w:delText>
        </w:r>
      </w:del>
      <w:del w:id="1959" w:author="Laura H Spencer" w:date="2020-07-06T21:13:00Z">
        <w:r w:rsidDel="00463ED8">
          <w:delText xml:space="preserve"> </w:delText>
        </w:r>
      </w:del>
      <w:ins w:id="1960" w:author="Laura H Spencer" w:date="2020-06-15T18:11:00Z">
        <w:r w:rsidR="00847600">
          <w:t>(</w:t>
        </w:r>
      </w:ins>
      <w:del w:id="1961" w:author="Laura H Spencer" w:date="2020-06-15T18:11:00Z">
        <w:r w:rsidDel="00847600">
          <w:delText xml:space="preserve">(Elston </w:delText>
        </w:r>
        <w:r w:rsidDel="00847600">
          <w:rPr>
            <w:i/>
          </w:rPr>
          <w:delText xml:space="preserve">et al. </w:delText>
        </w:r>
        <w:r w:rsidDel="00847600">
          <w:delText xml:space="preserve">1986; </w:delText>
        </w:r>
      </w:del>
      <w:r>
        <w:t xml:space="preserve">Alfjorden, </w:t>
      </w:r>
      <w:r>
        <w:rPr>
          <w:i/>
        </w:rPr>
        <w:t>et al.</w:t>
      </w:r>
      <w:r>
        <w:t xml:space="preserve"> 2017;</w:t>
      </w:r>
      <w:ins w:id="1962" w:author="Laura H Spencer" w:date="2020-06-15T18:12:00Z">
        <w:r w:rsidR="00847600">
          <w:t xml:space="preserve"> </w:t>
        </w:r>
      </w:ins>
      <w:del w:id="1963" w:author="Laura H Spencer" w:date="2020-07-07T10:19:00Z">
        <w:r w:rsidDel="00DA07C2">
          <w:delText xml:space="preserve"> </w:delText>
        </w:r>
      </w:del>
      <w:r>
        <w:t>Meyer 1991</w:t>
      </w:r>
      <w:ins w:id="1964" w:author="Laura H Spencer" w:date="2020-07-06T21:13:00Z">
        <w:r w:rsidR="00463ED8">
          <w:t>; USDA 2013</w:t>
        </w:r>
      </w:ins>
      <w:r>
        <w:t xml:space="preserve">). These regulations do not currently require </w:t>
      </w:r>
      <w:del w:id="1965" w:author="Laura H Spencer" w:date="2020-06-17T16:29:00Z">
        <w:r w:rsidDel="007A0DE7">
          <w:rPr>
            <w:i/>
          </w:rPr>
          <w:delText xml:space="preserve">Polydora </w:delText>
        </w:r>
      </w:del>
      <w:ins w:id="1966" w:author="Laura H Spencer" w:date="2020-06-17T16:29:00Z">
        <w:r w:rsidR="007A0DE7">
          <w:t>mud worm</w:t>
        </w:r>
        <w:r w:rsidR="007A0DE7">
          <w:rPr>
            <w:i/>
          </w:rPr>
          <w:t xml:space="preserve"> </w:t>
        </w:r>
      </w:ins>
      <w:r>
        <w:t xml:space="preserve">infestation to be reported, as it is not a designated disease. </w:t>
      </w:r>
    </w:p>
    <w:p w14:paraId="6CC9C9F1" w14:textId="77777777" w:rsidR="00822325" w:rsidRDefault="00822325">
      <w:pPr>
        <w:pBdr>
          <w:top w:val="nil"/>
          <w:left w:val="nil"/>
          <w:bottom w:val="nil"/>
          <w:right w:val="nil"/>
          <w:between w:val="nil"/>
        </w:pBdr>
        <w:spacing w:line="480" w:lineRule="auto"/>
        <w:rPr>
          <w:b/>
          <w:smallCaps/>
        </w:rPr>
      </w:pPr>
    </w:p>
    <w:p w14:paraId="14551113" w14:textId="77777777" w:rsidR="00822325" w:rsidRDefault="004B3DE2">
      <w:pPr>
        <w:pBdr>
          <w:top w:val="nil"/>
          <w:left w:val="nil"/>
          <w:bottom w:val="nil"/>
          <w:right w:val="nil"/>
          <w:between w:val="nil"/>
        </w:pBdr>
        <w:spacing w:line="480" w:lineRule="auto"/>
        <w:rPr>
          <w:b/>
          <w:smallCaps/>
        </w:rPr>
      </w:pPr>
      <w:r>
        <w:rPr>
          <w:b/>
          <w:smallCaps/>
        </w:rPr>
        <w:t>Stakeholder communication and research needs in Washington State</w:t>
      </w:r>
    </w:p>
    <w:p w14:paraId="1E7CB662" w14:textId="0ABEC129" w:rsidR="00822325" w:rsidRDefault="004B3DE2">
      <w:pPr>
        <w:pBdr>
          <w:top w:val="nil"/>
          <w:left w:val="nil"/>
          <w:bottom w:val="nil"/>
          <w:right w:val="nil"/>
          <w:between w:val="nil"/>
        </w:pBdr>
        <w:spacing w:line="480" w:lineRule="auto"/>
        <w:rPr>
          <w:color w:val="333333"/>
        </w:rPr>
      </w:pPr>
      <w:r>
        <w:t xml:space="preserve">To minimize the impact of </w:t>
      </w:r>
      <w:ins w:id="1967" w:author="Laura H Spencer" w:date="2020-06-17T16:29:00Z">
        <w:r w:rsidR="007A0DE7">
          <w:t>mud worms</w:t>
        </w:r>
      </w:ins>
      <w:del w:id="1968" w:author="Laura H Spencer" w:date="2020-06-17T16:29:00Z">
        <w:r w:rsidDel="007A0DE7">
          <w:rPr>
            <w:i/>
          </w:rPr>
          <w:delText>Polydora</w:delText>
        </w:r>
        <w:r w:rsidDel="007A0DE7">
          <w:delText xml:space="preserve"> spp.</w:delText>
        </w:r>
      </w:del>
      <w:r>
        <w:t xml:space="preserve"> on Washington State shellfish aquaculture, stakeholders need to be informed of the risks of </w:t>
      </w:r>
      <w:del w:id="1969" w:author="Laura H Spencer" w:date="2020-06-17T16:29:00Z">
        <w:r w:rsidDel="007A0DE7">
          <w:rPr>
            <w:i/>
          </w:rPr>
          <w:delText>Polydora</w:delText>
        </w:r>
        <w:r w:rsidDel="007A0DE7">
          <w:delText xml:space="preserve"> </w:delText>
        </w:r>
      </w:del>
      <w:r>
        <w:t>infestation and treatment options.</w:t>
      </w:r>
      <w:r>
        <w:rPr>
          <w:i/>
        </w:rPr>
        <w:t xml:space="preserve"> </w:t>
      </w:r>
      <w:r>
        <w:t xml:space="preserve">Shellfish growers should be equipped to recognize </w:t>
      </w:r>
      <w:ins w:id="1970" w:author="Laura H Spencer" w:date="2020-06-17T16:29:00Z">
        <w:r w:rsidR="007A0DE7">
          <w:t>mud worm</w:t>
        </w:r>
      </w:ins>
      <w:del w:id="1971" w:author="Laura H Spencer" w:date="2020-06-17T16:29:00Z">
        <w:r w:rsidDel="007A0DE7">
          <w:rPr>
            <w:i/>
          </w:rPr>
          <w:delText>Polydora</w:delText>
        </w:r>
      </w:del>
      <w:r>
        <w:t>-infected product</w:t>
      </w:r>
      <w:ins w:id="1972" w:author="Laura H Spencer" w:date="2020-06-17T16:29:00Z">
        <w:r w:rsidR="007A0DE7">
          <w:t>s</w:t>
        </w:r>
      </w:ins>
      <w:r>
        <w:t xml:space="preserve">, and to understand the impact </w:t>
      </w:r>
      <w:ins w:id="1973" w:author="Laura H Spencer" w:date="2020-06-17T16:29:00Z">
        <w:r w:rsidR="007A0DE7">
          <w:t xml:space="preserve">mud worms </w:t>
        </w:r>
      </w:ins>
      <w:del w:id="1974" w:author="Laura H Spencer" w:date="2020-06-17T16:29:00Z">
        <w:r w:rsidDel="007A0DE7">
          <w:rPr>
            <w:i/>
          </w:rPr>
          <w:delText>Polydora</w:delText>
        </w:r>
        <w:r w:rsidDel="007A0DE7">
          <w:delText xml:space="preserve"> </w:delText>
        </w:r>
      </w:del>
      <w:r>
        <w:t xml:space="preserve">could have on their businesses. Growers in </w:t>
      </w:r>
      <w:del w:id="1975" w:author="" w:date="2020-06-22T12:59:00Z">
        <w:r w:rsidDel="00220263">
          <w:delText xml:space="preserve">uninfected </w:delText>
        </w:r>
      </w:del>
      <w:ins w:id="1976" w:author="" w:date="2020-06-22T12:59:00Z">
        <w:r w:rsidR="00220263">
          <w:t xml:space="preserve">uninfested </w:t>
        </w:r>
      </w:ins>
      <w:r>
        <w:t xml:space="preserve">regions may wish to inspect for </w:t>
      </w:r>
      <w:ins w:id="1977" w:author="Laura H Spencer" w:date="2020-06-17T16:30:00Z">
        <w:r w:rsidR="007A0DE7">
          <w:t xml:space="preserve">mud worms </w:t>
        </w:r>
      </w:ins>
      <w:del w:id="1978" w:author="Laura H Spencer" w:date="2020-06-17T16:30:00Z">
        <w:r w:rsidDel="007A0DE7">
          <w:rPr>
            <w:i/>
          </w:rPr>
          <w:delText>Polydora</w:delText>
        </w:r>
        <w:r w:rsidDel="007A0DE7">
          <w:delText xml:space="preserve"> </w:delText>
        </w:r>
      </w:del>
      <w:r>
        <w:t xml:space="preserve">before translocating shellfish to their properties. The best method to screen for </w:t>
      </w:r>
      <w:ins w:id="1979" w:author="Laura H Spencer" w:date="2020-06-17T16:30:00Z">
        <w:r w:rsidR="007A0DE7">
          <w:t xml:space="preserve">mud worms </w:t>
        </w:r>
      </w:ins>
      <w:del w:id="1980" w:author="Laura H Spencer" w:date="2020-06-17T16:30:00Z">
        <w:r w:rsidDel="007A0DE7">
          <w:rPr>
            <w:i/>
          </w:rPr>
          <w:delText xml:space="preserve">Polydora </w:delText>
        </w:r>
      </w:del>
      <w:r>
        <w:t xml:space="preserve">in oysters is to shuck and inspect the inside of the valves for evidence of burrowing and </w:t>
      </w:r>
      <w:r>
        <w:lastRenderedPageBreak/>
        <w:t>blisters (Figure 2) (Bower</w:t>
      </w:r>
      <w:ins w:id="1981" w:author="Laura H Spencer" w:date="2020-07-06T21:41:00Z">
        <w:r w:rsidR="00797410" w:rsidRPr="00797410">
          <w:rPr>
            <w:rPrChange w:id="1982" w:author="Laura H Spencer" w:date="2020-07-06T21:42:00Z">
              <w:rPr>
                <w:i/>
              </w:rPr>
            </w:rPrChange>
          </w:rPr>
          <w:t>, McGladdery</w:t>
        </w:r>
      </w:ins>
      <w:ins w:id="1983" w:author="Laura H Spencer" w:date="2020-07-06T21:42:00Z">
        <w:r w:rsidR="00797410" w:rsidRPr="00797410">
          <w:rPr>
            <w:rPrChange w:id="1984" w:author="Laura H Spencer" w:date="2020-07-06T21:42:00Z">
              <w:rPr>
                <w:i/>
              </w:rPr>
            </w:rPrChange>
          </w:rPr>
          <w:t xml:space="preserve"> &amp; Price</w:t>
        </w:r>
      </w:ins>
      <w:del w:id="1985" w:author="Laura H Spencer" w:date="2020-07-06T21:41:00Z">
        <w:r w:rsidRPr="00BC1579" w:rsidDel="00797410">
          <w:delText xml:space="preserve"> </w:delText>
        </w:r>
        <w:r w:rsidRPr="00797410" w:rsidDel="00797410">
          <w:rPr>
            <w:rPrChange w:id="1986" w:author="Laura H Spencer" w:date="2020-07-06T21:42:00Z">
              <w:rPr>
                <w:i/>
              </w:rPr>
            </w:rPrChange>
          </w:rPr>
          <w:delText>et al.</w:delText>
        </w:r>
      </w:del>
      <w:r w:rsidRPr="00797410">
        <w:rPr>
          <w:rPrChange w:id="1987" w:author="Laura H Spencer" w:date="2020-07-06T21:42:00Z">
            <w:rPr>
              <w:i/>
            </w:rPr>
          </w:rPrChange>
        </w:rPr>
        <w:t xml:space="preserve"> </w:t>
      </w:r>
      <w:r w:rsidRPr="00BC1579">
        <w:t>1</w:t>
      </w:r>
      <w:r>
        <w:t xml:space="preserve">994). If </w:t>
      </w:r>
      <w:ins w:id="1988" w:author="Laura H Spencer" w:date="2020-06-17T16:30:00Z">
        <w:r w:rsidR="007A0DE7">
          <w:t xml:space="preserve">mud worms </w:t>
        </w:r>
      </w:ins>
      <w:del w:id="1989" w:author="Laura H Spencer" w:date="2020-06-17T16:30:00Z">
        <w:r w:rsidDel="007A0DE7">
          <w:rPr>
            <w:i/>
          </w:rPr>
          <w:delText>Polydora</w:delText>
        </w:r>
        <w:r w:rsidDel="007A0DE7">
          <w:delText xml:space="preserve"> </w:delText>
        </w:r>
      </w:del>
      <w:ins w:id="1990" w:author="Laura H Spencer" w:date="2020-06-17T16:30:00Z">
        <w:r w:rsidR="007A0DE7">
          <w:t>are</w:t>
        </w:r>
      </w:ins>
      <w:del w:id="1991" w:author="Laura H Spencer" w:date="2020-06-17T16:30:00Z">
        <w:r w:rsidDel="007A0DE7">
          <w:delText>is</w:delText>
        </w:r>
      </w:del>
      <w:r>
        <w:t xml:space="preserve"> found on their properties, shellfish growers and aquaculture facilities will probably need to implement treatment measures to control </w:t>
      </w:r>
      <w:del w:id="1992" w:author="Laura H Spencer" w:date="2020-06-17T16:30:00Z">
        <w:r w:rsidRPr="007A0DE7" w:rsidDel="007A0DE7">
          <w:rPr>
            <w:rPrChange w:id="1993" w:author="Laura H Spencer" w:date="2020-06-17T16:30:00Z">
              <w:rPr>
                <w:i/>
              </w:rPr>
            </w:rPrChange>
          </w:rPr>
          <w:delText xml:space="preserve">Polydora </w:delText>
        </w:r>
        <w:r w:rsidRPr="007A0DE7" w:rsidDel="007A0DE7">
          <w:delText>spp.</w:delText>
        </w:r>
      </w:del>
      <w:ins w:id="1994" w:author="Laura H Spencer" w:date="2020-06-17T16:30:00Z">
        <w:r w:rsidR="007A0DE7" w:rsidRPr="007A0DE7">
          <w:rPr>
            <w:rPrChange w:id="1995" w:author="Laura H Spencer" w:date="2020-06-17T16:30:00Z">
              <w:rPr>
                <w:i/>
              </w:rPr>
            </w:rPrChange>
          </w:rPr>
          <w:t>infestations</w:t>
        </w:r>
      </w:ins>
      <w:r>
        <w:t xml:space="preserve"> in their products, and to avoid further spread. While prior work in other regions provides some hints as to which treatments might work for eliminating</w:t>
      </w:r>
      <w:del w:id="1996" w:author="Laura H Spencer" w:date="2020-06-17T16:30:00Z">
        <w:r w:rsidDel="007A0DE7">
          <w:delText xml:space="preserve"> </w:delText>
        </w:r>
      </w:del>
      <w:ins w:id="1997" w:author="Laura H Spencer" w:date="2020-06-17T16:30:00Z">
        <w:r w:rsidR="007A0DE7">
          <w:t xml:space="preserve"> mud worms</w:t>
        </w:r>
      </w:ins>
      <w:del w:id="1998" w:author="Laura H Spencer" w:date="2020-06-17T16:30:00Z">
        <w:r w:rsidDel="007A0DE7">
          <w:rPr>
            <w:i/>
          </w:rPr>
          <w:delText>Polydora</w:delText>
        </w:r>
      </w:del>
      <w:r>
        <w:t xml:space="preserve">, growers require information on the relative efficacy and practicality of these treatments in local conditions, on locally cultured species, and on whether existing handling practices can be effective against the worm. For example, air drying during long tidal exposures, or environmental conditions such as high salinity, </w:t>
      </w:r>
      <w:del w:id="1999" w:author="" w:date="2020-06-22T13:00:00Z">
        <w:r w:rsidDel="00220263">
          <w:delText xml:space="preserve">may </w:delText>
        </w:r>
      </w:del>
      <w:ins w:id="2000" w:author="" w:date="2020-06-22T13:00:00Z">
        <w:r w:rsidR="00220263">
          <w:t xml:space="preserve">could </w:t>
        </w:r>
      </w:ins>
      <w:r>
        <w:t xml:space="preserve">mitigate or inhibit </w:t>
      </w:r>
      <w:ins w:id="2001" w:author="Laura H Spencer" w:date="2020-06-17T16:30:00Z">
        <w:r w:rsidR="007A0DE7">
          <w:t xml:space="preserve">mud worm </w:t>
        </w:r>
      </w:ins>
      <w:del w:id="2002" w:author="Laura H Spencer" w:date="2020-06-17T16:30:00Z">
        <w:r w:rsidDel="007A0DE7">
          <w:rPr>
            <w:i/>
          </w:rPr>
          <w:delText>Polydora</w:delText>
        </w:r>
        <w:r w:rsidDel="007A0DE7">
          <w:delText xml:space="preserve"> </w:delText>
        </w:r>
      </w:del>
      <w:r>
        <w:t>infestation in some areas (e.g.,</w:t>
      </w:r>
      <w:r>
        <w:rPr>
          <w:i/>
        </w:rPr>
        <w:t xml:space="preserve"> </w:t>
      </w:r>
      <w:r>
        <w:t xml:space="preserve">coastal estuaries such as Willapa Bay). </w:t>
      </w:r>
    </w:p>
    <w:p w14:paraId="316D9516" w14:textId="12B188E1" w:rsidR="00822325" w:rsidRDefault="004B3DE2">
      <w:pPr>
        <w:pBdr>
          <w:top w:val="nil"/>
          <w:left w:val="nil"/>
          <w:bottom w:val="nil"/>
          <w:right w:val="nil"/>
          <w:between w:val="nil"/>
        </w:pBdr>
        <w:spacing w:line="480" w:lineRule="auto"/>
        <w:ind w:firstLine="720"/>
      </w:pPr>
      <w:r>
        <w:t xml:space="preserve">Hatcheries and nurseries produce shellfish seed that is sold to growers in Washington State. These facilities are particularly important in pest management, since they are </w:t>
      </w:r>
      <w:del w:id="2003" w:author="Laura H Spencer" w:date="2020-07-06T21:11:00Z">
        <w:r w:rsidDel="00463ED8">
          <w:delText xml:space="preserve">the </w:delText>
        </w:r>
      </w:del>
      <w:r>
        <w:t xml:space="preserve">nodes from which a </w:t>
      </w:r>
      <w:del w:id="2004" w:author="" w:date="2020-06-22T13:00:00Z">
        <w:r w:rsidDel="00B96AAC">
          <w:delText xml:space="preserve">significant </w:delText>
        </w:r>
      </w:del>
      <w:ins w:id="2005" w:author="" w:date="2020-06-22T13:00:00Z">
        <w:r w:rsidR="00B96AAC">
          <w:t xml:space="preserve">substantial </w:t>
        </w:r>
      </w:ins>
      <w:r>
        <w:t xml:space="preserve">portion of shellfish move about the region. Oyster larvae are reared in the hatchery, sent to nurseries to grow to seeding size, and then are distributed to shellfish </w:t>
      </w:r>
      <w:del w:id="2006" w:author="Laura H Spencer" w:date="2020-07-06T21:11:00Z">
        <w:r w:rsidDel="00463ED8">
          <w:delText>growers</w:delText>
        </w:r>
      </w:del>
      <w:ins w:id="2007" w:author="Laura H Spencer" w:date="2020-07-06T21:11:00Z">
        <w:r w:rsidR="00463ED8">
          <w:t>farms and gardens</w:t>
        </w:r>
      </w:ins>
      <w:ins w:id="2008" w:author="Laura H Spencer" w:date="2020-07-07T10:21:00Z">
        <w:r w:rsidR="00DA07C2">
          <w:t xml:space="preserve"> (USDA 2013)</w:t>
        </w:r>
      </w:ins>
      <w:r>
        <w:t>. Broodstock are frequently held in one location, brought to the hatchery for spawning, and returned. As a result, hatchery production involves moving oysters multiple times throughout their lifespans</w:t>
      </w:r>
      <w:ins w:id="2009" w:author="Laura H Spencer" w:date="2020-06-15T17:04:00Z">
        <w:r w:rsidR="0003359D">
          <w:t xml:space="preserve"> (</w:t>
        </w:r>
      </w:ins>
      <w:ins w:id="2010" w:author="Laura H Spencer" w:date="2020-06-15T17:06:00Z">
        <w:r w:rsidR="0003359D">
          <w:t xml:space="preserve">Breese &amp; Malouf 1975; </w:t>
        </w:r>
      </w:ins>
      <w:ins w:id="2011" w:author="Laura H Spencer" w:date="2020-06-15T17:04:00Z">
        <w:r w:rsidR="0003359D">
          <w:t>Toba</w:t>
        </w:r>
      </w:ins>
      <w:ins w:id="2012" w:author="Laura H Spencer" w:date="2020-06-15T17:05:00Z">
        <w:r w:rsidR="0003359D">
          <w:t xml:space="preserve"> 2002)</w:t>
        </w:r>
      </w:ins>
      <w:r>
        <w:t xml:space="preserve">. Shellfish seed are also imported into Washington from hatcheries in Canada, Hawaii, California, and Oregon. </w:t>
      </w:r>
      <w:ins w:id="2013" w:author="Laura H Spencer" w:date="2020-06-15T16:50:00Z">
        <w:r w:rsidR="0003359D">
          <w:t xml:space="preserve">To </w:t>
        </w:r>
      </w:ins>
      <w:ins w:id="2014" w:author="Laura H Spencer" w:date="2020-06-15T16:51:00Z">
        <w:r w:rsidR="0003359D">
          <w:t>mitigate</w:t>
        </w:r>
      </w:ins>
      <w:ins w:id="2015" w:author="Laura H Spencer" w:date="2020-06-15T16:50:00Z">
        <w:r w:rsidR="0003359D">
          <w:t xml:space="preserve"> intraregional</w:t>
        </w:r>
      </w:ins>
      <w:ins w:id="2016" w:author="Laura H Spencer" w:date="2020-06-15T16:51:00Z">
        <w:r w:rsidR="0003359D">
          <w:t xml:space="preserve"> and interregional</w:t>
        </w:r>
      </w:ins>
      <w:ins w:id="2017" w:author="Laura H Spencer" w:date="2020-06-15T16:50:00Z">
        <w:r w:rsidR="0003359D">
          <w:t xml:space="preserve"> </w:t>
        </w:r>
      </w:ins>
      <w:ins w:id="2018" w:author="Laura H Spencer" w:date="2020-06-17T16:31:00Z">
        <w:r w:rsidR="007A0DE7">
          <w:t xml:space="preserve">mud worm </w:t>
        </w:r>
      </w:ins>
      <w:ins w:id="2019" w:author="Laura H Spencer" w:date="2020-06-15T16:50:00Z">
        <w:r w:rsidR="0003359D">
          <w:t>spread, h</w:t>
        </w:r>
      </w:ins>
      <w:del w:id="2020" w:author="Laura H Spencer" w:date="2020-06-15T16:50:00Z">
        <w:r w:rsidDel="0003359D">
          <w:delText>H</w:delText>
        </w:r>
      </w:del>
      <w:r>
        <w:t>atcheries and nurseries may need to update biosecurity protocols to inspect and treat translocated stock</w:t>
      </w:r>
      <w:ins w:id="2021" w:author="Laura H Spencer" w:date="2020-06-15T16:51:00Z">
        <w:r w:rsidR="0003359D">
          <w:t>s</w:t>
        </w:r>
      </w:ins>
      <w:r>
        <w:t xml:space="preserve"> </w:t>
      </w:r>
      <w:del w:id="2022" w:author="Laura H Spencer" w:date="2020-06-15T16:51:00Z">
        <w:r w:rsidDel="0003359D">
          <w:delText xml:space="preserve">for </w:delText>
        </w:r>
        <w:r w:rsidDel="0003359D">
          <w:rPr>
            <w:i/>
          </w:rPr>
          <w:delText>Polydora</w:delText>
        </w:r>
      </w:del>
      <w:ins w:id="2023" w:author="Laura H Spencer" w:date="2020-06-15T16:51:00Z">
        <w:r w:rsidR="0003359D">
          <w:t>(Williams 2015</w:t>
        </w:r>
      </w:ins>
      <w:ins w:id="2024" w:author="Laura H Spencer" w:date="2020-07-06T22:22:00Z">
        <w:r w:rsidR="00BC1579">
          <w:t>; Williams, Matthee &amp; Simon 2016</w:t>
        </w:r>
      </w:ins>
      <w:ins w:id="2025" w:author="Laura H Spencer" w:date="2020-06-15T16:51:00Z">
        <w:r w:rsidR="0003359D">
          <w:t>)</w:t>
        </w:r>
      </w:ins>
      <w:r>
        <w:t>. How infestation rate and abundance change as a function of shellfish seed size and age, and whether</w:t>
      </w:r>
      <w:r>
        <w:rPr>
          <w:i/>
        </w:rPr>
        <w:t xml:space="preserve"> </w:t>
      </w:r>
      <w:r>
        <w:t>viable</w:t>
      </w:r>
      <w:del w:id="2026" w:author="Laura H Spencer" w:date="2020-06-17T16:31:00Z">
        <w:r w:rsidDel="007A0DE7">
          <w:delText xml:space="preserve"> </w:delText>
        </w:r>
        <w:r w:rsidDel="007A0DE7">
          <w:rPr>
            <w:i/>
          </w:rPr>
          <w:delText>Polydora</w:delText>
        </w:r>
        <w:r w:rsidDel="007A0DE7">
          <w:delText xml:space="preserve"> spp</w:delText>
        </w:r>
      </w:del>
      <w:ins w:id="2027" w:author="Laura H Spencer" w:date="2020-06-17T16:31:00Z">
        <w:r w:rsidR="007A0DE7">
          <w:t xml:space="preserve"> mud worm</w:t>
        </w:r>
      </w:ins>
      <w:del w:id="2028" w:author="Laura H Spencer" w:date="2020-06-17T16:31:00Z">
        <w:r w:rsidDel="007A0DE7">
          <w:delText>.</w:delText>
        </w:r>
      </w:del>
      <w:r>
        <w:t xml:space="preserve"> eggs can be transferred alongside translocated shellfish larvae, will be important considerations and require additional research. </w:t>
      </w:r>
    </w:p>
    <w:p w14:paraId="53FD2B68" w14:textId="6D166DDA" w:rsidR="00822325" w:rsidRDefault="004B3DE2">
      <w:pPr>
        <w:spacing w:line="480" w:lineRule="auto"/>
        <w:ind w:firstLine="720"/>
      </w:pPr>
      <w:r>
        <w:lastRenderedPageBreak/>
        <w:t xml:space="preserve">To better inform Washington State stakeholders and to control further human-aided spread into uninfected areas, </w:t>
      </w:r>
      <w:ins w:id="2029" w:author="Laura H Spencer" w:date="2020-06-17T16:31:00Z">
        <w:r w:rsidR="007A0DE7">
          <w:t xml:space="preserve">mud worm </w:t>
        </w:r>
      </w:ins>
      <w:del w:id="2030" w:author="Laura H Spencer" w:date="2020-06-17T16:31:00Z">
        <w:r w:rsidDel="007A0DE7">
          <w:rPr>
            <w:i/>
          </w:rPr>
          <w:delText>Polydora</w:delText>
        </w:r>
        <w:r w:rsidDel="007A0DE7">
          <w:delText xml:space="preserve"> </w:delText>
        </w:r>
      </w:del>
      <w:r>
        <w:t xml:space="preserve">presence and baseline infestation rates need to be fully established with a quantitative survey of live oysters. To understand why </w:t>
      </w:r>
      <w:ins w:id="2031" w:author="Laura H Spencer" w:date="2020-06-17T16:31:00Z">
        <w:r w:rsidR="007A0DE7">
          <w:t xml:space="preserve">mud worm </w:t>
        </w:r>
      </w:ins>
      <w:del w:id="2032" w:author="Laura H Spencer" w:date="2020-06-17T16:31:00Z">
        <w:r w:rsidDel="007A0DE7">
          <w:rPr>
            <w:i/>
          </w:rPr>
          <w:delText xml:space="preserve">Polydora </w:delText>
        </w:r>
      </w:del>
      <w:r>
        <w:t xml:space="preserve">infestation rates are higher in certain areas, </w:t>
      </w:r>
      <w:del w:id="2033" w:author="" w:date="2020-06-22T13:01:00Z">
        <w:r w:rsidDel="006A55E3">
          <w:delText xml:space="preserve">sampling </w:delText>
        </w:r>
      </w:del>
      <w:r>
        <w:t xml:space="preserve">site </w:t>
      </w:r>
      <w:del w:id="2034" w:author="" w:date="2020-06-22T13:01:00Z">
        <w:r w:rsidDel="006A55E3">
          <w:delText xml:space="preserve">details </w:delText>
        </w:r>
      </w:del>
      <w:ins w:id="2035" w:author="" w:date="2020-06-22T13:01:00Z">
        <w:r w:rsidR="006A55E3">
          <w:t xml:space="preserve">characteristics </w:t>
        </w:r>
      </w:ins>
      <w:r>
        <w:t xml:space="preserve">should be </w:t>
      </w:r>
      <w:del w:id="2036" w:author="" w:date="2020-06-22T13:01:00Z">
        <w:r w:rsidDel="006A55E3">
          <w:delText xml:space="preserve">collected </w:delText>
        </w:r>
      </w:del>
      <w:ins w:id="2037" w:author="" w:date="2020-06-22T13:01:00Z">
        <w:r w:rsidR="006A55E3">
          <w:t xml:space="preserve">documented </w:t>
        </w:r>
      </w:ins>
      <w:r>
        <w:t xml:space="preserve">alongside the </w:t>
      </w:r>
      <w:ins w:id="2038" w:author="" w:date="2020-06-22T13:01:00Z">
        <w:r w:rsidR="006A55E3">
          <w:t xml:space="preserve">mud worm </w:t>
        </w:r>
      </w:ins>
      <w:r>
        <w:t>distribution survey, including sediment type, culture gear type and tidal elevation, and environmental data such as salinity</w:t>
      </w:r>
      <w:ins w:id="2039" w:author="Laura H Spencer" w:date="2020-06-11T16:31:00Z">
        <w:r w:rsidR="00222660">
          <w:t xml:space="preserve"> </w:t>
        </w:r>
      </w:ins>
      <w:del w:id="2040" w:author="Laura H Spencer" w:date="2020-06-11T16:31:00Z">
        <w:r w:rsidDel="00222660">
          <w:delText xml:space="preserve">, temperature, </w:delText>
        </w:r>
      </w:del>
      <w:r>
        <w:t>and pH (</w:t>
      </w:r>
      <w:ins w:id="2041" w:author="Laura H Spencer" w:date="2020-07-06T21:44:00Z">
        <w:r w:rsidR="00ED4CC8">
          <w:t xml:space="preserve">Calvo, Luckenbach </w:t>
        </w:r>
        <w:r w:rsidR="00ED4CC8">
          <w:rPr>
            <w:color w:val="000000"/>
          </w:rPr>
          <w:t xml:space="preserve">&amp; </w:t>
        </w:r>
        <w:r w:rsidR="00ED4CC8">
          <w:t>Burreson 1999</w:t>
        </w:r>
      </w:ins>
      <w:del w:id="2042" w:author="Laura H Spencer" w:date="2020-07-06T21:44:00Z">
        <w:r w:rsidDel="00ED4CC8">
          <w:delText>Calvo</w:delText>
        </w:r>
        <w:r w:rsidR="008B2B73" w:rsidDel="00ED4CC8">
          <w:delText xml:space="preserve"> </w:delText>
        </w:r>
        <w:r w:rsidR="008B2B73" w:rsidRPr="008B2B73" w:rsidDel="00ED4CC8">
          <w:rPr>
            <w:i/>
          </w:rPr>
          <w:delText>et al.</w:delText>
        </w:r>
        <w:r w:rsidDel="00ED4CC8">
          <w:delText xml:space="preserve"> 1999</w:delText>
        </w:r>
      </w:del>
      <w:r>
        <w:t xml:space="preserve">; Clements </w:t>
      </w:r>
      <w:r>
        <w:rPr>
          <w:i/>
        </w:rPr>
        <w:t xml:space="preserve">et al. </w:t>
      </w:r>
      <w:r>
        <w:t xml:space="preserve">2017b; Cole 2018). Species distributions will inform potential regulatory and control actions. It is possible that </w:t>
      </w:r>
      <w:r>
        <w:rPr>
          <w:i/>
        </w:rPr>
        <w:t xml:space="preserve">Polydora </w:t>
      </w:r>
      <w:r>
        <w:t xml:space="preserve">spp. have been present in Washington State at low levels of abundance for many years, perhaps controlled by environmental conditions, local ecology, or culture techniques. Environmental data will also help to characterize </w:t>
      </w:r>
      <w:del w:id="2043" w:author="Laura H Spencer" w:date="2020-06-17T16:31:00Z">
        <w:r w:rsidDel="007A0DE7">
          <w:rPr>
            <w:i/>
          </w:rPr>
          <w:delText>Polydora</w:delText>
        </w:r>
        <w:r w:rsidDel="007A0DE7">
          <w:delText xml:space="preserve"> spp. </w:delText>
        </w:r>
      </w:del>
      <w:r>
        <w:t>potential impact</w:t>
      </w:r>
      <w:ins w:id="2044" w:author="Laura H Spencer" w:date="2020-06-17T16:32:00Z">
        <w:r w:rsidR="007A0DE7">
          <w:t>s of mud worms</w:t>
        </w:r>
      </w:ins>
      <w:r>
        <w:t xml:space="preserve"> on shellfish aquaculture under projected climate conditions. Finally, phytoplankton abundance and community composition should be monitored in areas where </w:t>
      </w:r>
      <w:ins w:id="2045" w:author="Laura H Spencer" w:date="2020-06-17T16:32:00Z">
        <w:r w:rsidR="007A0DE7">
          <w:t>mud worms</w:t>
        </w:r>
        <w:r w:rsidR="007A0DE7" w:rsidDel="007A0DE7">
          <w:rPr>
            <w:i/>
          </w:rPr>
          <w:t xml:space="preserve"> </w:t>
        </w:r>
      </w:ins>
      <w:del w:id="2046" w:author="Laura H Spencer" w:date="2020-06-17T16:32:00Z">
        <w:r w:rsidDel="007A0DE7">
          <w:rPr>
            <w:i/>
          </w:rPr>
          <w:delText>Polydora</w:delText>
        </w:r>
        <w:r w:rsidDel="007A0DE7">
          <w:delText xml:space="preserve"> </w:delText>
        </w:r>
      </w:del>
      <w:r>
        <w:t>ha</w:t>
      </w:r>
      <w:ins w:id="2047" w:author="Laura H Spencer" w:date="2020-06-17T16:32:00Z">
        <w:r w:rsidR="007A0DE7">
          <w:t>ve</w:t>
        </w:r>
      </w:ins>
      <w:del w:id="2048" w:author="Laura H Spencer" w:date="2020-06-17T16:32:00Z">
        <w:r w:rsidDel="007A0DE7">
          <w:delText>s</w:delText>
        </w:r>
      </w:del>
      <w:r>
        <w:t xml:space="preserve"> been positively identified to understand factors predicting </w:t>
      </w:r>
      <w:del w:id="2049" w:author="Laura H Spencer" w:date="2020-06-17T16:32:00Z">
        <w:r w:rsidDel="007A0DE7">
          <w:rPr>
            <w:i/>
          </w:rPr>
          <w:delText>Polydora</w:delText>
        </w:r>
        <w:r w:rsidDel="007A0DE7">
          <w:delText xml:space="preserve"> </w:delText>
        </w:r>
      </w:del>
      <w:r>
        <w:t xml:space="preserve">larval abundance. Predicting when and where </w:t>
      </w:r>
      <w:ins w:id="2050" w:author="Laura H Spencer" w:date="2020-06-17T16:32:00Z">
        <w:r w:rsidR="007A0DE7">
          <w:t xml:space="preserve">mud worm </w:t>
        </w:r>
      </w:ins>
      <w:r>
        <w:t xml:space="preserve">larvae are most likely to colonize shellfish may allow growers to relocate products temporarily (e.g., higher tidal height) to avoid infestation. </w:t>
      </w:r>
    </w:p>
    <w:p w14:paraId="32771A63" w14:textId="77777777" w:rsidR="00822325" w:rsidRDefault="00822325">
      <w:pPr>
        <w:spacing w:line="480" w:lineRule="auto"/>
      </w:pPr>
    </w:p>
    <w:p w14:paraId="1E3C0722" w14:textId="5DE0DF73" w:rsidR="00972BF5" w:rsidDel="00670C03" w:rsidRDefault="00972BF5">
      <w:pPr>
        <w:rPr>
          <w:del w:id="2051" w:author="Laura H Spencer" w:date="2020-06-17T14:26:00Z"/>
          <w:b/>
          <w:smallCaps/>
          <w:color w:val="000000"/>
        </w:rPr>
      </w:pPr>
      <w:del w:id="2052" w:author="Laura H Spencer" w:date="2020-06-17T14:26:00Z">
        <w:r w:rsidDel="00670C03">
          <w:rPr>
            <w:b/>
            <w:smallCaps/>
            <w:color w:val="000000"/>
          </w:rPr>
          <w:br w:type="page"/>
        </w:r>
      </w:del>
    </w:p>
    <w:p w14:paraId="7FEA5B8B" w14:textId="77777777" w:rsidR="00822325" w:rsidRDefault="004B3DE2">
      <w:pPr>
        <w:pBdr>
          <w:top w:val="nil"/>
          <w:left w:val="nil"/>
          <w:bottom w:val="nil"/>
          <w:right w:val="nil"/>
          <w:between w:val="nil"/>
        </w:pBdr>
        <w:spacing w:line="480" w:lineRule="auto"/>
        <w:rPr>
          <w:b/>
          <w:color w:val="000000"/>
        </w:rPr>
      </w:pPr>
      <w:r>
        <w:rPr>
          <w:b/>
          <w:smallCaps/>
          <w:color w:val="000000"/>
        </w:rPr>
        <w:t>Conclusion</w:t>
      </w:r>
      <w:r>
        <w:rPr>
          <w:b/>
          <w:color w:val="000000"/>
        </w:rPr>
        <w:t xml:space="preserve"> </w:t>
      </w:r>
    </w:p>
    <w:p w14:paraId="5CC6EC8A" w14:textId="240FA50A" w:rsidR="00822325" w:rsidRDefault="004B3DE2">
      <w:pPr>
        <w:pBdr>
          <w:top w:val="nil"/>
          <w:left w:val="nil"/>
          <w:bottom w:val="nil"/>
          <w:right w:val="nil"/>
          <w:between w:val="nil"/>
        </w:pBdr>
        <w:spacing w:line="480" w:lineRule="auto"/>
        <w:rPr>
          <w:color w:val="000000"/>
        </w:rPr>
      </w:pPr>
      <w:del w:id="2053" w:author="Laura H Spencer" w:date="2020-06-17T16:32:00Z">
        <w:r w:rsidRPr="007A0DE7" w:rsidDel="007A0DE7">
          <w:rPr>
            <w:color w:val="000000"/>
            <w:rPrChange w:id="2054" w:author="Laura H Spencer" w:date="2020-06-17T16:32:00Z">
              <w:rPr>
                <w:i/>
                <w:color w:val="000000"/>
              </w:rPr>
            </w:rPrChange>
          </w:rPr>
          <w:delText>Polydora</w:delText>
        </w:r>
        <w:r w:rsidRPr="007A0DE7" w:rsidDel="007A0DE7">
          <w:rPr>
            <w:color w:val="000000"/>
          </w:rPr>
          <w:delText xml:space="preserve"> spp</w:delText>
        </w:r>
      </w:del>
      <w:ins w:id="2055" w:author="Laura H Spencer" w:date="2020-06-17T16:32:00Z">
        <w:r w:rsidR="007A0DE7" w:rsidRPr="007A0DE7">
          <w:rPr>
            <w:color w:val="000000"/>
            <w:rPrChange w:id="2056" w:author="Laura H Spencer" w:date="2020-06-17T16:32:00Z">
              <w:rPr>
                <w:i/>
                <w:color w:val="000000"/>
              </w:rPr>
            </w:rPrChange>
          </w:rPr>
          <w:t>Mud worms</w:t>
        </w:r>
      </w:ins>
      <w:del w:id="2057" w:author="Laura H Spencer" w:date="2020-06-17T16:32:00Z">
        <w:r w:rsidDel="007A0DE7">
          <w:rPr>
            <w:color w:val="000000"/>
          </w:rPr>
          <w:delText>.</w:delText>
        </w:r>
      </w:del>
      <w:r>
        <w:rPr>
          <w:color w:val="000000"/>
        </w:rPr>
        <w:t xml:space="preserve"> have a long history of invasion via oyster translocation</w:t>
      </w:r>
      <w:r>
        <w:t xml:space="preserve">, </w:t>
      </w:r>
      <w:r>
        <w:rPr>
          <w:color w:val="000000"/>
        </w:rPr>
        <w:t>of devaluing shellfish</w:t>
      </w:r>
      <w:r>
        <w:t xml:space="preserve"> </w:t>
      </w:r>
      <w:r>
        <w:rPr>
          <w:color w:val="000000"/>
        </w:rPr>
        <w:t xml:space="preserve">products, and of necessitating treatments or changes to growing methods. Historically, Washington State has been one of the few </w:t>
      </w:r>
      <w:ins w:id="2058" w:author="" w:date="2020-06-22T13:02:00Z">
        <w:r w:rsidR="006A55E3">
          <w:rPr>
            <w:color w:val="000000"/>
          </w:rPr>
          <w:t xml:space="preserve">oyster-growing </w:t>
        </w:r>
      </w:ins>
      <w:r>
        <w:rPr>
          <w:color w:val="000000"/>
        </w:rPr>
        <w:t>regions</w:t>
      </w:r>
      <w:r>
        <w:t xml:space="preserve"> </w:t>
      </w:r>
      <w:del w:id="2059" w:author="" w:date="2020-06-22T13:02:00Z">
        <w:r w:rsidDel="006A55E3">
          <w:delText>worldwide</w:delText>
        </w:r>
        <w:r w:rsidDel="006A55E3">
          <w:rPr>
            <w:color w:val="000000"/>
          </w:rPr>
          <w:delText xml:space="preserve"> </w:delText>
        </w:r>
      </w:del>
      <w:r>
        <w:rPr>
          <w:color w:val="000000"/>
        </w:rPr>
        <w:t>unaffected by shell</w:t>
      </w:r>
      <w:r>
        <w:t>-</w:t>
      </w:r>
      <w:r>
        <w:rPr>
          <w:color w:val="000000"/>
        </w:rPr>
        <w:t xml:space="preserve">boring </w:t>
      </w:r>
      <w:ins w:id="2060" w:author="Laura H Spencer" w:date="2020-06-17T16:32:00Z">
        <w:r w:rsidR="007A0DE7">
          <w:rPr>
            <w:color w:val="000000"/>
          </w:rPr>
          <w:t xml:space="preserve">spionids, </w:t>
        </w:r>
      </w:ins>
      <w:del w:id="2061" w:author="Laura H Spencer" w:date="2020-06-17T16:32:00Z">
        <w:r w:rsidDel="007A0DE7">
          <w:rPr>
            <w:i/>
            <w:color w:val="000000"/>
          </w:rPr>
          <w:delText>Polydora</w:delText>
        </w:r>
        <w:r w:rsidDel="007A0DE7">
          <w:rPr>
            <w:color w:val="000000"/>
          </w:rPr>
          <w:delText xml:space="preserve"> spp., </w:delText>
        </w:r>
      </w:del>
      <w:r>
        <w:rPr>
          <w:color w:val="000000"/>
        </w:rPr>
        <w:t>but that t</w:t>
      </w:r>
      <w:r>
        <w:t>ime has unfortunately passed</w:t>
      </w:r>
      <w:del w:id="2062" w:author="" w:date="2020-06-22T13:02:00Z">
        <w:r w:rsidDel="006A55E3">
          <w:delText>,</w:delText>
        </w:r>
      </w:del>
      <w:r>
        <w:t xml:space="preserve"> with the recent confirmation of </w:t>
      </w:r>
      <w:r>
        <w:rPr>
          <w:i/>
          <w:color w:val="000000"/>
        </w:rPr>
        <w:t>P. websteri</w:t>
      </w:r>
      <w:r>
        <w:rPr>
          <w:color w:val="000000"/>
        </w:rPr>
        <w:t xml:space="preserve"> in southern Puget Sound. To minimize the risk of </w:t>
      </w:r>
      <w:r>
        <w:rPr>
          <w:i/>
          <w:color w:val="000000"/>
        </w:rPr>
        <w:t xml:space="preserve">P. websteri </w:t>
      </w:r>
      <w:r>
        <w:t>and other shell-boring</w:t>
      </w:r>
      <w:del w:id="2063" w:author="Laura H Spencer" w:date="2020-06-17T16:33:00Z">
        <w:r w:rsidDel="007A0DE7">
          <w:delText xml:space="preserve"> </w:delText>
        </w:r>
      </w:del>
      <w:ins w:id="2064" w:author="Laura H Spencer" w:date="2020-06-17T16:33:00Z">
        <w:r w:rsidR="007A0DE7">
          <w:t xml:space="preserve"> spionids</w:t>
        </w:r>
      </w:ins>
      <w:del w:id="2065" w:author="Laura H Spencer" w:date="2020-06-17T16:33:00Z">
        <w:r w:rsidDel="007A0DE7">
          <w:rPr>
            <w:i/>
          </w:rPr>
          <w:delText>Polydora</w:delText>
        </w:r>
        <w:r w:rsidDel="007A0DE7">
          <w:delText xml:space="preserve"> spp.</w:delText>
        </w:r>
      </w:del>
      <w:r>
        <w:t xml:space="preserve"> </w:t>
      </w:r>
      <w:r>
        <w:rPr>
          <w:color w:val="000000"/>
        </w:rPr>
        <w:t xml:space="preserve">to the Washington State shellfish industry, early signs of </w:t>
      </w:r>
      <w:r>
        <w:t>infestation</w:t>
      </w:r>
      <w:r>
        <w:rPr>
          <w:color w:val="000000"/>
        </w:rPr>
        <w:t xml:space="preserve"> should be addressed by mapping </w:t>
      </w:r>
      <w:r>
        <w:rPr>
          <w:color w:val="000000"/>
        </w:rPr>
        <w:lastRenderedPageBreak/>
        <w:t>current distribution, alerting the shellfish industry of the risk, and if warranted, leveraging or augmenting regulations to control further spread and introduction of other shell-boring polychaetes. More broadly,</w:t>
      </w:r>
      <w:r>
        <w:t xml:space="preserve"> federal </w:t>
      </w:r>
      <w:r>
        <w:rPr>
          <w:color w:val="000000"/>
        </w:rPr>
        <w:t xml:space="preserve">regulatory gaps should be addressed for better monitoring of </w:t>
      </w:r>
      <w:r>
        <w:t>pest</w:t>
      </w:r>
      <w:r>
        <w:rPr>
          <w:color w:val="000000"/>
        </w:rPr>
        <w:t xml:space="preserve"> species harbored </w:t>
      </w:r>
      <w:r>
        <w:t xml:space="preserve">by and deleterious to cultured </w:t>
      </w:r>
      <w:r>
        <w:rPr>
          <w:color w:val="000000"/>
        </w:rPr>
        <w:t xml:space="preserve">shellfish. </w:t>
      </w:r>
    </w:p>
    <w:p w14:paraId="566D4C83" w14:textId="77777777" w:rsidR="001733E1" w:rsidRDefault="001733E1">
      <w:pPr>
        <w:pBdr>
          <w:top w:val="nil"/>
          <w:left w:val="nil"/>
          <w:bottom w:val="nil"/>
          <w:right w:val="nil"/>
          <w:between w:val="nil"/>
        </w:pBdr>
        <w:spacing w:line="480" w:lineRule="auto"/>
      </w:pPr>
    </w:p>
    <w:p w14:paraId="3A1D2A63" w14:textId="77777777" w:rsidR="001733E1" w:rsidRDefault="001733E1" w:rsidP="001733E1">
      <w:pPr>
        <w:pBdr>
          <w:top w:val="nil"/>
          <w:left w:val="nil"/>
          <w:bottom w:val="nil"/>
          <w:right w:val="nil"/>
          <w:between w:val="nil"/>
        </w:pBdr>
        <w:spacing w:line="480" w:lineRule="auto"/>
        <w:rPr>
          <w:b/>
          <w:color w:val="000000"/>
        </w:rPr>
      </w:pPr>
      <w:r>
        <w:rPr>
          <w:b/>
          <w:smallCaps/>
          <w:color w:val="000000"/>
        </w:rPr>
        <w:t xml:space="preserve">Acknowledgements </w:t>
      </w:r>
    </w:p>
    <w:p w14:paraId="0BEFE7EB" w14:textId="1BCD2E27" w:rsidR="00822325" w:rsidRDefault="001733E1" w:rsidP="001733E1">
      <w:pPr>
        <w:pBdr>
          <w:top w:val="nil"/>
          <w:left w:val="nil"/>
          <w:bottom w:val="nil"/>
          <w:right w:val="nil"/>
          <w:between w:val="nil"/>
        </w:pBdr>
        <w:spacing w:line="480" w:lineRule="auto"/>
      </w:pPr>
      <w:r>
        <w:rPr>
          <w:color w:val="000000"/>
        </w:rPr>
        <w:t>The authors thank Ralph Elston, Brent Vadopalas,</w:t>
      </w:r>
      <w:r w:rsidR="00857488">
        <w:rPr>
          <w:color w:val="000000"/>
        </w:rPr>
        <w:t xml:space="preserve"> </w:t>
      </w:r>
      <w:del w:id="2066" w:author="Laura H Spencer" w:date="2020-06-17T14:27:00Z">
        <w:r w:rsidR="00857488" w:rsidDel="00670C03">
          <w:rPr>
            <w:color w:val="000000"/>
          </w:rPr>
          <w:delText>and</w:delText>
        </w:r>
        <w:r w:rsidDel="00670C03">
          <w:rPr>
            <w:color w:val="000000"/>
          </w:rPr>
          <w:delText xml:space="preserve"> </w:delText>
        </w:r>
      </w:del>
      <w:r>
        <w:rPr>
          <w:color w:val="000000"/>
        </w:rPr>
        <w:t>Sandy Shumway</w:t>
      </w:r>
      <w:ins w:id="2067" w:author="Laura H Spencer" w:date="2020-06-17T14:27:00Z">
        <w:r w:rsidR="00670C03">
          <w:rPr>
            <w:color w:val="000000"/>
          </w:rPr>
          <w:t>, Jeff Clements, and an anonymous reviewer</w:t>
        </w:r>
      </w:ins>
      <w:r>
        <w:rPr>
          <w:color w:val="000000"/>
        </w:rPr>
        <w:t xml:space="preserve"> for providing</w:t>
      </w:r>
      <w:r w:rsidR="00857488">
        <w:rPr>
          <w:color w:val="000000"/>
        </w:rPr>
        <w:t xml:space="preserve"> comments and guidance during the research and development of this manuscript.</w:t>
      </w:r>
    </w:p>
    <w:p w14:paraId="0DA0CE95" w14:textId="77777777" w:rsidR="00857488" w:rsidRDefault="00857488" w:rsidP="001733E1">
      <w:pPr>
        <w:pBdr>
          <w:top w:val="nil"/>
          <w:left w:val="nil"/>
          <w:bottom w:val="nil"/>
          <w:right w:val="nil"/>
          <w:between w:val="nil"/>
        </w:pBdr>
        <w:spacing w:line="480" w:lineRule="auto"/>
      </w:pPr>
    </w:p>
    <w:p w14:paraId="6D21E40C"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Data availability statement </w:t>
      </w:r>
    </w:p>
    <w:p w14:paraId="483689DC" w14:textId="77777777" w:rsidR="00653CC2" w:rsidRDefault="00EB5010">
      <w:r w:rsidRPr="00EB5010">
        <w:t>Data sharing is not applicable to this article as no new data were created or analyzed in this study.</w:t>
      </w:r>
    </w:p>
    <w:p w14:paraId="6F538D2B" w14:textId="77777777" w:rsidR="00653CC2" w:rsidRDefault="00653CC2"/>
    <w:p w14:paraId="735B9910" w14:textId="77777777" w:rsidR="00653CC2" w:rsidRDefault="00653CC2" w:rsidP="00653CC2">
      <w:pPr>
        <w:pBdr>
          <w:top w:val="nil"/>
          <w:left w:val="nil"/>
          <w:bottom w:val="nil"/>
          <w:right w:val="nil"/>
          <w:between w:val="nil"/>
        </w:pBdr>
        <w:spacing w:line="480" w:lineRule="auto"/>
        <w:rPr>
          <w:b/>
          <w:smallCaps/>
          <w:color w:val="000000"/>
        </w:rPr>
      </w:pPr>
    </w:p>
    <w:p w14:paraId="1C0BF120" w14:textId="77777777" w:rsidR="00653CC2" w:rsidRDefault="00653CC2" w:rsidP="00653CC2">
      <w:pPr>
        <w:pBdr>
          <w:top w:val="nil"/>
          <w:left w:val="nil"/>
          <w:bottom w:val="nil"/>
          <w:right w:val="nil"/>
          <w:between w:val="nil"/>
        </w:pBdr>
        <w:spacing w:line="480" w:lineRule="auto"/>
        <w:rPr>
          <w:b/>
          <w:color w:val="000000"/>
        </w:rPr>
      </w:pPr>
      <w:r>
        <w:rPr>
          <w:b/>
          <w:smallCaps/>
          <w:color w:val="000000"/>
        </w:rPr>
        <w:t xml:space="preserve">Conflict of interest statement </w:t>
      </w:r>
    </w:p>
    <w:p w14:paraId="112E2B46" w14:textId="75943383" w:rsidR="00857488" w:rsidRPr="00653CC2" w:rsidRDefault="00653CC2">
      <w:r w:rsidRPr="00653CC2">
        <w:t>We have no conflict of interest to disclose.</w:t>
      </w:r>
      <w:r w:rsidRPr="00EB5010">
        <w:br w:type="page"/>
      </w:r>
    </w:p>
    <w:p w14:paraId="18EB90E6" w14:textId="77777777" w:rsidR="00822325" w:rsidRDefault="004B3DE2">
      <w:pPr>
        <w:pBdr>
          <w:top w:val="nil"/>
          <w:left w:val="nil"/>
          <w:bottom w:val="nil"/>
          <w:right w:val="nil"/>
          <w:between w:val="nil"/>
        </w:pBdr>
        <w:spacing w:line="480" w:lineRule="auto"/>
        <w:rPr>
          <w:b/>
          <w:sz w:val="28"/>
          <w:szCs w:val="28"/>
        </w:rPr>
      </w:pPr>
      <w:r>
        <w:rPr>
          <w:b/>
          <w:sz w:val="28"/>
          <w:szCs w:val="28"/>
        </w:rPr>
        <w:lastRenderedPageBreak/>
        <w:t>References Cited</w:t>
      </w:r>
    </w:p>
    <w:p w14:paraId="20228EAA" w14:textId="77777777" w:rsidR="00822325" w:rsidRDefault="004B3DE2">
      <w:pPr>
        <w:pBdr>
          <w:top w:val="nil"/>
          <w:left w:val="nil"/>
          <w:bottom w:val="nil"/>
          <w:right w:val="nil"/>
          <w:between w:val="nil"/>
        </w:pBdr>
        <w:spacing w:before="240" w:line="480" w:lineRule="auto"/>
        <w:ind w:left="720" w:hanging="720"/>
      </w:pPr>
      <w:r>
        <w:t xml:space="preserve">Abe, H., W. Sato-Okoshi &amp; Y. Endo. 2011. Seasonal changes of planktonic polychaete larvae and chlorophyll a concentration in Onagawa Bay, northeastern Japan. </w:t>
      </w:r>
      <w:r>
        <w:rPr>
          <w:i/>
        </w:rPr>
        <w:t>Ital. J. Zool.</w:t>
      </w:r>
      <w:r>
        <w:t xml:space="preserve"> 78(sup1), 255–266.</w:t>
      </w:r>
    </w:p>
    <w:p w14:paraId="68C7D1B1" w14:textId="77777777" w:rsidR="00822325" w:rsidRDefault="004B3DE2">
      <w:pPr>
        <w:pBdr>
          <w:top w:val="nil"/>
          <w:left w:val="nil"/>
          <w:bottom w:val="nil"/>
          <w:right w:val="nil"/>
          <w:between w:val="nil"/>
        </w:pBdr>
        <w:spacing w:line="480" w:lineRule="auto"/>
        <w:ind w:left="720" w:hanging="720"/>
      </w:pPr>
      <w:r>
        <w:t xml:space="preserve">Alagarswami K &amp; A. Chellam. 1976. On fouling and boring organisms and mortality of pearl oysters in the farm at Veppalodai, Gulf of Mannar. </w:t>
      </w:r>
      <w:r>
        <w:rPr>
          <w:i/>
        </w:rPr>
        <w:t>Indian J.Fish.</w:t>
      </w:r>
      <w:r>
        <w:t xml:space="preserve"> 23:10-22. </w:t>
      </w:r>
    </w:p>
    <w:p w14:paraId="54C46D82" w14:textId="2E845955" w:rsidR="00822325" w:rsidRDefault="004B3DE2">
      <w:pPr>
        <w:pBdr>
          <w:top w:val="nil"/>
          <w:left w:val="nil"/>
          <w:bottom w:val="nil"/>
          <w:right w:val="nil"/>
          <w:between w:val="nil"/>
        </w:pBdr>
        <w:spacing w:line="480" w:lineRule="auto"/>
        <w:ind w:left="720" w:hanging="720"/>
        <w:rPr>
          <w:color w:val="000000"/>
        </w:rPr>
      </w:pPr>
      <w:r>
        <w:t>A</w:t>
      </w:r>
      <w:r>
        <w:rPr>
          <w:color w:val="000000"/>
        </w:rPr>
        <w:t xml:space="preserve">lfjorden, A., </w:t>
      </w:r>
      <w:r>
        <w:t xml:space="preserve">M. </w:t>
      </w:r>
      <w:r>
        <w:rPr>
          <w:color w:val="000000"/>
        </w:rPr>
        <w:t xml:space="preserve">Areskog, D. Bruno, R. Carnegie, </w:t>
      </w:r>
      <w:r>
        <w:t xml:space="preserve">D. </w:t>
      </w:r>
      <w:r>
        <w:rPr>
          <w:color w:val="000000"/>
        </w:rPr>
        <w:t>Cheslett, S. Feist, S. Ford</w:t>
      </w:r>
      <w:r>
        <w:t>,</w:t>
      </w:r>
      <w:r>
        <w:rPr>
          <w:color w:val="000000"/>
        </w:rPr>
        <w:t xml:space="preserve"> et al. 2017. New </w:t>
      </w:r>
      <w:r>
        <w:t>t</w:t>
      </w:r>
      <w:r>
        <w:rPr>
          <w:color w:val="000000"/>
        </w:rPr>
        <w:t xml:space="preserve">rends in </w:t>
      </w:r>
      <w:r>
        <w:t>i</w:t>
      </w:r>
      <w:r>
        <w:rPr>
          <w:color w:val="000000"/>
        </w:rPr>
        <w:t xml:space="preserve">mportant </w:t>
      </w:r>
      <w:r>
        <w:t>d</w:t>
      </w:r>
      <w:r>
        <w:rPr>
          <w:color w:val="000000"/>
        </w:rPr>
        <w:t xml:space="preserve">iseases </w:t>
      </w:r>
      <w:r>
        <w:t>a</w:t>
      </w:r>
      <w:r>
        <w:rPr>
          <w:color w:val="000000"/>
        </w:rPr>
        <w:t xml:space="preserve">ffecting the </w:t>
      </w:r>
      <w:r>
        <w:t>c</w:t>
      </w:r>
      <w:r>
        <w:rPr>
          <w:color w:val="000000"/>
        </w:rPr>
        <w:t xml:space="preserve">ulture of </w:t>
      </w:r>
      <w:r>
        <w:t>f</w:t>
      </w:r>
      <w:r>
        <w:rPr>
          <w:color w:val="000000"/>
        </w:rPr>
        <w:t xml:space="preserve">ish and </w:t>
      </w:r>
      <w:r>
        <w:t>m</w:t>
      </w:r>
      <w:r>
        <w:rPr>
          <w:color w:val="000000"/>
        </w:rPr>
        <w:t xml:space="preserve">olluscs in the ICES </w:t>
      </w:r>
      <w:r>
        <w:t>a</w:t>
      </w:r>
      <w:r>
        <w:rPr>
          <w:color w:val="000000"/>
        </w:rPr>
        <w:t>rea 2002 – 2015. International</w:t>
      </w:r>
      <w:r>
        <w:t xml:space="preserve"> </w:t>
      </w:r>
      <w:r>
        <w:rPr>
          <w:color w:val="000000"/>
        </w:rPr>
        <w:t>Council for the Exploration of the Sea (ICES). ICES Cooperative Research Report No. 337.</w:t>
      </w:r>
    </w:p>
    <w:p w14:paraId="0EA9F7E2" w14:textId="27BFC0DC" w:rsidR="00822325" w:rsidRDefault="004B3DE2">
      <w:pPr>
        <w:pBdr>
          <w:top w:val="nil"/>
          <w:left w:val="nil"/>
          <w:bottom w:val="nil"/>
          <w:right w:val="nil"/>
          <w:between w:val="nil"/>
        </w:pBdr>
        <w:spacing w:line="480" w:lineRule="auto"/>
        <w:ind w:left="720" w:hanging="720"/>
        <w:rPr>
          <w:color w:val="000000"/>
        </w:rPr>
      </w:pPr>
      <w:r>
        <w:t xml:space="preserve">Ambariyanto &amp; R. Seed. 1991. The infestation of </w:t>
      </w:r>
      <w:r>
        <w:rPr>
          <w:i/>
        </w:rPr>
        <w:t>Mytilus edulis</w:t>
      </w:r>
      <w:r>
        <w:t xml:space="preserve"> Linnaeus by</w:t>
      </w:r>
      <w:r>
        <w:rPr>
          <w:i/>
        </w:rPr>
        <w:t xml:space="preserve"> Polydora ciliata</w:t>
      </w:r>
      <w:r>
        <w:t xml:space="preserve"> (Johnston) in the Conwy Estuary, North Wales. </w:t>
      </w:r>
      <w:r>
        <w:rPr>
          <w:i/>
          <w:color w:val="000000"/>
        </w:rPr>
        <w:t>J</w:t>
      </w:r>
      <w:r>
        <w:rPr>
          <w:i/>
        </w:rPr>
        <w:t>.</w:t>
      </w:r>
      <w:r>
        <w:rPr>
          <w:i/>
          <w:color w:val="000000"/>
        </w:rPr>
        <w:t xml:space="preserve"> Molluscan Stud</w:t>
      </w:r>
      <w:r>
        <w:rPr>
          <w:i/>
        </w:rPr>
        <w:t>.</w:t>
      </w:r>
      <w:r>
        <w:rPr>
          <w:color w:val="000000"/>
        </w:rPr>
        <w:t xml:space="preserve"> 57</w:t>
      </w:r>
      <w:r>
        <w:t>:</w:t>
      </w:r>
      <w:r>
        <w:rPr>
          <w:color w:val="000000"/>
        </w:rPr>
        <w:t>413–424.</w:t>
      </w:r>
    </w:p>
    <w:p w14:paraId="299762E8" w14:textId="77777777" w:rsidR="00822325" w:rsidRDefault="004B3DE2">
      <w:pPr>
        <w:pBdr>
          <w:top w:val="nil"/>
          <w:left w:val="nil"/>
          <w:bottom w:val="nil"/>
          <w:right w:val="nil"/>
          <w:between w:val="nil"/>
        </w:pBdr>
        <w:spacing w:line="480" w:lineRule="auto"/>
        <w:ind w:left="720" w:hanging="720"/>
      </w:pPr>
      <w:r>
        <w:t xml:space="preserve">Anger, K., V. Anger &amp; E. Hagmeier. 1986. Laboratory studies on larval growth of </w:t>
      </w:r>
      <w:r w:rsidRPr="00BC1579">
        <w:rPr>
          <w:i/>
          <w:rPrChange w:id="2068" w:author="Laura H Spencer" w:date="2020-07-06T22:24:00Z">
            <w:rPr/>
          </w:rPrChange>
        </w:rPr>
        <w:t>Polydora ligni, Polydora ciliata</w:t>
      </w:r>
      <w:r>
        <w:t xml:space="preserve">, and </w:t>
      </w:r>
      <w:r w:rsidRPr="00BC1579">
        <w:rPr>
          <w:i/>
          <w:rPrChange w:id="2069" w:author="Laura H Spencer" w:date="2020-07-06T22:24:00Z">
            <w:rPr/>
          </w:rPrChange>
        </w:rPr>
        <w:t>Pygospio elegans</w:t>
      </w:r>
      <w:r>
        <w:t xml:space="preserve"> (Polychaeta, Spionidae). </w:t>
      </w:r>
      <w:r>
        <w:rPr>
          <w:i/>
        </w:rPr>
        <w:t>Helgoländer Meeresuntersuchungen</w:t>
      </w:r>
      <w:r>
        <w:t xml:space="preserve"> 40:377–395.</w:t>
      </w:r>
    </w:p>
    <w:p w14:paraId="2FBA34E6" w14:textId="3D595933" w:rsidR="00822325" w:rsidRDefault="004B3DE2">
      <w:pPr>
        <w:spacing w:line="480" w:lineRule="auto"/>
        <w:ind w:left="720"/>
      </w:pPr>
      <w:r>
        <w:t xml:space="preserve">Bailey-Brock, J. H. &amp; A. Ringwood. 1982. Methods for control of the mud blister worm, </w:t>
      </w:r>
      <w:r>
        <w:rPr>
          <w:i/>
        </w:rPr>
        <w:t>Polydora websteri</w:t>
      </w:r>
      <w:r>
        <w:t xml:space="preserve">. Hawaiian oyster culture. </w:t>
      </w:r>
      <w:r>
        <w:rPr>
          <w:i/>
        </w:rPr>
        <w:t>Sea Grant Quarterly</w:t>
      </w:r>
      <w:r>
        <w:t xml:space="preserve"> 4:6.</w:t>
      </w:r>
    </w:p>
    <w:p w14:paraId="1F095DA5" w14:textId="21D15AF6" w:rsidR="00191C99" w:rsidRDefault="00191C99">
      <w:pPr>
        <w:pBdr>
          <w:top w:val="nil"/>
          <w:left w:val="nil"/>
          <w:bottom w:val="nil"/>
          <w:right w:val="nil"/>
          <w:between w:val="nil"/>
        </w:pBdr>
        <w:spacing w:line="480" w:lineRule="auto"/>
        <w:ind w:left="720" w:hanging="720"/>
        <w:rPr>
          <w:ins w:id="2070" w:author="Laura H Spencer" w:date="2020-07-06T23:33:00Z"/>
          <w:color w:val="000000"/>
        </w:rPr>
      </w:pPr>
      <w:ins w:id="2071" w:author="Laura H Spencer" w:date="2020-07-06T23:33:00Z">
        <w:r w:rsidRPr="00191C99">
          <w:rPr>
            <w:color w:val="000000"/>
          </w:rPr>
          <w:t xml:space="preserve">Babson, A. L., </w:t>
        </w:r>
        <w:r>
          <w:rPr>
            <w:color w:val="000000"/>
          </w:rPr>
          <w:t xml:space="preserve">M. </w:t>
        </w:r>
        <w:r w:rsidRPr="00191C99">
          <w:rPr>
            <w:color w:val="000000"/>
          </w:rPr>
          <w:t>Kawase</w:t>
        </w:r>
      </w:ins>
      <w:ins w:id="2072" w:author="Laura H Spencer" w:date="2020-07-06T23:34:00Z">
        <w:r>
          <w:rPr>
            <w:color w:val="000000"/>
          </w:rPr>
          <w:t xml:space="preserve"> </w:t>
        </w:r>
      </w:ins>
      <w:ins w:id="2073" w:author="Laura H Spencer" w:date="2020-07-06T23:33:00Z">
        <w:r w:rsidRPr="00191C99">
          <w:rPr>
            <w:color w:val="000000"/>
          </w:rPr>
          <w:t xml:space="preserve">&amp; </w:t>
        </w:r>
      </w:ins>
      <w:ins w:id="2074" w:author="Laura H Spencer" w:date="2020-07-06T23:34:00Z">
        <w:r>
          <w:rPr>
            <w:color w:val="000000"/>
          </w:rPr>
          <w:t xml:space="preserve">P. </w:t>
        </w:r>
      </w:ins>
      <w:ins w:id="2075" w:author="Laura H Spencer" w:date="2020-07-06T23:33:00Z">
        <w:r w:rsidRPr="00191C99">
          <w:rPr>
            <w:color w:val="000000"/>
          </w:rPr>
          <w:t>MacCready</w:t>
        </w:r>
      </w:ins>
      <w:ins w:id="2076" w:author="Laura H Spencer" w:date="2020-07-06T23:34:00Z">
        <w:r>
          <w:rPr>
            <w:color w:val="000000"/>
          </w:rPr>
          <w:t>.</w:t>
        </w:r>
      </w:ins>
      <w:ins w:id="2077" w:author="Laura H Spencer" w:date="2020-07-06T23:33:00Z">
        <w:r w:rsidRPr="00191C99">
          <w:rPr>
            <w:color w:val="000000"/>
          </w:rPr>
          <w:t xml:space="preserve"> 2006. Seasonal and Interannual Variability in the Circulation of Puget Sound, Washington: A Box Model Study. </w:t>
        </w:r>
        <w:r w:rsidRPr="00191C99">
          <w:rPr>
            <w:i/>
            <w:iCs/>
            <w:color w:val="000000"/>
          </w:rPr>
          <w:t>Atmo</w:t>
        </w:r>
        <w:r>
          <w:rPr>
            <w:i/>
            <w:iCs/>
            <w:color w:val="000000"/>
          </w:rPr>
          <w:t xml:space="preserve">s. </w:t>
        </w:r>
        <w:r w:rsidRPr="00191C99">
          <w:rPr>
            <w:i/>
            <w:iCs/>
            <w:color w:val="000000"/>
          </w:rPr>
          <w:t>Ocean</w:t>
        </w:r>
        <w:r w:rsidRPr="00191C99">
          <w:rPr>
            <w:color w:val="000000"/>
          </w:rPr>
          <w:t xml:space="preserve">, </w:t>
        </w:r>
        <w:r w:rsidRPr="00191C99">
          <w:rPr>
            <w:i/>
            <w:iCs/>
            <w:color w:val="000000"/>
          </w:rPr>
          <w:t>44</w:t>
        </w:r>
        <w:r w:rsidRPr="00191C99">
          <w:rPr>
            <w:color w:val="000000"/>
          </w:rPr>
          <w:t>(1), 29–45.</w:t>
        </w:r>
      </w:ins>
    </w:p>
    <w:p w14:paraId="158C347F" w14:textId="6703FCE2" w:rsidR="00822325" w:rsidRDefault="004B3DE2">
      <w:pPr>
        <w:pBdr>
          <w:top w:val="nil"/>
          <w:left w:val="nil"/>
          <w:bottom w:val="nil"/>
          <w:right w:val="nil"/>
          <w:between w:val="nil"/>
        </w:pBdr>
        <w:spacing w:line="480" w:lineRule="auto"/>
        <w:ind w:left="720" w:hanging="720"/>
      </w:pPr>
      <w:r>
        <w:rPr>
          <w:color w:val="000000"/>
        </w:rPr>
        <w:t>Bailey-Brock, J. H. 1990.</w:t>
      </w:r>
      <w:r>
        <w:t xml:space="preserve"> </w:t>
      </w:r>
      <w:r>
        <w:rPr>
          <w:i/>
        </w:rPr>
        <w:t>Polydora nuchalis</w:t>
      </w:r>
      <w:r>
        <w:t xml:space="preserve"> (Polychaeta: Spionidae), a New Hawaiian Record from Aquaculture Ponds</w:t>
      </w:r>
      <w:r>
        <w:rPr>
          <w:color w:val="000000"/>
        </w:rPr>
        <w:t xml:space="preserve">. </w:t>
      </w:r>
      <w:r>
        <w:rPr>
          <w:i/>
          <w:color w:val="000000"/>
        </w:rPr>
        <w:t>Pac. Sci.</w:t>
      </w:r>
      <w:r>
        <w:rPr>
          <w:color w:val="000000"/>
        </w:rPr>
        <w:t xml:space="preserve"> 44:81–87.</w:t>
      </w:r>
    </w:p>
    <w:p w14:paraId="3EC6B6EA" w14:textId="77777777" w:rsidR="00822325" w:rsidRDefault="004B3DE2">
      <w:pPr>
        <w:pBdr>
          <w:top w:val="nil"/>
          <w:left w:val="nil"/>
          <w:bottom w:val="nil"/>
          <w:right w:val="nil"/>
          <w:between w:val="nil"/>
        </w:pBdr>
        <w:spacing w:line="480" w:lineRule="auto"/>
        <w:ind w:left="720" w:hanging="720"/>
      </w:pPr>
      <w:r>
        <w:lastRenderedPageBreak/>
        <w:t xml:space="preserve">Bailey-Brock, J. 2000. A new record of the polychaete </w:t>
      </w:r>
      <w:r>
        <w:rPr>
          <w:i/>
        </w:rPr>
        <w:t>Boccardia proboscidea</w:t>
      </w:r>
      <w:r>
        <w:t xml:space="preserve"> (Family Spionidae), imported to Hawai`i with oysters. </w:t>
      </w:r>
      <w:r>
        <w:rPr>
          <w:i/>
        </w:rPr>
        <w:t>Pac. Sci.</w:t>
      </w:r>
      <w:r>
        <w:t xml:space="preserve"> 54:27-30.</w:t>
      </w:r>
    </w:p>
    <w:p w14:paraId="6864137C" w14:textId="3682398B" w:rsidR="00822325" w:rsidDel="00797410" w:rsidRDefault="004B3DE2">
      <w:pPr>
        <w:pBdr>
          <w:top w:val="nil"/>
          <w:left w:val="nil"/>
          <w:bottom w:val="nil"/>
          <w:right w:val="nil"/>
          <w:between w:val="nil"/>
        </w:pBdr>
        <w:spacing w:line="480" w:lineRule="auto"/>
        <w:ind w:left="720" w:hanging="720"/>
        <w:rPr>
          <w:del w:id="2078" w:author="Laura H Spencer" w:date="2020-07-06T21:39:00Z"/>
          <w:color w:val="000000"/>
        </w:rPr>
      </w:pPr>
      <w:del w:id="2079" w:author="Laura H Spencer" w:date="2020-07-06T21:39:00Z">
        <w:r w:rsidDel="00797410">
          <w:rPr>
            <w:color w:val="000000"/>
          </w:rPr>
          <w:delText>Barnabás, B., K. Jäger</w:delText>
        </w:r>
        <w:r w:rsidDel="00797410">
          <w:delText xml:space="preserve"> </w:delText>
        </w:r>
        <w:r w:rsidDel="00797410">
          <w:rPr>
            <w:color w:val="000000"/>
          </w:rPr>
          <w:delText xml:space="preserve">&amp; A. Fehér. 2008. The effect of drought and heat stress on reproductive processes in cereals. </w:delText>
        </w:r>
        <w:r w:rsidDel="00797410">
          <w:rPr>
            <w:i/>
            <w:color w:val="000000"/>
          </w:rPr>
          <w:delText>Plant Cell Environ</w:delText>
        </w:r>
        <w:r w:rsidDel="00797410">
          <w:rPr>
            <w:color w:val="000000"/>
          </w:rPr>
          <w:delText>. 31:11–38.</w:delText>
        </w:r>
      </w:del>
    </w:p>
    <w:p w14:paraId="624C6C23" w14:textId="77777777" w:rsidR="00822325" w:rsidRDefault="004B3DE2">
      <w:pPr>
        <w:pBdr>
          <w:top w:val="nil"/>
          <w:left w:val="nil"/>
          <w:bottom w:val="nil"/>
          <w:right w:val="nil"/>
          <w:between w:val="nil"/>
        </w:pBdr>
        <w:spacing w:line="480" w:lineRule="auto"/>
        <w:ind w:left="720" w:hanging="720"/>
      </w:pPr>
      <w:r>
        <w:t xml:space="preserve">Basilio C. D., J. I. Canete &amp; N. Rozbaczylo. 1995. </w:t>
      </w:r>
      <w:r>
        <w:rPr>
          <w:i/>
        </w:rPr>
        <w:t>Polydora</w:t>
      </w:r>
      <w:r>
        <w:t xml:space="preserve"> sp. (spionidae), a polychaete borer of the scallop </w:t>
      </w:r>
      <w:r>
        <w:rPr>
          <w:i/>
        </w:rPr>
        <w:t>Argopecten purpuratus</w:t>
      </w:r>
      <w:r>
        <w:t xml:space="preserve"> (bivalvia: Pectinidae) valves from Tongoy Tay, Chile.</w:t>
      </w:r>
      <w:r>
        <w:rPr>
          <w:i/>
        </w:rPr>
        <w:t xml:space="preserve"> Rev Biol Mar.</w:t>
      </w:r>
      <w:r>
        <w:t xml:space="preserve"> 30:71-77.</w:t>
      </w:r>
    </w:p>
    <w:p w14:paraId="28DD70BB" w14:textId="14359FD6" w:rsidR="00822325" w:rsidDel="00057256" w:rsidRDefault="004B3DE2">
      <w:pPr>
        <w:pBdr>
          <w:top w:val="nil"/>
          <w:left w:val="nil"/>
          <w:bottom w:val="nil"/>
          <w:right w:val="nil"/>
          <w:between w:val="nil"/>
        </w:pBdr>
        <w:spacing w:line="480" w:lineRule="auto"/>
        <w:ind w:left="720" w:hanging="720"/>
        <w:rPr>
          <w:del w:id="2080" w:author="Laura H Spencer" w:date="2020-07-06T22:39:00Z"/>
          <w:color w:val="000000"/>
        </w:rPr>
      </w:pPr>
      <w:del w:id="2081" w:author="Laura H Spencer" w:date="2020-07-06T22:39:00Z">
        <w:r w:rsidDel="00057256">
          <w:rPr>
            <w:color w:val="000000"/>
          </w:rPr>
          <w:delText xml:space="preserve">Benson, G.G. &amp; A. Gyler. 1887. Report </w:delText>
        </w:r>
        <w:r w:rsidDel="00057256">
          <w:delText>o</w:delText>
        </w:r>
        <w:r w:rsidDel="00057256">
          <w:rPr>
            <w:color w:val="000000"/>
          </w:rPr>
          <w:delText xml:space="preserve">n </w:delText>
        </w:r>
        <w:r w:rsidDel="00057256">
          <w:delText>t</w:delText>
        </w:r>
        <w:r w:rsidDel="00057256">
          <w:rPr>
            <w:color w:val="000000"/>
          </w:rPr>
          <w:delText xml:space="preserve">he Hawkesbury River </w:delText>
        </w:r>
        <w:r w:rsidDel="00057256">
          <w:delText>o</w:delText>
        </w:r>
        <w:r w:rsidDel="00057256">
          <w:rPr>
            <w:color w:val="000000"/>
          </w:rPr>
          <w:delText xml:space="preserve">yster </w:delText>
        </w:r>
        <w:r w:rsidDel="00057256">
          <w:delText>b</w:delText>
        </w:r>
        <w:r w:rsidDel="00057256">
          <w:rPr>
            <w:color w:val="000000"/>
          </w:rPr>
          <w:delText xml:space="preserve">eds. Commissioners Of Fisheries. 1887. Fisheries Of The Colony: Report Of Commissioners </w:delText>
        </w:r>
        <w:r w:rsidDel="00057256">
          <w:delText>o</w:delText>
        </w:r>
        <w:r w:rsidDel="00057256">
          <w:rPr>
            <w:color w:val="000000"/>
          </w:rPr>
          <w:delText xml:space="preserve">f Fisheries </w:delText>
        </w:r>
        <w:r w:rsidDel="00057256">
          <w:delText>u</w:delText>
        </w:r>
        <w:r w:rsidDel="00057256">
          <w:rPr>
            <w:color w:val="000000"/>
          </w:rPr>
          <w:delText xml:space="preserve">p </w:delText>
        </w:r>
        <w:r w:rsidDel="00057256">
          <w:delText>t</w:delText>
        </w:r>
        <w:r w:rsidDel="00057256">
          <w:rPr>
            <w:color w:val="000000"/>
          </w:rPr>
          <w:delText>o 31st December, 1888. Appendix G: Pp. 11–12. Charles Potter Govt. Pr., Sydney, N</w:delText>
        </w:r>
        <w:r w:rsidDel="00057256">
          <w:delText>SW</w:delText>
        </w:r>
        <w:r w:rsidDel="00057256">
          <w:rPr>
            <w:color w:val="000000"/>
          </w:rPr>
          <w:delText>. Pp. 73.</w:delText>
        </w:r>
      </w:del>
    </w:p>
    <w:p w14:paraId="523A6CA1" w14:textId="77777777" w:rsidR="00822325" w:rsidRDefault="004B3DE2">
      <w:pPr>
        <w:pBdr>
          <w:top w:val="nil"/>
          <w:left w:val="nil"/>
          <w:bottom w:val="nil"/>
          <w:right w:val="nil"/>
          <w:between w:val="nil"/>
        </w:pBdr>
        <w:spacing w:line="480" w:lineRule="auto"/>
        <w:ind w:left="720" w:hanging="720"/>
      </w:pPr>
      <w:r>
        <w:t xml:space="preserve">Bergman, K. M., R. W. Elner, &amp; M. J. Risk. 1982. The influence of </w:t>
      </w:r>
      <w:r>
        <w:rPr>
          <w:i/>
        </w:rPr>
        <w:t>Polydora websteri</w:t>
      </w:r>
      <w:r>
        <w:t xml:space="preserve"> borings on the strength of the shell of the sea scallop, </w:t>
      </w:r>
      <w:r>
        <w:rPr>
          <w:i/>
        </w:rPr>
        <w:t>Placopecten magellanicus</w:t>
      </w:r>
      <w:r>
        <w:t xml:space="preserve">. </w:t>
      </w:r>
      <w:r>
        <w:rPr>
          <w:i/>
        </w:rPr>
        <w:t>Can. J. Zool.</w:t>
      </w:r>
      <w:r>
        <w:t xml:space="preserve"> 60:2551–2556. </w:t>
      </w:r>
    </w:p>
    <w:p w14:paraId="26664D42" w14:textId="2AC373DE" w:rsidR="00822325" w:rsidRDefault="005F4760" w:rsidP="005F4760">
      <w:pPr>
        <w:pBdr>
          <w:top w:val="nil"/>
          <w:left w:val="nil"/>
          <w:bottom w:val="nil"/>
          <w:right w:val="nil"/>
          <w:between w:val="nil"/>
        </w:pBdr>
        <w:spacing w:line="480" w:lineRule="auto"/>
        <w:ind w:left="720" w:hanging="720"/>
      </w:pPr>
      <w:ins w:id="2082" w:author="Laura H Spencer" w:date="2020-07-06T21:18:00Z">
        <w:r w:rsidRPr="005F4760">
          <w:t>Bilboa</w:t>
        </w:r>
        <w:r>
          <w:t>,</w:t>
        </w:r>
        <w:r w:rsidRPr="005F4760">
          <w:t xml:space="preserve"> A</w:t>
        </w:r>
        <w:r>
          <w:t>.</w:t>
        </w:r>
        <w:r w:rsidRPr="005F4760">
          <w:t>,</w:t>
        </w:r>
        <w:r>
          <w:t xml:space="preserve"> J.</w:t>
        </w:r>
        <w:r w:rsidRPr="005F4760">
          <w:t xml:space="preserve"> Núñez, </w:t>
        </w:r>
        <w:r>
          <w:t xml:space="preserve">M. </w:t>
        </w:r>
        <w:r w:rsidRPr="005F4760">
          <w:t>D</w:t>
        </w:r>
      </w:ins>
      <w:ins w:id="2083" w:author="Laura H Spencer" w:date="2020-07-06T21:19:00Z">
        <w:r>
          <w:t>.</w:t>
        </w:r>
      </w:ins>
      <w:ins w:id="2084" w:author="Laura H Spencer" w:date="2020-07-06T21:18:00Z">
        <w:r w:rsidRPr="005F4760">
          <w:t xml:space="preserve"> P</w:t>
        </w:r>
      </w:ins>
      <w:ins w:id="2085" w:author="Laura H Spencer" w:date="2020-07-06T21:19:00Z">
        <w:r>
          <w:t>.</w:t>
        </w:r>
      </w:ins>
      <w:ins w:id="2086" w:author="Laura H Spencer" w:date="2020-07-06T21:18:00Z">
        <w:r w:rsidRPr="005F4760">
          <w:t xml:space="preserve"> Viera, </w:t>
        </w:r>
      </w:ins>
      <w:ins w:id="2087" w:author="Laura H Spencer" w:date="2020-07-06T21:19:00Z">
        <w:r>
          <w:t xml:space="preserve">B. </w:t>
        </w:r>
      </w:ins>
      <w:ins w:id="2088" w:author="Laura H Spencer" w:date="2020-07-06T21:18:00Z">
        <w:r w:rsidRPr="005F4760">
          <w:t xml:space="preserve">Sosa, </w:t>
        </w:r>
      </w:ins>
      <w:ins w:id="2089" w:author="Laura H Spencer" w:date="2020-07-06T21:19:00Z">
        <w:r>
          <w:t xml:space="preserve">H. </w:t>
        </w:r>
      </w:ins>
      <w:ins w:id="2090" w:author="Laura H Spencer" w:date="2020-07-06T21:18:00Z">
        <w:r w:rsidRPr="005F4760">
          <w:t>Fernández</w:t>
        </w:r>
      </w:ins>
      <w:ins w:id="2091" w:author="Laura H Spencer" w:date="2020-07-06T21:19:00Z">
        <w:r>
          <w:t>-</w:t>
        </w:r>
      </w:ins>
      <w:ins w:id="2092" w:author="Laura H Spencer" w:date="2020-07-06T21:18:00Z">
        <w:r w:rsidRPr="005F4760">
          <w:t>Palacios,</w:t>
        </w:r>
      </w:ins>
      <w:ins w:id="2093" w:author="Laura H Spencer" w:date="2020-07-06T21:19:00Z">
        <w:r>
          <w:t xml:space="preserve"> &amp;</w:t>
        </w:r>
      </w:ins>
      <w:ins w:id="2094" w:author="Laura H Spencer" w:date="2020-07-06T21:18:00Z">
        <w:r w:rsidRPr="005F4760">
          <w:t xml:space="preserve"> </w:t>
        </w:r>
      </w:ins>
      <w:ins w:id="2095" w:author="Laura H Spencer" w:date="2020-07-06T21:19:00Z">
        <w:r>
          <w:t xml:space="preserve">C.M. </w:t>
        </w:r>
      </w:ins>
      <w:ins w:id="2096" w:author="Laura H Spencer" w:date="2020-07-06T21:18:00Z">
        <w:r w:rsidRPr="005F4760">
          <w:t>Hernández-Cruz</w:t>
        </w:r>
        <w:r>
          <w:t xml:space="preserve">. </w:t>
        </w:r>
      </w:ins>
      <w:del w:id="2097" w:author="Laura H Spencer" w:date="2020-07-06T21:18:00Z">
        <w:r w:rsidR="004B3DE2" w:rsidDel="005F4760">
          <w:delText xml:space="preserve">Bilbao, A. et al. </w:delText>
        </w:r>
      </w:del>
      <w:r w:rsidR="004B3DE2">
        <w:t xml:space="preserve">2011. Control of shell-boring polychaetes in </w:t>
      </w:r>
      <w:r w:rsidR="004B3DE2">
        <w:rPr>
          <w:i/>
        </w:rPr>
        <w:t>Haliotis Tuberculata Coccinea</w:t>
      </w:r>
      <w:r w:rsidR="004B3DE2">
        <w:t xml:space="preserve"> (Reeve 1846) aquaculture: Species identification and effectiveness of mebendazole. </w:t>
      </w:r>
      <w:r w:rsidR="004B3DE2">
        <w:rPr>
          <w:i/>
        </w:rPr>
        <w:t>J. Shellfish Res.</w:t>
      </w:r>
      <w:r w:rsidR="004B3DE2">
        <w:t xml:space="preserve"> 30:331–336.</w:t>
      </w:r>
    </w:p>
    <w:p w14:paraId="3DAE9E9D" w14:textId="77777777" w:rsidR="00822325" w:rsidRDefault="004B3DE2">
      <w:pPr>
        <w:pBdr>
          <w:top w:val="nil"/>
          <w:left w:val="nil"/>
          <w:bottom w:val="nil"/>
          <w:right w:val="nil"/>
          <w:between w:val="nil"/>
        </w:pBdr>
        <w:spacing w:line="480" w:lineRule="auto"/>
        <w:ind w:left="720" w:hanging="720"/>
        <w:rPr>
          <w:color w:val="000000"/>
        </w:rPr>
      </w:pPr>
      <w:r>
        <w:t xml:space="preserve">Bishop, M. J. &amp; P. J. Hooper. 2005. Flow, stocking density and treatment against </w:t>
      </w:r>
      <w:r>
        <w:rPr>
          <w:i/>
        </w:rPr>
        <w:t>Polydora</w:t>
      </w:r>
      <w:r>
        <w:t xml:space="preserve"> spp.: Influences on nursery growth and mortality of the oysters </w:t>
      </w:r>
      <w:r>
        <w:rPr>
          <w:i/>
        </w:rPr>
        <w:t>Crassostrea virginica</w:t>
      </w:r>
      <w:r>
        <w:t xml:space="preserve"> and </w:t>
      </w:r>
      <w:r>
        <w:rPr>
          <w:i/>
        </w:rPr>
        <w:t>C. ariakensis</w:t>
      </w:r>
      <w:r>
        <w:t xml:space="preserve">. </w:t>
      </w:r>
      <w:r>
        <w:rPr>
          <w:i/>
        </w:rPr>
        <w:t>Aquaculture</w:t>
      </w:r>
      <w:r>
        <w:t xml:space="preserve"> 246:251–261.</w:t>
      </w:r>
    </w:p>
    <w:p w14:paraId="6F07CB5E" w14:textId="77777777" w:rsidR="00822325" w:rsidRDefault="004B3DE2">
      <w:pPr>
        <w:pBdr>
          <w:top w:val="nil"/>
          <w:left w:val="nil"/>
          <w:bottom w:val="nil"/>
          <w:right w:val="nil"/>
          <w:between w:val="nil"/>
        </w:pBdr>
        <w:spacing w:line="480" w:lineRule="auto"/>
        <w:ind w:left="720" w:hanging="720"/>
        <w:rPr>
          <w:color w:val="000000"/>
        </w:rPr>
      </w:pPr>
      <w:r>
        <w:t xml:space="preserve">Bishop, M. J. &amp; C. H. Peterson. 2005. Constraints to </w:t>
      </w:r>
      <w:r>
        <w:rPr>
          <w:i/>
        </w:rPr>
        <w:t>Crassostrea ariakensis</w:t>
      </w:r>
      <w:r>
        <w:t xml:space="preserve"> aquaculture: Season and method of culture strongly influence success of grow-out. </w:t>
      </w:r>
      <w:r>
        <w:rPr>
          <w:i/>
        </w:rPr>
        <w:t>J. Shellfish Res.</w:t>
      </w:r>
      <w:r>
        <w:t xml:space="preserve"> 24:995–1006.</w:t>
      </w:r>
    </w:p>
    <w:p w14:paraId="1911C94A" w14:textId="7F06F924" w:rsidR="00822325" w:rsidRDefault="004B3DE2">
      <w:pPr>
        <w:pBdr>
          <w:top w:val="nil"/>
          <w:left w:val="nil"/>
          <w:bottom w:val="nil"/>
          <w:right w:val="nil"/>
          <w:between w:val="nil"/>
        </w:pBdr>
        <w:spacing w:line="480" w:lineRule="auto"/>
        <w:ind w:left="720" w:hanging="720"/>
      </w:pPr>
      <w:r>
        <w:rPr>
          <w:color w:val="000000"/>
        </w:rPr>
        <w:t xml:space="preserve">Blake, J. A. 1969a. Reproduction and larval development of </w:t>
      </w:r>
      <w:r>
        <w:rPr>
          <w:i/>
          <w:color w:val="000000"/>
        </w:rPr>
        <w:t>Polydora</w:t>
      </w:r>
      <w:r>
        <w:rPr>
          <w:color w:val="000000"/>
        </w:rPr>
        <w:t xml:space="preserve"> from northern New England (Polychaeta: Spionidae). </w:t>
      </w:r>
      <w:r>
        <w:rPr>
          <w:i/>
          <w:color w:val="000000"/>
        </w:rPr>
        <w:t>Ophelia</w:t>
      </w:r>
      <w:r>
        <w:rPr>
          <w:color w:val="000000"/>
        </w:rPr>
        <w:t xml:space="preserve"> 7:1–63.</w:t>
      </w:r>
    </w:p>
    <w:p w14:paraId="5A63E456" w14:textId="77777777" w:rsidR="00822325" w:rsidRDefault="004B3DE2">
      <w:pPr>
        <w:pBdr>
          <w:top w:val="nil"/>
          <w:left w:val="nil"/>
          <w:bottom w:val="nil"/>
          <w:right w:val="nil"/>
          <w:between w:val="nil"/>
        </w:pBdr>
        <w:spacing w:line="480" w:lineRule="auto"/>
        <w:ind w:left="720" w:hanging="720"/>
      </w:pPr>
      <w:r>
        <w:t xml:space="preserve">Blake, J. A. 1969b. Systematics and ecology of shell-boring polychaetes from New England. </w:t>
      </w:r>
      <w:r>
        <w:rPr>
          <w:i/>
        </w:rPr>
        <w:t>Integr. Comp. Biol.</w:t>
      </w:r>
      <w:r>
        <w:t xml:space="preserve"> 9:813–820.</w:t>
      </w:r>
    </w:p>
    <w:p w14:paraId="453BA9E2" w14:textId="62CC9A6D" w:rsidR="00822325" w:rsidRDefault="004B3DE2">
      <w:pPr>
        <w:spacing w:line="480" w:lineRule="auto"/>
        <w:ind w:left="720"/>
      </w:pPr>
      <w:r>
        <w:lastRenderedPageBreak/>
        <w:t xml:space="preserve">Blake, J. A. &amp; K. H. Woodwick. 1971. New species of </w:t>
      </w:r>
      <w:r>
        <w:rPr>
          <w:i/>
        </w:rPr>
        <w:t>Polydora</w:t>
      </w:r>
      <w:r>
        <w:t xml:space="preserve"> (Polychaeta: Spionidae) from the coast of California. </w:t>
      </w:r>
      <w:r>
        <w:rPr>
          <w:i/>
        </w:rPr>
        <w:t>Bull. -South. Calif. Acad. Sci.</w:t>
      </w:r>
      <w:r>
        <w:t xml:space="preserve"> 70:72–79.</w:t>
      </w:r>
    </w:p>
    <w:p w14:paraId="62ACC90A" w14:textId="7679BBFE" w:rsidR="008D7364" w:rsidRDefault="008D7364">
      <w:pPr>
        <w:pBdr>
          <w:top w:val="nil"/>
          <w:left w:val="nil"/>
          <w:bottom w:val="nil"/>
          <w:right w:val="nil"/>
          <w:between w:val="nil"/>
        </w:pBdr>
        <w:spacing w:line="480" w:lineRule="auto"/>
        <w:ind w:left="720" w:hanging="720"/>
        <w:rPr>
          <w:ins w:id="2098" w:author="Laura H Spencer" w:date="2020-06-16T19:57:00Z"/>
        </w:rPr>
      </w:pPr>
      <w:ins w:id="2099" w:author="Laura H Spencer" w:date="2020-06-16T19:57:00Z">
        <w:r w:rsidRPr="008D7364">
          <w:t>Blake, J</w:t>
        </w:r>
        <w:r>
          <w:t>.</w:t>
        </w:r>
        <w:r w:rsidRPr="008D7364">
          <w:t xml:space="preserve"> &amp; </w:t>
        </w:r>
        <w:r>
          <w:t xml:space="preserve">J. </w:t>
        </w:r>
        <w:r w:rsidRPr="008D7364">
          <w:t xml:space="preserve">Kudenov. 1978. The Spionidae (Polychaeta) from Southeastern Australia and adjacent areas with a revision of the genera. </w:t>
        </w:r>
        <w:r w:rsidRPr="008D7364">
          <w:rPr>
            <w:i/>
            <w:rPrChange w:id="2100" w:author="Laura H Spencer" w:date="2020-06-16T19:57:00Z">
              <w:rPr/>
            </w:rPrChange>
          </w:rPr>
          <w:t>Memoirs of Museum Victoria</w:t>
        </w:r>
        <w:r w:rsidRPr="008D7364">
          <w:t>. 39</w:t>
        </w:r>
        <w:r>
          <w:t>:</w:t>
        </w:r>
        <w:r w:rsidRPr="008D7364">
          <w:t>171–280.</w:t>
        </w:r>
      </w:ins>
    </w:p>
    <w:p w14:paraId="1CF1197F" w14:textId="668B3E4A" w:rsidR="00822325" w:rsidRDefault="004B3DE2">
      <w:pPr>
        <w:pBdr>
          <w:top w:val="nil"/>
          <w:left w:val="nil"/>
          <w:bottom w:val="nil"/>
          <w:right w:val="nil"/>
          <w:between w:val="nil"/>
        </w:pBdr>
        <w:spacing w:line="480" w:lineRule="auto"/>
        <w:ind w:left="720" w:hanging="720"/>
        <w:rPr>
          <w:ins w:id="2101" w:author="Laura H Spencer" w:date="2020-05-26T19:13:00Z"/>
          <w:color w:val="000000"/>
        </w:rPr>
      </w:pPr>
      <w:r>
        <w:rPr>
          <w:color w:val="000000"/>
        </w:rPr>
        <w:t xml:space="preserve">Blake, J. A. &amp; P. L. Arnofsky. 1999. Reproduction and larval development of the spioniform Polychaeta with application to systematics and phylogeny. </w:t>
      </w:r>
      <w:r>
        <w:rPr>
          <w:i/>
          <w:color w:val="000000"/>
        </w:rPr>
        <w:t>Hydrobiologia</w:t>
      </w:r>
      <w:r>
        <w:rPr>
          <w:color w:val="000000"/>
        </w:rPr>
        <w:t xml:space="preserve"> 402:57–106.</w:t>
      </w:r>
    </w:p>
    <w:p w14:paraId="258005EE" w14:textId="2E2AFA02" w:rsidR="00A0053F" w:rsidRDefault="00A0053F">
      <w:pPr>
        <w:pBdr>
          <w:top w:val="nil"/>
          <w:left w:val="nil"/>
          <w:bottom w:val="nil"/>
          <w:right w:val="nil"/>
          <w:between w:val="nil"/>
        </w:pBdr>
        <w:spacing w:line="480" w:lineRule="auto"/>
        <w:ind w:left="720" w:hanging="720"/>
        <w:rPr>
          <w:color w:val="000000"/>
        </w:rPr>
      </w:pPr>
      <w:ins w:id="2102" w:author="Laura H Spencer" w:date="2020-05-26T19:13:00Z">
        <w:r w:rsidRPr="00A0053F">
          <w:rPr>
            <w:color w:val="000000"/>
          </w:rPr>
          <w:t>Blake, J. A.</w:t>
        </w:r>
        <w:r>
          <w:rPr>
            <w:color w:val="000000"/>
          </w:rPr>
          <w:t>,</w:t>
        </w:r>
        <w:r w:rsidRPr="00A0053F">
          <w:rPr>
            <w:color w:val="000000"/>
          </w:rPr>
          <w:t xml:space="preserve"> 2006. Spionida. In B. G. M. Jamieson, F. Pleijel, &amp; F. Pleijel (Eds.), Reproductive Biology and Phylogeny of Annelida (pp. 565–638). Taylor &amp; Francis Group.</w:t>
        </w:r>
      </w:ins>
    </w:p>
    <w:p w14:paraId="686BE12B" w14:textId="0836CE92" w:rsidR="00822325" w:rsidDel="007A54FA" w:rsidRDefault="004B3DE2">
      <w:pPr>
        <w:pBdr>
          <w:top w:val="nil"/>
          <w:left w:val="nil"/>
          <w:bottom w:val="nil"/>
          <w:right w:val="nil"/>
          <w:between w:val="nil"/>
        </w:pBdr>
        <w:spacing w:line="480" w:lineRule="auto"/>
        <w:ind w:left="720" w:hanging="720"/>
        <w:rPr>
          <w:del w:id="2103" w:author="Laura H Spencer" w:date="2020-07-06T22:43:00Z"/>
          <w:color w:val="000000"/>
        </w:rPr>
      </w:pPr>
      <w:del w:id="2104" w:author="Laura H Spencer" w:date="2020-07-06T22:43:00Z">
        <w:r w:rsidDel="007A54FA">
          <w:rPr>
            <w:color w:val="000000"/>
          </w:rPr>
          <w:delText>Blake, J. A. 2017. Larval</w:delText>
        </w:r>
        <w:r w:rsidDel="007A54FA">
          <w:delText xml:space="preserve"> d</w:delText>
        </w:r>
        <w:r w:rsidDel="007A54FA">
          <w:rPr>
            <w:color w:val="000000"/>
          </w:rPr>
          <w:delText xml:space="preserve">evelopment </w:delText>
        </w:r>
        <w:r w:rsidDel="007A54FA">
          <w:delText>of</w:delText>
        </w:r>
        <w:r w:rsidDel="007A54FA">
          <w:rPr>
            <w:color w:val="000000"/>
          </w:rPr>
          <w:delText xml:space="preserve"> Polychaeta </w:delText>
        </w:r>
        <w:r w:rsidDel="007A54FA">
          <w:delText>f</w:delText>
        </w:r>
        <w:r w:rsidDel="007A54FA">
          <w:rPr>
            <w:color w:val="000000"/>
          </w:rPr>
          <w:delText xml:space="preserve">rom </w:delText>
        </w:r>
        <w:r w:rsidDel="007A54FA">
          <w:delText>t</w:delText>
        </w:r>
        <w:r w:rsidDel="007A54FA">
          <w:rPr>
            <w:color w:val="000000"/>
          </w:rPr>
          <w:delText xml:space="preserve">he Northern California Coast. </w:delText>
        </w:r>
        <w:r w:rsidDel="007A54FA">
          <w:delText>f</w:delText>
        </w:r>
        <w:r w:rsidDel="007A54FA">
          <w:rPr>
            <w:color w:val="000000"/>
          </w:rPr>
          <w:delText xml:space="preserve">ourteen </w:delText>
        </w:r>
        <w:r w:rsidDel="007A54FA">
          <w:delText>a</w:delText>
        </w:r>
        <w:r w:rsidDel="007A54FA">
          <w:rPr>
            <w:color w:val="000000"/>
          </w:rPr>
          <w:delText xml:space="preserve">dditional </w:delText>
        </w:r>
        <w:r w:rsidDel="007A54FA">
          <w:delText>s</w:delText>
        </w:r>
        <w:r w:rsidDel="007A54FA">
          <w:rPr>
            <w:color w:val="000000"/>
          </w:rPr>
          <w:delText xml:space="preserve">pecies </w:delText>
        </w:r>
        <w:r w:rsidDel="007A54FA">
          <w:delText>t</w:delText>
        </w:r>
        <w:r w:rsidDel="007A54FA">
          <w:rPr>
            <w:color w:val="000000"/>
          </w:rPr>
          <w:delText xml:space="preserve">ogether </w:delText>
        </w:r>
        <w:r w:rsidDel="007A54FA">
          <w:delText>w</w:delText>
        </w:r>
        <w:r w:rsidDel="007A54FA">
          <w:rPr>
            <w:color w:val="000000"/>
          </w:rPr>
          <w:delText xml:space="preserve">ith </w:delText>
        </w:r>
        <w:r w:rsidDel="007A54FA">
          <w:delText>s</w:delText>
        </w:r>
        <w:r w:rsidDel="007A54FA">
          <w:rPr>
            <w:color w:val="000000"/>
          </w:rPr>
          <w:delText xml:space="preserve">easonality </w:delText>
        </w:r>
        <w:r w:rsidDel="007A54FA">
          <w:delText>o</w:delText>
        </w:r>
        <w:r w:rsidDel="007A54FA">
          <w:rPr>
            <w:color w:val="000000"/>
          </w:rPr>
          <w:delText xml:space="preserve">f </w:delText>
        </w:r>
        <w:r w:rsidDel="007A54FA">
          <w:delText>p</w:delText>
        </w:r>
        <w:r w:rsidDel="007A54FA">
          <w:rPr>
            <w:color w:val="000000"/>
          </w:rPr>
          <w:delText xml:space="preserve">lanktic </w:delText>
        </w:r>
        <w:r w:rsidDel="007A54FA">
          <w:delText>l</w:delText>
        </w:r>
        <w:r w:rsidDel="007A54FA">
          <w:rPr>
            <w:color w:val="000000"/>
          </w:rPr>
          <w:delText xml:space="preserve">arvae </w:delText>
        </w:r>
        <w:r w:rsidDel="007A54FA">
          <w:delText>o</w:delText>
        </w:r>
        <w:r w:rsidDel="007A54FA">
          <w:rPr>
            <w:color w:val="000000"/>
          </w:rPr>
          <w:delText xml:space="preserve">ver </w:delText>
        </w:r>
        <w:r w:rsidDel="007A54FA">
          <w:delText>a</w:delText>
        </w:r>
        <w:r w:rsidDel="007A54FA">
          <w:rPr>
            <w:color w:val="000000"/>
          </w:rPr>
          <w:delText xml:space="preserve"> 5-year </w:delText>
        </w:r>
        <w:r w:rsidDel="007A54FA">
          <w:delText>p</w:delText>
        </w:r>
        <w:r w:rsidDel="007A54FA">
          <w:rPr>
            <w:color w:val="000000"/>
          </w:rPr>
          <w:delText xml:space="preserve">eriod. </w:delText>
        </w:r>
        <w:r w:rsidDel="007A54FA">
          <w:rPr>
            <w:i/>
          </w:rPr>
          <w:delText xml:space="preserve">J. Mar. Biol. Assoc. U. K. </w:delText>
        </w:r>
        <w:r w:rsidDel="007A54FA">
          <w:rPr>
            <w:color w:val="000000"/>
          </w:rPr>
          <w:delText>97</w:delText>
        </w:r>
        <w:r w:rsidDel="007A54FA">
          <w:delText>:</w:delText>
        </w:r>
        <w:r w:rsidDel="007A54FA">
          <w:rPr>
            <w:color w:val="000000"/>
          </w:rPr>
          <w:delText>1081–1133.</w:delText>
        </w:r>
      </w:del>
    </w:p>
    <w:p w14:paraId="0DAA2C21" w14:textId="655A513F" w:rsidR="00822325" w:rsidRDefault="004B3DE2">
      <w:pPr>
        <w:pBdr>
          <w:top w:val="nil"/>
          <w:left w:val="nil"/>
          <w:bottom w:val="nil"/>
          <w:right w:val="nil"/>
          <w:between w:val="nil"/>
        </w:pBdr>
        <w:spacing w:line="480" w:lineRule="auto"/>
        <w:ind w:left="720" w:hanging="720"/>
        <w:rPr>
          <w:color w:val="000000"/>
        </w:rPr>
      </w:pPr>
      <w:r>
        <w:rPr>
          <w:color w:val="000000"/>
        </w:rPr>
        <w:t>Boonzaaier, M. K.</w:t>
      </w:r>
      <w:r>
        <w:t>,</w:t>
      </w:r>
      <w:r>
        <w:rPr>
          <w:color w:val="000000"/>
        </w:rPr>
        <w:t xml:space="preserve"> S. Neethling, A. Mouton</w:t>
      </w:r>
      <w:r>
        <w:t xml:space="preserve"> &amp; </w:t>
      </w:r>
      <w:r>
        <w:rPr>
          <w:color w:val="000000"/>
        </w:rPr>
        <w:t>C. A. Simon. 2014. Polydorid polychaetes (Spionidae) on farmed and wild abalone (</w:t>
      </w:r>
      <w:r>
        <w:rPr>
          <w:i/>
          <w:color w:val="000000"/>
        </w:rPr>
        <w:t>Haliotis midae</w:t>
      </w:r>
      <w:r>
        <w:rPr>
          <w:color w:val="000000"/>
        </w:rPr>
        <w:t xml:space="preserve">) in South Africa: an epidemiological survey. </w:t>
      </w:r>
      <w:r>
        <w:rPr>
          <w:i/>
          <w:color w:val="000000"/>
        </w:rPr>
        <w:t>Afr. J. Mar. Sci</w:t>
      </w:r>
      <w:r>
        <w:rPr>
          <w:color w:val="000000"/>
        </w:rPr>
        <w:t>. 36: 369–376.</w:t>
      </w:r>
    </w:p>
    <w:p w14:paraId="546BAAFB" w14:textId="77777777" w:rsidR="00822325" w:rsidRDefault="004B3DE2">
      <w:pPr>
        <w:pBdr>
          <w:top w:val="nil"/>
          <w:left w:val="nil"/>
          <w:bottom w:val="nil"/>
          <w:right w:val="nil"/>
          <w:between w:val="nil"/>
        </w:pBdr>
        <w:spacing w:line="480" w:lineRule="auto"/>
        <w:ind w:left="720" w:hanging="720"/>
      </w:pPr>
      <w:r>
        <w:t xml:space="preserve">Boscolo, R. &amp; O. Giovanardi. 2002. </w:t>
      </w:r>
      <w:r>
        <w:rPr>
          <w:i/>
        </w:rPr>
        <w:t>Polydora ciliata</w:t>
      </w:r>
      <w:r>
        <w:t xml:space="preserve"> shell infestation in</w:t>
      </w:r>
      <w:r>
        <w:rPr>
          <w:i/>
        </w:rPr>
        <w:t xml:space="preserve"> Tapes philippinarum </w:t>
      </w:r>
      <w:r>
        <w:t xml:space="preserve">Manila clam held out of the substrate in the Adriatic sea, Italy. </w:t>
      </w:r>
      <w:r>
        <w:rPr>
          <w:i/>
        </w:rPr>
        <w:t>J. Invertebr. Pathol.</w:t>
      </w:r>
      <w:r>
        <w:t xml:space="preserve"> 79:197–198.</w:t>
      </w:r>
    </w:p>
    <w:p w14:paraId="418B337A" w14:textId="77777777" w:rsidR="00822325" w:rsidRDefault="004B3DE2">
      <w:pPr>
        <w:pBdr>
          <w:top w:val="nil"/>
          <w:left w:val="nil"/>
          <w:bottom w:val="nil"/>
          <w:right w:val="nil"/>
          <w:between w:val="nil"/>
        </w:pBdr>
        <w:spacing w:line="480" w:lineRule="auto"/>
        <w:ind w:left="720" w:hanging="720"/>
        <w:rPr>
          <w:color w:val="000000"/>
        </w:rPr>
      </w:pPr>
      <w:r>
        <w:t xml:space="preserve">Boscolo R &amp; O. Giovanardi. 2003. </w:t>
      </w:r>
      <w:r>
        <w:rPr>
          <w:i/>
        </w:rPr>
        <w:t>Polydora ciliata</w:t>
      </w:r>
      <w:r>
        <w:t xml:space="preserve"> settlement on shells of the manila clam </w:t>
      </w:r>
      <w:r>
        <w:rPr>
          <w:i/>
        </w:rPr>
        <w:t>Tapes philippinarum</w:t>
      </w:r>
      <w:r>
        <w:t xml:space="preserve"> (Adams &amp; Reeve). </w:t>
      </w:r>
      <w:r>
        <w:rPr>
          <w:i/>
        </w:rPr>
        <w:t>Biologia marina mediterranea</w:t>
      </w:r>
      <w:r>
        <w:t>. 10:1054-1056.</w:t>
      </w:r>
    </w:p>
    <w:p w14:paraId="1442B66D" w14:textId="0FC52866" w:rsidR="00822325" w:rsidRDefault="004B3DE2">
      <w:pPr>
        <w:pBdr>
          <w:top w:val="nil"/>
          <w:left w:val="nil"/>
          <w:bottom w:val="nil"/>
          <w:right w:val="nil"/>
          <w:between w:val="nil"/>
        </w:pBdr>
        <w:spacing w:line="480" w:lineRule="auto"/>
        <w:ind w:left="720" w:hanging="720"/>
        <w:rPr>
          <w:color w:val="000000"/>
        </w:rPr>
      </w:pPr>
      <w:r>
        <w:rPr>
          <w:color w:val="000000"/>
        </w:rPr>
        <w:t>Bower, S. M., J. Blackbourn, G. R. Meyer &amp; D. J. H. Nishimura. 1992. Diseases of cultured Japanese scallops (</w:t>
      </w:r>
      <w:r>
        <w:rPr>
          <w:i/>
          <w:color w:val="000000"/>
        </w:rPr>
        <w:t>Patinopecten yessoensis</w:t>
      </w:r>
      <w:r>
        <w:rPr>
          <w:color w:val="000000"/>
        </w:rPr>
        <w:t xml:space="preserve">) in British Columbia, Canada. </w:t>
      </w:r>
      <w:r>
        <w:rPr>
          <w:i/>
          <w:color w:val="000000"/>
        </w:rPr>
        <w:t>Aquaculture</w:t>
      </w:r>
      <w:r>
        <w:rPr>
          <w:color w:val="000000"/>
        </w:rPr>
        <w:t xml:space="preserve"> 107: 201–210.</w:t>
      </w:r>
    </w:p>
    <w:p w14:paraId="75B726C8" w14:textId="3B5C2B34" w:rsidR="003C7C12" w:rsidRPr="003C7C12" w:rsidRDefault="004B3DE2" w:rsidP="003C7C12">
      <w:pPr>
        <w:pBdr>
          <w:top w:val="nil"/>
          <w:left w:val="nil"/>
          <w:bottom w:val="nil"/>
          <w:right w:val="nil"/>
          <w:between w:val="nil"/>
        </w:pBdr>
        <w:spacing w:line="480" w:lineRule="auto"/>
        <w:ind w:left="720" w:hanging="720"/>
        <w:rPr>
          <w:ins w:id="2105" w:author="Laura H Spencer" w:date="2020-06-15T20:56:00Z"/>
          <w:color w:val="000000"/>
        </w:rPr>
      </w:pPr>
      <w:r>
        <w:rPr>
          <w:color w:val="000000"/>
        </w:rPr>
        <w:t>Bower, S. M., S. E. McGladdery</w:t>
      </w:r>
      <w:r>
        <w:t xml:space="preserve"> &amp;</w:t>
      </w:r>
      <w:r w:rsidRPr="003C7C12">
        <w:rPr>
          <w:color w:val="000000"/>
        </w:rPr>
        <w:t xml:space="preserve"> I. M. Price. 1994. Synopsis of infectious diseases and parasites of commercially exploited shellfish. </w:t>
      </w:r>
      <w:r w:rsidRPr="003C7C12">
        <w:rPr>
          <w:i/>
          <w:color w:val="000000"/>
        </w:rPr>
        <w:t>Annu. Rev. Fish Dis.</w:t>
      </w:r>
      <w:r w:rsidRPr="003C7C12">
        <w:rPr>
          <w:color w:val="000000"/>
        </w:rPr>
        <w:t xml:space="preserve"> 4: 1–199.</w:t>
      </w:r>
      <w:ins w:id="2106" w:author="Laura H Spencer" w:date="2020-06-15T20:56:00Z">
        <w:r w:rsidR="003C7C12" w:rsidRPr="003C7C12">
          <w:rPr>
            <w:color w:val="000000"/>
          </w:rPr>
          <w:t xml:space="preserve"> </w:t>
        </w:r>
      </w:ins>
    </w:p>
    <w:p w14:paraId="2AFD4743" w14:textId="1EC6AAAA" w:rsidR="003C7C12" w:rsidRDefault="003C7C12" w:rsidP="003C7C12">
      <w:pPr>
        <w:pBdr>
          <w:top w:val="nil"/>
          <w:left w:val="nil"/>
          <w:bottom w:val="nil"/>
          <w:right w:val="nil"/>
          <w:between w:val="nil"/>
        </w:pBdr>
        <w:spacing w:line="480" w:lineRule="auto"/>
        <w:ind w:left="720" w:hanging="720"/>
        <w:rPr>
          <w:ins w:id="2107" w:author="Laura H Spencer" w:date="2020-06-15T17:07:00Z"/>
          <w:color w:val="000000"/>
        </w:rPr>
      </w:pPr>
      <w:ins w:id="2108" w:author="Laura H Spencer" w:date="2020-06-15T20:56:00Z">
        <w:r w:rsidRPr="003C7C12">
          <w:rPr>
            <w:bCs/>
            <w:color w:val="000000"/>
            <w:rPrChange w:id="2109" w:author="Laura H Spencer" w:date="2020-06-15T20:57:00Z">
              <w:rPr>
                <w:b/>
                <w:bCs/>
                <w:color w:val="000000"/>
              </w:rPr>
            </w:rPrChange>
          </w:rPr>
          <w:lastRenderedPageBreak/>
          <w:t>Bower, S.M.  2010:</w:t>
        </w:r>
        <w:r w:rsidRPr="003C7C12">
          <w:rPr>
            <w:color w:val="000000"/>
          </w:rPr>
          <w:t> Synopsis of Infectious Diseases and Parasites of Commercially Exploited Shellfish.</w:t>
        </w:r>
      </w:ins>
      <w:ins w:id="2110" w:author="Laura H Spencer" w:date="2020-06-15T20:57:00Z">
        <w:r>
          <w:rPr>
            <w:color w:val="000000"/>
          </w:rPr>
          <w:t xml:space="preserve"> Accessed on June 15 2020. Available at: </w:t>
        </w:r>
        <w:r w:rsidRPr="00320BD2">
          <w:rPr>
            <w:color w:val="000000"/>
            <w:rPrChange w:id="2111" w:author="Laura H Spencer" w:date="2020-06-17T13:18:00Z">
              <w:rPr>
                <w:rStyle w:val="Hyperlink"/>
              </w:rPr>
            </w:rPrChange>
          </w:rPr>
          <w:t>https://www.dfo-mpo.gc.ca/science/aah-saa/diseases-maladies/index-eng.html</w:t>
        </w:r>
        <w:r>
          <w:rPr>
            <w:color w:val="000000"/>
          </w:rPr>
          <w:t xml:space="preserve"> </w:t>
        </w:r>
      </w:ins>
    </w:p>
    <w:p w14:paraId="3F411A65" w14:textId="7C7D87BC" w:rsidR="0003359D" w:rsidRDefault="0003359D" w:rsidP="0003359D">
      <w:pPr>
        <w:pBdr>
          <w:top w:val="nil"/>
          <w:left w:val="nil"/>
          <w:bottom w:val="nil"/>
          <w:right w:val="nil"/>
          <w:between w:val="nil"/>
        </w:pBdr>
        <w:spacing w:line="480" w:lineRule="auto"/>
        <w:ind w:left="720" w:hanging="720"/>
        <w:rPr>
          <w:color w:val="000000"/>
        </w:rPr>
      </w:pPr>
      <w:ins w:id="2112" w:author="Laura H Spencer" w:date="2020-06-15T17:07:00Z">
        <w:r w:rsidRPr="0003359D">
          <w:rPr>
            <w:color w:val="000000"/>
          </w:rPr>
          <w:t>Breese, W. P., &amp; R. E.</w:t>
        </w:r>
        <w:r>
          <w:rPr>
            <w:color w:val="000000"/>
          </w:rPr>
          <w:t xml:space="preserve"> </w:t>
        </w:r>
        <w:r w:rsidRPr="0003359D">
          <w:rPr>
            <w:color w:val="000000"/>
          </w:rPr>
          <w:t>Malouf</w:t>
        </w:r>
        <w:r>
          <w:rPr>
            <w:color w:val="000000"/>
          </w:rPr>
          <w:t>.</w:t>
        </w:r>
        <w:r w:rsidRPr="0003359D">
          <w:rPr>
            <w:color w:val="000000"/>
          </w:rPr>
          <w:t xml:space="preserve"> 1975. </w:t>
        </w:r>
        <w:r w:rsidRPr="0003359D">
          <w:rPr>
            <w:i/>
            <w:iCs/>
            <w:color w:val="000000"/>
          </w:rPr>
          <w:t>Hatchery manual for the Pacific oyster</w:t>
        </w:r>
        <w:r w:rsidRPr="0003359D">
          <w:rPr>
            <w:color w:val="000000"/>
          </w:rPr>
          <w:t>. https://ir.library.oregonstate.edu/downloads/db78td066</w:t>
        </w:r>
      </w:ins>
    </w:p>
    <w:p w14:paraId="3654D9B7"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Brown, Shannon W. 2012. Salinity tolerance of the oyster mudworm </w:t>
      </w:r>
      <w:r>
        <w:rPr>
          <w:i/>
          <w:color w:val="000000"/>
        </w:rPr>
        <w:t>Polydora websteri</w:t>
      </w:r>
      <w:r>
        <w:rPr>
          <w:color w:val="000000"/>
        </w:rPr>
        <w:t>. Honors thesis. Honors college, University of Maine, Orono, Maine. Available at: https://digitalcommons.library.umaine.edu/honors/41</w:t>
      </w:r>
    </w:p>
    <w:p w14:paraId="7031054A" w14:textId="79C9C655" w:rsidR="00822325" w:rsidRDefault="004B3DE2">
      <w:pPr>
        <w:pBdr>
          <w:top w:val="nil"/>
          <w:left w:val="nil"/>
          <w:bottom w:val="nil"/>
          <w:right w:val="nil"/>
          <w:between w:val="nil"/>
        </w:pBdr>
        <w:spacing w:line="480" w:lineRule="auto"/>
        <w:ind w:left="720" w:hanging="720"/>
        <w:rPr>
          <w:ins w:id="2113" w:author="Laura H Spencer" w:date="2020-06-15T22:41:00Z"/>
        </w:rPr>
      </w:pPr>
      <w:r>
        <w:t xml:space="preserve">Burreson, E. M., R. Mann &amp; S. J. Allen. 1994. Field exposure of triploid </w:t>
      </w:r>
      <w:r>
        <w:rPr>
          <w:i/>
        </w:rPr>
        <w:t>Crassostrea gigas</w:t>
      </w:r>
      <w:r>
        <w:t xml:space="preserve"> to </w:t>
      </w:r>
      <w:r>
        <w:rPr>
          <w:i/>
        </w:rPr>
        <w:t>Haplosporidium nelsoni</w:t>
      </w:r>
      <w:r>
        <w:t xml:space="preserve"> (MSX) and </w:t>
      </w:r>
      <w:r>
        <w:rPr>
          <w:i/>
        </w:rPr>
        <w:t>Perkinsus marinus</w:t>
      </w:r>
      <w:r>
        <w:t xml:space="preserve"> (dermo) in the lower Chesapeake Bay. </w:t>
      </w:r>
      <w:r>
        <w:rPr>
          <w:i/>
        </w:rPr>
        <w:t>J. Shellfish Res.</w:t>
      </w:r>
      <w:r>
        <w:t>, 13:293.</w:t>
      </w:r>
    </w:p>
    <w:p w14:paraId="4CCAB6FF" w14:textId="5A2708BE" w:rsidR="00F81B7E" w:rsidRDefault="00F81B7E" w:rsidP="00F81B7E">
      <w:pPr>
        <w:pBdr>
          <w:top w:val="nil"/>
          <w:left w:val="nil"/>
          <w:bottom w:val="nil"/>
          <w:right w:val="nil"/>
          <w:between w:val="nil"/>
        </w:pBdr>
        <w:spacing w:line="480" w:lineRule="auto"/>
        <w:ind w:left="720" w:hanging="720"/>
      </w:pPr>
      <w:ins w:id="2114" w:author="Laura H Spencer" w:date="2020-06-15T22:41:00Z">
        <w:r w:rsidRPr="00F81B7E">
          <w:t xml:space="preserve">Caceres-Martinez, J., Hernandez-Mercado, Y., Cruz-Flores, R., Munoz-Flores, M., &amp; </w:t>
        </w:r>
      </w:ins>
      <w:ins w:id="2115" w:author="Laura H Spencer" w:date="2020-06-15T22:42:00Z">
        <w:r w:rsidRPr="00F81B7E">
          <w:t>R.</w:t>
        </w:r>
        <w:r>
          <w:t xml:space="preserve"> </w:t>
        </w:r>
      </w:ins>
      <w:ins w:id="2116" w:author="Laura H Spencer" w:date="2020-06-15T22:41:00Z">
        <w:r w:rsidRPr="00F81B7E">
          <w:t>Vasquez-Yeomans</w:t>
        </w:r>
      </w:ins>
      <w:ins w:id="2117" w:author="Laura H Spencer" w:date="2020-06-15T22:42:00Z">
        <w:r>
          <w:t>.</w:t>
        </w:r>
      </w:ins>
      <w:ins w:id="2118" w:author="Laura H Spencer" w:date="2020-06-15T22:41:00Z">
        <w:r w:rsidRPr="00F81B7E">
          <w:t xml:space="preserve"> 2016. Identification of Burrowing Worms and Bacteria Associated with Shell Injuries on Red Abalone Cultured in Baja California, Mexico. </w:t>
        </w:r>
        <w:r w:rsidRPr="00F81B7E">
          <w:rPr>
            <w:i/>
            <w:iCs/>
          </w:rPr>
          <w:t>World Aquaculture</w:t>
        </w:r>
      </w:ins>
      <w:ins w:id="2119" w:author="Laura H Spencer" w:date="2020-06-15T22:43:00Z">
        <w:r>
          <w:t xml:space="preserve"> 47(3):55-58.</w:t>
        </w:r>
      </w:ins>
    </w:p>
    <w:p w14:paraId="23A4D07C" w14:textId="77777777" w:rsidR="00822325" w:rsidRDefault="004B3DE2">
      <w:pPr>
        <w:pBdr>
          <w:top w:val="nil"/>
          <w:left w:val="nil"/>
          <w:bottom w:val="nil"/>
          <w:right w:val="nil"/>
          <w:between w:val="nil"/>
        </w:pBdr>
        <w:spacing w:line="480" w:lineRule="auto"/>
        <w:ind w:left="720" w:hanging="720"/>
      </w:pPr>
      <w:r>
        <w:t xml:space="preserve">Caceres-Martinez, J., D. O. Macias-Montes &amp; R. Vasquez-Yeomans. 1998. </w:t>
      </w:r>
      <w:r>
        <w:rPr>
          <w:i/>
        </w:rPr>
        <w:t>Polydora</w:t>
      </w:r>
      <w:r>
        <w:t xml:space="preserve"> sp. infestation and health of the Pacific oyster </w:t>
      </w:r>
      <w:r>
        <w:rPr>
          <w:i/>
        </w:rPr>
        <w:t>Crassostrea gigas</w:t>
      </w:r>
      <w:r>
        <w:t xml:space="preserve"> cultured in Baja California, NW Mexico. </w:t>
      </w:r>
      <w:r>
        <w:rPr>
          <w:i/>
        </w:rPr>
        <w:t>J. Shellfish Res.</w:t>
      </w:r>
      <w:r>
        <w:t xml:space="preserve"> 17:259-264.</w:t>
      </w:r>
    </w:p>
    <w:p w14:paraId="04DEEE68" w14:textId="044068FA" w:rsidR="00822325" w:rsidDel="005F4760" w:rsidRDefault="004B3DE2" w:rsidP="005F4760">
      <w:pPr>
        <w:pBdr>
          <w:top w:val="nil"/>
          <w:left w:val="nil"/>
          <w:bottom w:val="nil"/>
          <w:right w:val="nil"/>
          <w:between w:val="nil"/>
        </w:pBdr>
        <w:spacing w:line="480" w:lineRule="auto"/>
        <w:ind w:left="720" w:hanging="720"/>
        <w:rPr>
          <w:del w:id="2120" w:author="Laura H Spencer" w:date="2020-07-06T21:15:00Z"/>
        </w:rPr>
      </w:pPr>
      <w:r>
        <w:t xml:space="preserve">Calvo, G. W., M. W. Luckenbach &amp; E. M. Burreson. 1999. A comparative field study of </w:t>
      </w:r>
      <w:r>
        <w:rPr>
          <w:i/>
        </w:rPr>
        <w:t>Crassostrea gigas</w:t>
      </w:r>
      <w:r>
        <w:t xml:space="preserve"> and </w:t>
      </w:r>
      <w:r>
        <w:rPr>
          <w:i/>
        </w:rPr>
        <w:t>Crassostrea virginica</w:t>
      </w:r>
      <w:r>
        <w:t xml:space="preserve"> in relation to salinity in Virginia. Special Reports in Applied Marine Science and Ocean Engineering (SRAMSOE) No. 349. Virginia Institute of Marine Science, College of William and Mary. </w:t>
      </w:r>
    </w:p>
    <w:p w14:paraId="3607FB4A" w14:textId="77777777" w:rsidR="005F4760" w:rsidRDefault="005F4760">
      <w:pPr>
        <w:pBdr>
          <w:top w:val="nil"/>
          <w:left w:val="nil"/>
          <w:bottom w:val="nil"/>
          <w:right w:val="nil"/>
          <w:between w:val="nil"/>
        </w:pBdr>
        <w:spacing w:line="480" w:lineRule="auto"/>
        <w:ind w:left="720" w:hanging="720"/>
        <w:rPr>
          <w:ins w:id="2121" w:author="Laura H Spencer" w:date="2020-07-06T21:15:00Z"/>
        </w:rPr>
      </w:pPr>
    </w:p>
    <w:p w14:paraId="776CB896" w14:textId="4383D335" w:rsidR="00822325" w:rsidDel="005F4760" w:rsidRDefault="004B3DE2" w:rsidP="005F4760">
      <w:pPr>
        <w:pBdr>
          <w:top w:val="nil"/>
          <w:left w:val="nil"/>
          <w:bottom w:val="nil"/>
          <w:right w:val="nil"/>
          <w:between w:val="nil"/>
        </w:pBdr>
        <w:spacing w:line="480" w:lineRule="auto"/>
        <w:ind w:left="720" w:hanging="720"/>
        <w:rPr>
          <w:del w:id="2122" w:author="Laura H Spencer" w:date="2020-07-06T21:15:00Z"/>
        </w:rPr>
      </w:pPr>
      <w:r>
        <w:lastRenderedPageBreak/>
        <w:t xml:space="preserve">Calvo, G. W., M. W. Luckenbach, S. J. Allen &amp; E. M. Burreson 2001. A comparative field study of </w:t>
      </w:r>
      <w:r>
        <w:rPr>
          <w:i/>
        </w:rPr>
        <w:t>Crassostrea ariakensis</w:t>
      </w:r>
      <w:r>
        <w:t xml:space="preserve"> (Fujita 1913) and </w:t>
      </w:r>
      <w:r>
        <w:rPr>
          <w:i/>
        </w:rPr>
        <w:t>Crassostrea virginica</w:t>
      </w:r>
      <w:r>
        <w:t xml:space="preserve"> (Gmelin 1791) in relation to salinity in Virginia. </w:t>
      </w:r>
      <w:r>
        <w:rPr>
          <w:i/>
        </w:rPr>
        <w:t>J. Shellfish Res.</w:t>
      </w:r>
      <w:r>
        <w:t xml:space="preserve"> 20:221-229.</w:t>
      </w:r>
    </w:p>
    <w:p w14:paraId="334A60EF" w14:textId="77777777" w:rsidR="005F4760" w:rsidRDefault="005F4760">
      <w:pPr>
        <w:pBdr>
          <w:top w:val="nil"/>
          <w:left w:val="nil"/>
          <w:bottom w:val="nil"/>
          <w:right w:val="nil"/>
          <w:between w:val="nil"/>
        </w:pBdr>
        <w:spacing w:line="480" w:lineRule="auto"/>
        <w:ind w:left="720" w:hanging="720"/>
        <w:rPr>
          <w:ins w:id="2123" w:author="Laura H Spencer" w:date="2020-07-06T21:15:00Z"/>
        </w:rPr>
        <w:pPrChange w:id="2124" w:author="Laura H Spencer" w:date="2020-07-06T21:15:00Z">
          <w:pPr>
            <w:spacing w:line="480" w:lineRule="auto"/>
            <w:ind w:left="720"/>
          </w:pPr>
        </w:pPrChange>
      </w:pPr>
    </w:p>
    <w:p w14:paraId="20F24429" w14:textId="5278A48A" w:rsidR="00822325" w:rsidRDefault="004B3DE2">
      <w:pPr>
        <w:pBdr>
          <w:top w:val="nil"/>
          <w:left w:val="nil"/>
          <w:bottom w:val="nil"/>
          <w:right w:val="nil"/>
          <w:between w:val="nil"/>
        </w:pBdr>
        <w:spacing w:line="480" w:lineRule="auto"/>
        <w:ind w:left="720" w:hanging="720"/>
        <w:pPrChange w:id="2125" w:author="Laura H Spencer" w:date="2020-07-06T21:15:00Z">
          <w:pPr>
            <w:spacing w:line="480" w:lineRule="auto"/>
            <w:ind w:left="720"/>
          </w:pPr>
        </w:pPrChange>
      </w:pPr>
      <w:r>
        <w:t xml:space="preserve">Calvo, L., B. Haskin, W. Schroer &amp; R. Petrecca. 2014. Methods to control bio-fouling of cultured eastern oysters, </w:t>
      </w:r>
      <w:r>
        <w:rPr>
          <w:i/>
        </w:rPr>
        <w:t>Crassostrea virginica</w:t>
      </w:r>
      <w:r>
        <w:t xml:space="preserve">, by the tube-building polychaete worm, </w:t>
      </w:r>
      <w:r>
        <w:rPr>
          <w:i/>
        </w:rPr>
        <w:t>Polydora cornuta</w:t>
      </w:r>
      <w:r>
        <w:t>. Final report for FNE13-780. U.S. Department of Agriculture Sustainable Agriculture Research and Education. Available at: https://projects.sare.org/project-reports/fne13-780/</w:t>
      </w:r>
    </w:p>
    <w:p w14:paraId="092DA181" w14:textId="2BF8A192" w:rsidR="00822325" w:rsidRDefault="004B3DE2">
      <w:pPr>
        <w:pBdr>
          <w:top w:val="nil"/>
          <w:left w:val="nil"/>
          <w:bottom w:val="nil"/>
          <w:right w:val="nil"/>
          <w:between w:val="nil"/>
        </w:pBdr>
        <w:spacing w:line="480" w:lineRule="auto"/>
        <w:ind w:left="720" w:hanging="720"/>
        <w:rPr>
          <w:color w:val="000000"/>
        </w:rPr>
      </w:pPr>
      <w:r>
        <w:rPr>
          <w:color w:val="000000"/>
        </w:rPr>
        <w:t xml:space="preserve">Chambon, C., A. Legeay, G. Durrieu, P. Gonzalez, P. Ciret &amp; J-C. Massabuau. 2007. Influence of the parasite worm </w:t>
      </w:r>
      <w:r>
        <w:rPr>
          <w:i/>
          <w:color w:val="000000"/>
        </w:rPr>
        <w:t>Polydora</w:t>
      </w:r>
      <w:r>
        <w:rPr>
          <w:color w:val="000000"/>
        </w:rPr>
        <w:t xml:space="preserve"> sp. on the behaviour of the oyster </w:t>
      </w:r>
      <w:r>
        <w:rPr>
          <w:i/>
          <w:color w:val="000000"/>
        </w:rPr>
        <w:t>Crassostrea gigas</w:t>
      </w:r>
      <w:r>
        <w:rPr>
          <w:color w:val="000000"/>
        </w:rPr>
        <w:t xml:space="preserve">: a study of the respiratory impact and associated oxidative stress. </w:t>
      </w:r>
      <w:r>
        <w:rPr>
          <w:i/>
          <w:color w:val="000000"/>
        </w:rPr>
        <w:t>Mar. Biol.</w:t>
      </w:r>
      <w:r>
        <w:rPr>
          <w:color w:val="000000"/>
        </w:rPr>
        <w:t xml:space="preserve"> 152:329–338.</w:t>
      </w:r>
    </w:p>
    <w:p w14:paraId="369985B7" w14:textId="285470E9" w:rsidR="00822325" w:rsidRDefault="004B3DE2">
      <w:pPr>
        <w:pBdr>
          <w:top w:val="nil"/>
          <w:left w:val="nil"/>
          <w:bottom w:val="nil"/>
          <w:right w:val="nil"/>
          <w:between w:val="nil"/>
        </w:pBdr>
        <w:spacing w:line="480" w:lineRule="auto"/>
        <w:ind w:left="720" w:hanging="720"/>
        <w:rPr>
          <w:color w:val="000000"/>
        </w:rPr>
      </w:pPr>
      <w:r>
        <w:rPr>
          <w:color w:val="000000"/>
        </w:rPr>
        <w:t xml:space="preserve">Çinar, M. E. 2013. Alien polychaete species worldwide: current status and their impacts. </w:t>
      </w:r>
      <w:r>
        <w:rPr>
          <w:i/>
          <w:color w:val="000000"/>
        </w:rPr>
        <w:t xml:space="preserve">J. Mar. Biol. Assoc. U. K. </w:t>
      </w:r>
      <w:r>
        <w:rPr>
          <w:color w:val="000000"/>
        </w:rPr>
        <w:t>93:1257–1278.</w:t>
      </w:r>
    </w:p>
    <w:p w14:paraId="3AAB8BA2" w14:textId="4A04C18C" w:rsidR="00822325" w:rsidRDefault="004B3DE2">
      <w:pPr>
        <w:pBdr>
          <w:top w:val="nil"/>
          <w:left w:val="nil"/>
          <w:bottom w:val="nil"/>
          <w:right w:val="nil"/>
          <w:between w:val="nil"/>
        </w:pBdr>
        <w:spacing w:line="480" w:lineRule="auto"/>
        <w:ind w:left="720" w:hanging="720"/>
      </w:pPr>
      <w:r>
        <w:rPr>
          <w:color w:val="000000"/>
        </w:rPr>
        <w:t>Clements, J. C., D. Bourque, J. McLaughlin, M. Stephenson &amp; L. A. Comeau. 2017a. Siltation increases the susceptibility of surface-cultured eastern oysters (</w:t>
      </w:r>
      <w:r>
        <w:rPr>
          <w:i/>
          <w:color w:val="000000"/>
        </w:rPr>
        <w:t>Crassostrea virginica</w:t>
      </w:r>
      <w:r>
        <w:rPr>
          <w:color w:val="000000"/>
        </w:rPr>
        <w:t xml:space="preserve">) to parasitism by the mudworm </w:t>
      </w:r>
      <w:r>
        <w:rPr>
          <w:i/>
          <w:color w:val="000000"/>
        </w:rPr>
        <w:t>Polydora websteri</w:t>
      </w:r>
      <w:r>
        <w:rPr>
          <w:color w:val="000000"/>
        </w:rPr>
        <w:t xml:space="preserve">. </w:t>
      </w:r>
      <w:r>
        <w:rPr>
          <w:i/>
          <w:color w:val="000000"/>
        </w:rPr>
        <w:t>Aquac. Res.</w:t>
      </w:r>
      <w:r>
        <w:rPr>
          <w:i/>
        </w:rPr>
        <w:t xml:space="preserve"> </w:t>
      </w:r>
      <w:r>
        <w:t>48:4707-4714.</w:t>
      </w:r>
    </w:p>
    <w:p w14:paraId="62188AA2"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2017b. Extreme ocean acidification reduces the susceptibility of eastern oyster shells to a polydorid parasite. </w:t>
      </w:r>
      <w:r>
        <w:rPr>
          <w:i/>
        </w:rPr>
        <w:t>J. Fish Dis.</w:t>
      </w:r>
      <w:r>
        <w:t xml:space="preserve"> 40:1573–1585.</w:t>
      </w:r>
    </w:p>
    <w:p w14:paraId="628B5F50" w14:textId="77777777" w:rsidR="00822325" w:rsidRDefault="004B3DE2">
      <w:pPr>
        <w:pBdr>
          <w:top w:val="nil"/>
          <w:left w:val="nil"/>
          <w:bottom w:val="nil"/>
          <w:right w:val="nil"/>
          <w:between w:val="nil"/>
        </w:pBdr>
        <w:spacing w:line="480" w:lineRule="auto"/>
        <w:ind w:left="720" w:hanging="720"/>
      </w:pPr>
      <w:r>
        <w:t xml:space="preserve">Clements, J. C., D. Bourque, J. McLaughlin, M. Stephenson &amp; L. A. Comeau. 2018. Wanted dead or alive: </w:t>
      </w:r>
      <w:r>
        <w:rPr>
          <w:i/>
        </w:rPr>
        <w:t>Polydora websteri</w:t>
      </w:r>
      <w:r>
        <w:t xml:space="preserve"> recruit to both live oysters and empty shells of the eastern oyster, </w:t>
      </w:r>
      <w:r>
        <w:rPr>
          <w:i/>
        </w:rPr>
        <w:t>Crassostrea virginica</w:t>
      </w:r>
      <w:r>
        <w:t xml:space="preserve">. </w:t>
      </w:r>
      <w:r>
        <w:rPr>
          <w:i/>
        </w:rPr>
        <w:t>J. Fish Dis.</w:t>
      </w:r>
      <w:r>
        <w:t xml:space="preserve"> 41:855–858.</w:t>
      </w:r>
    </w:p>
    <w:p w14:paraId="17D46093" w14:textId="77777777" w:rsidR="00822325" w:rsidRDefault="004B3DE2">
      <w:pPr>
        <w:pBdr>
          <w:top w:val="nil"/>
          <w:left w:val="nil"/>
          <w:bottom w:val="nil"/>
          <w:right w:val="nil"/>
          <w:between w:val="nil"/>
        </w:pBdr>
        <w:spacing w:line="480" w:lineRule="auto"/>
        <w:ind w:left="720" w:hanging="720"/>
      </w:pPr>
      <w:r>
        <w:lastRenderedPageBreak/>
        <w:t>Cole, S. 2018. Mudblister worm infestation on farmed oysters along the Alabama coast. Masters thesis., University of South Alabama. Available on ProQuest, number 10976739.</w:t>
      </w:r>
    </w:p>
    <w:p w14:paraId="49899914" w14:textId="3D277725" w:rsidR="00822325" w:rsidRDefault="004B3DE2">
      <w:pPr>
        <w:pBdr>
          <w:top w:val="nil"/>
          <w:left w:val="nil"/>
          <w:bottom w:val="nil"/>
          <w:right w:val="nil"/>
          <w:between w:val="nil"/>
        </w:pBdr>
        <w:spacing w:line="480" w:lineRule="auto"/>
        <w:ind w:left="720" w:hanging="720"/>
        <w:rPr>
          <w:color w:val="000000"/>
        </w:rPr>
      </w:pPr>
      <w:r>
        <w:rPr>
          <w:color w:val="000000"/>
        </w:rPr>
        <w:t xml:space="preserve">Cox, B., P. Kosmeyer, W. O’Connor, M. Dove &amp; K. Johnstone. 2012. Oyster over-catch: </w:t>
      </w:r>
      <w:r>
        <w:t>c</w:t>
      </w:r>
      <w:r>
        <w:rPr>
          <w:color w:val="000000"/>
        </w:rPr>
        <w:t>old shock treatment. The Seafood CRC Company Ltd, the Fisheries Research and Development Corporation, Port Stephens Fisheries Institute, Industry &amp; Investment NSW and Tasmanian Oyster Research Council Ltd. Project 734.</w:t>
      </w:r>
      <w:r>
        <w:t xml:space="preserve"> Available at: http://www.frdc.com.au/Archived-Reports/FRDC%20Projects/2010-734-DLD.pdf</w:t>
      </w:r>
    </w:p>
    <w:p w14:paraId="3EC27E84" w14:textId="5C0A4084" w:rsidR="00822325" w:rsidDel="007A54FA" w:rsidRDefault="004B3DE2">
      <w:pPr>
        <w:pBdr>
          <w:top w:val="nil"/>
          <w:left w:val="nil"/>
          <w:bottom w:val="nil"/>
          <w:right w:val="nil"/>
          <w:between w:val="nil"/>
        </w:pBdr>
        <w:spacing w:line="480" w:lineRule="auto"/>
        <w:ind w:left="720" w:hanging="720"/>
        <w:rPr>
          <w:del w:id="2126" w:author="Laura H Spencer" w:date="2020-07-06T22:49:00Z"/>
          <w:color w:val="000000"/>
        </w:rPr>
      </w:pPr>
      <w:del w:id="2127" w:author="Laura H Spencer" w:date="2020-07-06T22:49:00Z">
        <w:r w:rsidDel="007A54FA">
          <w:rPr>
            <w:color w:val="000000"/>
          </w:rPr>
          <w:delText xml:space="preserve">Cox, J.C., 1889. Report </w:delText>
        </w:r>
        <w:r w:rsidDel="007A54FA">
          <w:delText>o</w:delText>
        </w:r>
        <w:r w:rsidDel="007A54FA">
          <w:rPr>
            <w:color w:val="000000"/>
          </w:rPr>
          <w:delText xml:space="preserve">f </w:delText>
        </w:r>
        <w:r w:rsidDel="007A54FA">
          <w:delText>t</w:delText>
        </w:r>
        <w:r w:rsidDel="007A54FA">
          <w:rPr>
            <w:color w:val="000000"/>
          </w:rPr>
          <w:delText xml:space="preserve">he Commissioners </w:delText>
        </w:r>
        <w:r w:rsidDel="007A54FA">
          <w:delText>o</w:delText>
        </w:r>
        <w:r w:rsidDel="007A54FA">
          <w:rPr>
            <w:color w:val="000000"/>
          </w:rPr>
          <w:delText xml:space="preserve">f Fisheries </w:delText>
        </w:r>
        <w:r w:rsidDel="007A54FA">
          <w:delText>f</w:delText>
        </w:r>
        <w:r w:rsidDel="007A54FA">
          <w:rPr>
            <w:color w:val="000000"/>
          </w:rPr>
          <w:delText xml:space="preserve">or </w:delText>
        </w:r>
        <w:r w:rsidDel="007A54FA">
          <w:delText>t</w:delText>
        </w:r>
        <w:r w:rsidDel="007A54FA">
          <w:rPr>
            <w:color w:val="000000"/>
          </w:rPr>
          <w:delText xml:space="preserve">he </w:delText>
        </w:r>
        <w:r w:rsidDel="007A54FA">
          <w:delText>y</w:delText>
        </w:r>
        <w:r w:rsidDel="007A54FA">
          <w:rPr>
            <w:color w:val="000000"/>
          </w:rPr>
          <w:delText xml:space="preserve">ear </w:delText>
        </w:r>
        <w:r w:rsidDel="007A54FA">
          <w:delText>e</w:delText>
        </w:r>
        <w:r w:rsidDel="007A54FA">
          <w:rPr>
            <w:color w:val="000000"/>
          </w:rPr>
          <w:delText xml:space="preserve">nding 31st December 1889. In Commissioners Of Fisheries 1890. Charles Potter Govt. Pr., Sydney, </w:delText>
        </w:r>
        <w:r w:rsidDel="007A54FA">
          <w:delText>NSW</w:delText>
        </w:r>
        <w:r w:rsidDel="007A54FA">
          <w:rPr>
            <w:color w:val="000000"/>
          </w:rPr>
          <w:delText>, Pp. 30.</w:delText>
        </w:r>
      </w:del>
    </w:p>
    <w:p w14:paraId="467C5728"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Crooks, J. A. 2005. Lag times and exotic species: </w:t>
      </w:r>
      <w:r>
        <w:t>t</w:t>
      </w:r>
      <w:r>
        <w:rPr>
          <w:color w:val="000000"/>
        </w:rPr>
        <w:t xml:space="preserve">he ecology and management of biological invasions in slow-motion1. </w:t>
      </w:r>
      <w:r>
        <w:rPr>
          <w:i/>
          <w:color w:val="000000"/>
        </w:rPr>
        <w:t>Écoscience</w:t>
      </w:r>
      <w:r>
        <w:rPr>
          <w:color w:val="000000"/>
        </w:rPr>
        <w:t>, 12</w:t>
      </w:r>
      <w:r>
        <w:t>:</w:t>
      </w:r>
      <w:r>
        <w:rPr>
          <w:color w:val="000000"/>
        </w:rPr>
        <w:t>316–329.</w:t>
      </w:r>
    </w:p>
    <w:p w14:paraId="2B288521" w14:textId="77777777" w:rsidR="00822325" w:rsidRDefault="004B3DE2">
      <w:pPr>
        <w:pBdr>
          <w:top w:val="nil"/>
          <w:left w:val="nil"/>
          <w:bottom w:val="nil"/>
          <w:right w:val="nil"/>
          <w:between w:val="nil"/>
        </w:pBdr>
        <w:spacing w:line="480" w:lineRule="auto"/>
        <w:ind w:left="720" w:hanging="720"/>
      </w:pPr>
      <w:r>
        <w:t xml:space="preserve">Curtin, L. 1982. Longlines for improving oyster condition. </w:t>
      </w:r>
      <w:r>
        <w:rPr>
          <w:i/>
        </w:rPr>
        <w:t>Catch' 82</w:t>
      </w:r>
      <w:r>
        <w:t xml:space="preserve"> 9(5):15. Retrieved from https://search.proquest.com/docview/13934320?accountid=14784</w:t>
      </w:r>
    </w:p>
    <w:p w14:paraId="4C881688" w14:textId="550E36F7" w:rsidR="00822325" w:rsidDel="00E14180" w:rsidRDefault="004B3DE2">
      <w:pPr>
        <w:pBdr>
          <w:top w:val="nil"/>
          <w:left w:val="nil"/>
          <w:bottom w:val="nil"/>
          <w:right w:val="nil"/>
          <w:between w:val="nil"/>
        </w:pBdr>
        <w:spacing w:line="480" w:lineRule="auto"/>
        <w:ind w:left="720" w:hanging="720"/>
        <w:rPr>
          <w:del w:id="2128" w:author="Laura H Spencer" w:date="2020-07-06T22:50:00Z"/>
          <w:color w:val="000000"/>
        </w:rPr>
      </w:pPr>
      <w:del w:id="2129" w:author="Laura H Spencer" w:date="2020-07-06T22:50:00Z">
        <w:r w:rsidDel="00E14180">
          <w:rPr>
            <w:color w:val="000000"/>
          </w:rPr>
          <w:delText xml:space="preserve">Culver, C. S. &amp; A. M. Kuris. 2000. The </w:delText>
        </w:r>
        <w:r w:rsidDel="00E14180">
          <w:delText>a</w:delText>
        </w:r>
        <w:r w:rsidDel="00E14180">
          <w:rPr>
            <w:color w:val="000000"/>
          </w:rPr>
          <w:delText xml:space="preserve">pparent </w:delText>
        </w:r>
        <w:r w:rsidDel="00E14180">
          <w:delText>e</w:delText>
        </w:r>
        <w:r w:rsidDel="00E14180">
          <w:rPr>
            <w:color w:val="000000"/>
          </w:rPr>
          <w:delText xml:space="preserve">radication of a </w:delText>
        </w:r>
        <w:r w:rsidDel="00E14180">
          <w:delText>l</w:delText>
        </w:r>
        <w:r w:rsidDel="00E14180">
          <w:rPr>
            <w:color w:val="000000"/>
          </w:rPr>
          <w:delText xml:space="preserve">ocally </w:delText>
        </w:r>
        <w:r w:rsidDel="00E14180">
          <w:delText>e</w:delText>
        </w:r>
        <w:r w:rsidDel="00E14180">
          <w:rPr>
            <w:color w:val="000000"/>
          </w:rPr>
          <w:delText xml:space="preserve">stablished </w:delText>
        </w:r>
        <w:r w:rsidDel="00E14180">
          <w:delText>i</w:delText>
        </w:r>
        <w:r w:rsidDel="00E14180">
          <w:rPr>
            <w:color w:val="000000"/>
          </w:rPr>
          <w:delText xml:space="preserve">ntroduced </w:delText>
        </w:r>
        <w:r w:rsidDel="00E14180">
          <w:delText>m</w:delText>
        </w:r>
        <w:r w:rsidDel="00E14180">
          <w:rPr>
            <w:color w:val="000000"/>
          </w:rPr>
          <w:delText xml:space="preserve">arine </w:delText>
        </w:r>
        <w:r w:rsidDel="00E14180">
          <w:delText>p</w:delText>
        </w:r>
        <w:r w:rsidDel="00E14180">
          <w:rPr>
            <w:color w:val="000000"/>
          </w:rPr>
          <w:delText xml:space="preserve">est. </w:delText>
        </w:r>
        <w:r w:rsidDel="00E14180">
          <w:rPr>
            <w:i/>
            <w:color w:val="000000"/>
          </w:rPr>
          <w:delText>Biol</w:delText>
        </w:r>
        <w:r w:rsidDel="00E14180">
          <w:rPr>
            <w:i/>
          </w:rPr>
          <w:delText>.</w:delText>
        </w:r>
        <w:r w:rsidDel="00E14180">
          <w:rPr>
            <w:i/>
            <w:color w:val="000000"/>
          </w:rPr>
          <w:delText xml:space="preserve"> Invasions</w:delText>
        </w:r>
        <w:r w:rsidDel="00E14180">
          <w:rPr>
            <w:color w:val="000000"/>
          </w:rPr>
          <w:delText xml:space="preserve"> 2</w:delText>
        </w:r>
        <w:r w:rsidDel="00E14180">
          <w:delText>:</w:delText>
        </w:r>
        <w:r w:rsidDel="00E14180">
          <w:rPr>
            <w:color w:val="000000"/>
          </w:rPr>
          <w:delText>245–253.</w:delText>
        </w:r>
      </w:del>
    </w:p>
    <w:p w14:paraId="1BD54D8E" w14:textId="77777777" w:rsidR="00822325" w:rsidRDefault="004B3DE2">
      <w:pPr>
        <w:pBdr>
          <w:top w:val="nil"/>
          <w:left w:val="nil"/>
          <w:bottom w:val="nil"/>
          <w:right w:val="nil"/>
          <w:between w:val="nil"/>
        </w:pBdr>
        <w:spacing w:line="480" w:lineRule="auto"/>
        <w:ind w:left="720" w:hanging="720"/>
      </w:pPr>
      <w:r>
        <w:t xml:space="preserve">Da Silva, P. M., P. M. Scardua, C. B. Vieira, A. C. Alves &amp; C. F. Dungan. 2015. Survey of pathologies in </w:t>
      </w:r>
      <w:r>
        <w:rPr>
          <w:i/>
        </w:rPr>
        <w:t>Crassostrea gasar</w:t>
      </w:r>
      <w:r>
        <w:t xml:space="preserve"> (Adanson, 1757) oysters from cultured and wild populations in the São Francisco Estuary, Sergipe, Northeast Brazil. </w:t>
      </w:r>
      <w:r>
        <w:rPr>
          <w:i/>
        </w:rPr>
        <w:t>J. Shellfish Res.</w:t>
      </w:r>
      <w:r>
        <w:t xml:space="preserve"> 34:289–296.</w:t>
      </w:r>
    </w:p>
    <w:p w14:paraId="610CF482" w14:textId="77777777" w:rsidR="00822325" w:rsidRDefault="004B3DE2">
      <w:pPr>
        <w:pBdr>
          <w:top w:val="nil"/>
          <w:left w:val="nil"/>
          <w:bottom w:val="nil"/>
          <w:right w:val="nil"/>
          <w:between w:val="nil"/>
        </w:pBdr>
        <w:spacing w:line="480" w:lineRule="auto"/>
        <w:ind w:left="720" w:hanging="720"/>
      </w:pPr>
      <w:r>
        <w:t xml:space="preserve">Di Salvo L. &amp; E. Martinez. 1985. Culture of </w:t>
      </w:r>
      <w:r>
        <w:rPr>
          <w:i/>
        </w:rPr>
        <w:t xml:space="preserve">Ostrea chilensis Philippi </w:t>
      </w:r>
      <w:r>
        <w:t>1845, in a north central Chilean coastal bay.</w:t>
      </w:r>
      <w:r>
        <w:rPr>
          <w:i/>
        </w:rPr>
        <w:t xml:space="preserve"> Biologia Pesquera.</w:t>
      </w:r>
      <w:r>
        <w:t xml:space="preserve"> 14:16-22.</w:t>
      </w:r>
    </w:p>
    <w:p w14:paraId="490D1AB5" w14:textId="77777777" w:rsidR="00822325" w:rsidRDefault="004B3DE2">
      <w:pPr>
        <w:pBdr>
          <w:top w:val="nil"/>
          <w:left w:val="nil"/>
          <w:bottom w:val="nil"/>
          <w:right w:val="nil"/>
          <w:between w:val="nil"/>
        </w:pBdr>
        <w:spacing w:line="480" w:lineRule="auto"/>
        <w:ind w:left="720" w:hanging="720"/>
      </w:pPr>
      <w:r>
        <w:rPr>
          <w:color w:val="000000"/>
        </w:rPr>
        <w:t xml:space="preserve">Daro, M. H. &amp; J. Soroa Bofill. </w:t>
      </w:r>
      <w:r>
        <w:t>1972. Study on the oyster culture biotope at Ostende in 1970</w:t>
      </w:r>
      <w:r>
        <w:rPr>
          <w:color w:val="000000"/>
        </w:rPr>
        <w:t xml:space="preserve">. </w:t>
      </w:r>
      <w:r>
        <w:rPr>
          <w:i/>
          <w:color w:val="000000"/>
        </w:rPr>
        <w:t>Aquaculture</w:t>
      </w:r>
      <w:r>
        <w:rPr>
          <w:color w:val="000000"/>
        </w:rPr>
        <w:t xml:space="preserve"> 1</w:t>
      </w:r>
      <w:r>
        <w:t>:</w:t>
      </w:r>
      <w:r>
        <w:rPr>
          <w:color w:val="000000"/>
        </w:rPr>
        <w:t>97–113</w:t>
      </w:r>
      <w:r>
        <w:t>.</w:t>
      </w:r>
    </w:p>
    <w:p w14:paraId="16C678C8" w14:textId="77777777" w:rsidR="00822325" w:rsidRDefault="004B3DE2">
      <w:pPr>
        <w:pBdr>
          <w:top w:val="nil"/>
          <w:left w:val="nil"/>
          <w:bottom w:val="nil"/>
          <w:right w:val="nil"/>
          <w:between w:val="nil"/>
        </w:pBdr>
        <w:spacing w:line="480" w:lineRule="auto"/>
        <w:ind w:left="720" w:hanging="720"/>
      </w:pPr>
      <w:r>
        <w:t xml:space="preserve">David, A. A. &amp; C. A. Simon. 2014. The effect of temperature on larval development of two non-indigenous poecilogonous polychaetes (Annelida: Spionidae) with implications for life history theory, establishment and range expansion. </w:t>
      </w:r>
      <w:r>
        <w:rPr>
          <w:i/>
        </w:rPr>
        <w:t xml:space="preserve">J. Exp. Mar. Bio. Ecol. </w:t>
      </w:r>
      <w:r>
        <w:t>461:20–30.</w:t>
      </w:r>
    </w:p>
    <w:p w14:paraId="57146121" w14:textId="3ECED6F2" w:rsidR="00822325" w:rsidRDefault="004B3DE2">
      <w:pPr>
        <w:pBdr>
          <w:top w:val="nil"/>
          <w:left w:val="nil"/>
          <w:bottom w:val="nil"/>
          <w:right w:val="nil"/>
          <w:between w:val="nil"/>
        </w:pBdr>
        <w:spacing w:line="480" w:lineRule="auto"/>
        <w:ind w:left="720" w:hanging="720"/>
      </w:pPr>
      <w:r>
        <w:rPr>
          <w:color w:val="000000"/>
        </w:rPr>
        <w:lastRenderedPageBreak/>
        <w:t xml:space="preserve">David, A. A., C. A. Matthee &amp; C. A. Simon. 2014. Poecilogony in </w:t>
      </w:r>
      <w:r>
        <w:rPr>
          <w:i/>
          <w:color w:val="000000"/>
        </w:rPr>
        <w:t>Polydora hoplura</w:t>
      </w:r>
      <w:r>
        <w:rPr>
          <w:color w:val="000000"/>
        </w:rPr>
        <w:t xml:space="preserve"> (Polychaeta: Spionidae) from commercially important molluscs in South Africa. </w:t>
      </w:r>
      <w:r>
        <w:rPr>
          <w:i/>
          <w:color w:val="000000"/>
        </w:rPr>
        <w:t xml:space="preserve">Mar. Biol. </w:t>
      </w:r>
      <w:r>
        <w:rPr>
          <w:color w:val="000000"/>
        </w:rPr>
        <w:t>161:887–898.</w:t>
      </w:r>
    </w:p>
    <w:p w14:paraId="43DF0BF9" w14:textId="6404C4C6" w:rsidR="00822325" w:rsidRDefault="004B3DE2">
      <w:pPr>
        <w:pBdr>
          <w:top w:val="nil"/>
          <w:left w:val="nil"/>
          <w:bottom w:val="nil"/>
          <w:right w:val="nil"/>
          <w:between w:val="nil"/>
        </w:pBdr>
        <w:spacing w:line="480" w:lineRule="auto"/>
        <w:ind w:left="720" w:hanging="720"/>
      </w:pPr>
      <w:r>
        <w:t xml:space="preserve">Debrosse, G. A., </w:t>
      </w:r>
      <w:moveFromRangeStart w:id="2130" w:author="Laura H Spencer" w:date="2020-07-06T21:46:00Z" w:name="move44964424"/>
      <w:moveFrom w:id="2131" w:author="Laura H Spencer" w:date="2020-07-06T21:46:00Z">
        <w:r w:rsidDel="00ED4CC8">
          <w:t xml:space="preserve">S. J. </w:t>
        </w:r>
      </w:moveFrom>
      <w:moveFromRangeEnd w:id="2130"/>
      <w:r>
        <w:t xml:space="preserve">&amp; </w:t>
      </w:r>
      <w:moveToRangeStart w:id="2132" w:author="Laura H Spencer" w:date="2020-07-06T21:46:00Z" w:name="move44964424"/>
      <w:moveTo w:id="2133" w:author="Laura H Spencer" w:date="2020-07-06T21:46:00Z">
        <w:r w:rsidR="00ED4CC8">
          <w:t xml:space="preserve">S. J. </w:t>
        </w:r>
      </w:moveTo>
      <w:moveToRangeEnd w:id="2132"/>
      <w:r>
        <w:t xml:space="preserve">Allen. 1996. The suitability of land-based evaluations of </w:t>
      </w:r>
      <w:r>
        <w:rPr>
          <w:i/>
        </w:rPr>
        <w:t>Crassostrea gigas</w:t>
      </w:r>
      <w:r>
        <w:t xml:space="preserve"> (Thunberg, 1793) as an indicator of performance in the field. </w:t>
      </w:r>
      <w:r>
        <w:rPr>
          <w:i/>
        </w:rPr>
        <w:t>J. Shellfish Res.</w:t>
      </w:r>
      <w:r>
        <w:t>, 15:291-295.</w:t>
      </w:r>
    </w:p>
    <w:p w14:paraId="5EDB3941" w14:textId="71BCB27C" w:rsidR="00822325" w:rsidDel="00E14180" w:rsidRDefault="004B3DE2">
      <w:pPr>
        <w:pBdr>
          <w:top w:val="nil"/>
          <w:left w:val="nil"/>
          <w:bottom w:val="nil"/>
          <w:right w:val="nil"/>
          <w:between w:val="nil"/>
        </w:pBdr>
        <w:spacing w:line="480" w:lineRule="auto"/>
        <w:ind w:left="720" w:hanging="720"/>
        <w:rPr>
          <w:del w:id="2134" w:author="Laura H Spencer" w:date="2020-07-06T22:54:00Z"/>
        </w:rPr>
      </w:pPr>
      <w:del w:id="2135" w:author="Laura H Spencer" w:date="2020-07-06T22:54:00Z">
        <w:r w:rsidDel="00E14180">
          <w:delText xml:space="preserve">Diez, M. E., V. I. Radashevsky, J. M. Orensanz &amp; F. Cremonte. 2011. Spionid polychaetes (Annelida: Spionidae) boring into shells of molluscs of commercial interest in northern Patagonia, Argentina. </w:delText>
        </w:r>
        <w:r w:rsidDel="00E14180">
          <w:rPr>
            <w:i/>
          </w:rPr>
          <w:delText>Ital. J. Zool.</w:delText>
        </w:r>
        <w:r w:rsidDel="00E14180">
          <w:delText>, 78:497–504.</w:delText>
        </w:r>
      </w:del>
    </w:p>
    <w:p w14:paraId="1B305EBD" w14:textId="77777777" w:rsidR="00822325" w:rsidRDefault="004B3DE2">
      <w:pPr>
        <w:pBdr>
          <w:top w:val="nil"/>
          <w:left w:val="nil"/>
          <w:bottom w:val="nil"/>
          <w:right w:val="nil"/>
          <w:between w:val="nil"/>
        </w:pBdr>
        <w:spacing w:line="480" w:lineRule="auto"/>
        <w:ind w:left="720" w:hanging="720"/>
        <w:rPr>
          <w:color w:val="000000"/>
        </w:rPr>
      </w:pPr>
      <w:r>
        <w:rPr>
          <w:color w:val="000000"/>
        </w:rPr>
        <w:t>Diggles, B. K. 2013. Historical epidemiology indicates water quality decline drives loss of oyster (</w:t>
      </w:r>
      <w:r>
        <w:rPr>
          <w:i/>
          <w:color w:val="000000"/>
        </w:rPr>
        <w:t>Saccostrea glomerata</w:t>
      </w:r>
      <w:r>
        <w:rPr>
          <w:color w:val="000000"/>
        </w:rPr>
        <w:t xml:space="preserve">) reefs in Moreton Bay, Australia. </w:t>
      </w:r>
      <w:r>
        <w:rPr>
          <w:i/>
        </w:rPr>
        <w:t>New Zeal. J. Mar. Fresh.</w:t>
      </w:r>
      <w:r>
        <w:rPr>
          <w:color w:val="000000"/>
        </w:rPr>
        <w:t xml:space="preserve"> 47</w:t>
      </w:r>
      <w:r>
        <w:t>:</w:t>
      </w:r>
      <w:r>
        <w:rPr>
          <w:color w:val="000000"/>
        </w:rPr>
        <w:t>561–581.</w:t>
      </w:r>
    </w:p>
    <w:p w14:paraId="29AF304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Dorsett, D. A. The </w:t>
      </w:r>
      <w:r>
        <w:t>r</w:t>
      </w:r>
      <w:r>
        <w:rPr>
          <w:color w:val="000000"/>
        </w:rPr>
        <w:t xml:space="preserve">eproduction and </w:t>
      </w:r>
      <w:r>
        <w:t>m</w:t>
      </w:r>
      <w:r>
        <w:rPr>
          <w:color w:val="000000"/>
        </w:rPr>
        <w:t xml:space="preserve">aintenance of </w:t>
      </w:r>
      <w:r>
        <w:rPr>
          <w:i/>
          <w:color w:val="000000"/>
        </w:rPr>
        <w:t xml:space="preserve">Polydora </w:t>
      </w:r>
      <w:r>
        <w:rPr>
          <w:i/>
        </w:rPr>
        <w:t>c</w:t>
      </w:r>
      <w:r>
        <w:rPr>
          <w:i/>
          <w:color w:val="000000"/>
        </w:rPr>
        <w:t>iliat</w:t>
      </w:r>
      <w:r>
        <w:rPr>
          <w:color w:val="000000"/>
        </w:rPr>
        <w:t>a (Johnst.) at Whitstable.</w:t>
      </w:r>
      <w:r>
        <w:t xml:space="preserve"> </w:t>
      </w:r>
      <w:r>
        <w:rPr>
          <w:color w:val="000000"/>
        </w:rPr>
        <w:t>1961</w:t>
      </w:r>
      <w:r>
        <w:t xml:space="preserve">. </w:t>
      </w:r>
      <w:r>
        <w:rPr>
          <w:i/>
          <w:color w:val="000000"/>
        </w:rPr>
        <w:t>J. Mar. Biol. Assoc. U. K.</w:t>
      </w:r>
      <w:r>
        <w:rPr>
          <w:color w:val="000000"/>
        </w:rPr>
        <w:t xml:space="preserve"> 41</w:t>
      </w:r>
      <w:r>
        <w:t>:</w:t>
      </w:r>
      <w:r>
        <w:rPr>
          <w:color w:val="000000"/>
        </w:rPr>
        <w:t xml:space="preserve">383–396. </w:t>
      </w:r>
    </w:p>
    <w:p w14:paraId="40DB2546" w14:textId="27CB45D0" w:rsidR="00822325" w:rsidRDefault="004B3DE2">
      <w:pPr>
        <w:pBdr>
          <w:top w:val="nil"/>
          <w:left w:val="nil"/>
          <w:bottom w:val="nil"/>
          <w:right w:val="nil"/>
          <w:between w:val="nil"/>
        </w:pBdr>
        <w:spacing w:line="480" w:lineRule="auto"/>
        <w:ind w:left="720" w:hanging="720"/>
        <w:rPr>
          <w:color w:val="000000"/>
        </w:rPr>
      </w:pPr>
      <w:r>
        <w:rPr>
          <w:color w:val="000000"/>
        </w:rPr>
        <w:t xml:space="preserve">Dunphy, B. J., R. M. G. Wells &amp; A. G. Jeffs. 2005. Polydorid infestation in the flat oyster, </w:t>
      </w:r>
      <w:r>
        <w:rPr>
          <w:i/>
          <w:color w:val="000000"/>
        </w:rPr>
        <w:t>Tiostrea chilensis</w:t>
      </w:r>
      <w:r>
        <w:rPr>
          <w:color w:val="000000"/>
        </w:rPr>
        <w:t xml:space="preserve">: hyposaline treatment for an aquaculture candidate. </w:t>
      </w:r>
      <w:r>
        <w:rPr>
          <w:i/>
          <w:color w:val="000000"/>
        </w:rPr>
        <w:t>Aquac. Int.</w:t>
      </w:r>
      <w:r>
        <w:rPr>
          <w:color w:val="000000"/>
        </w:rPr>
        <w:t xml:space="preserve"> 13:351–358.</w:t>
      </w:r>
    </w:p>
    <w:p w14:paraId="3231CB58" w14:textId="77777777" w:rsidR="00822325" w:rsidRDefault="004B3DE2">
      <w:pPr>
        <w:pBdr>
          <w:top w:val="nil"/>
          <w:left w:val="nil"/>
          <w:bottom w:val="nil"/>
          <w:right w:val="nil"/>
          <w:between w:val="nil"/>
        </w:pBdr>
        <w:spacing w:line="480" w:lineRule="auto"/>
        <w:ind w:left="720" w:hanging="720"/>
        <w:rPr>
          <w:color w:val="000000"/>
        </w:rPr>
      </w:pPr>
      <w:r>
        <w:rPr>
          <w:color w:val="000000"/>
        </w:rPr>
        <w:t>Edgar, G</w:t>
      </w:r>
      <w:r>
        <w:t xml:space="preserve">. </w:t>
      </w:r>
      <w:r>
        <w:rPr>
          <w:color w:val="000000"/>
        </w:rPr>
        <w:t xml:space="preserve">J. 2001. </w:t>
      </w:r>
      <w:r>
        <w:rPr>
          <w:i/>
          <w:color w:val="000000"/>
        </w:rPr>
        <w:t>Australian Marine Habitats In Temperate Waters</w:t>
      </w:r>
      <w:r>
        <w:rPr>
          <w:color w:val="000000"/>
        </w:rPr>
        <w:t>. Reed New Holland.</w:t>
      </w:r>
    </w:p>
    <w:p w14:paraId="3B52AB70" w14:textId="31E0337E" w:rsidR="00822325" w:rsidRDefault="004B3DE2">
      <w:pPr>
        <w:pBdr>
          <w:top w:val="nil"/>
          <w:left w:val="nil"/>
          <w:bottom w:val="nil"/>
          <w:right w:val="nil"/>
          <w:between w:val="nil"/>
        </w:pBdr>
        <w:spacing w:line="480" w:lineRule="auto"/>
        <w:ind w:left="720" w:hanging="720"/>
        <w:rPr>
          <w:color w:val="000000"/>
        </w:rPr>
      </w:pPr>
      <w:r>
        <w:rPr>
          <w:color w:val="000000"/>
        </w:rPr>
        <w:t xml:space="preserve">Eldredge, L. G. &amp; </w:t>
      </w:r>
      <w:r>
        <w:t>J. D.</w:t>
      </w:r>
      <w:r>
        <w:rPr>
          <w:color w:val="000000"/>
        </w:rPr>
        <w:t xml:space="preserve"> Humphries. 1994. Perspectives in aquatic exotic species management in the Pacific Islands. Pacific Science Association, South Pacific Commissio</w:t>
      </w:r>
      <w:r>
        <w:t>n</w:t>
      </w:r>
      <w:r>
        <w:rPr>
          <w:color w:val="000000"/>
        </w:rPr>
        <w:t>.</w:t>
      </w:r>
      <w:r>
        <w:t xml:space="preserve"> </w:t>
      </w:r>
    </w:p>
    <w:p w14:paraId="5B633520" w14:textId="57F6014B" w:rsidR="008C0CDE" w:rsidRDefault="004B3DE2" w:rsidP="008C0CDE">
      <w:pPr>
        <w:pBdr>
          <w:top w:val="nil"/>
          <w:left w:val="nil"/>
          <w:bottom w:val="nil"/>
          <w:right w:val="nil"/>
          <w:between w:val="nil"/>
        </w:pBdr>
        <w:spacing w:line="480" w:lineRule="auto"/>
        <w:ind w:left="720" w:hanging="720"/>
        <w:rPr>
          <w:color w:val="000000"/>
        </w:rPr>
      </w:pPr>
      <w:del w:id="2136" w:author="Laura H Spencer" w:date="2020-07-07T10:19:00Z">
        <w:r w:rsidDel="00DA07C2">
          <w:rPr>
            <w:color w:val="000000"/>
          </w:rPr>
          <w:delText>Elston, R. A., C. A. Farley &amp; M. L. Kent. 1986. Occurrence and significance of bonamiasis in European flat oysters</w:delText>
        </w:r>
        <w:r w:rsidDel="00DA07C2">
          <w:rPr>
            <w:i/>
            <w:color w:val="000000"/>
          </w:rPr>
          <w:delText xml:space="preserve"> Ostrea edulis </w:delText>
        </w:r>
        <w:r w:rsidDel="00DA07C2">
          <w:rPr>
            <w:color w:val="000000"/>
          </w:rPr>
          <w:delText xml:space="preserve">in North America. </w:delText>
        </w:r>
        <w:r w:rsidDel="00DA07C2">
          <w:rPr>
            <w:i/>
          </w:rPr>
          <w:delText>Dis. Aquat. Org.</w:delText>
        </w:r>
        <w:r w:rsidDel="00DA07C2">
          <w:delText xml:space="preserve"> </w:delText>
        </w:r>
        <w:r w:rsidDel="00DA07C2">
          <w:rPr>
            <w:color w:val="000000"/>
          </w:rPr>
          <w:delText>2:49–54.</w:delText>
        </w:r>
      </w:del>
      <w:ins w:id="2137" w:author="Laura H Spencer" w:date="2020-06-15T17:24:00Z">
        <w:r w:rsidR="008C0CDE" w:rsidRPr="008C0CDE">
          <w:rPr>
            <w:color w:val="000000"/>
          </w:rPr>
          <w:t>FAO 2011-2020.</w:t>
        </w:r>
        <w:r w:rsidR="008C0CDE">
          <w:rPr>
            <w:color w:val="000000"/>
          </w:rPr>
          <w:t xml:space="preserve"> </w:t>
        </w:r>
        <w:r w:rsidR="008C0CDE" w:rsidRPr="008C0CDE">
          <w:rPr>
            <w:color w:val="000000"/>
          </w:rPr>
          <w:t>National Aquaculture Sector Overview. United States of America. National Aquaculture Sector Overview Fact Sheets. </w:t>
        </w:r>
        <w:r w:rsidR="008C0CDE" w:rsidRPr="008C0CDE">
          <w:rPr>
            <w:bCs/>
            <w:color w:val="000000"/>
            <w:rPrChange w:id="2138" w:author="Laura H Spencer" w:date="2020-06-15T17:24:00Z">
              <w:rPr>
                <w:b/>
                <w:bCs/>
                <w:color w:val="000000"/>
              </w:rPr>
            </w:rPrChange>
          </w:rPr>
          <w:t>Text by Olin, P.G.</w:t>
        </w:r>
        <w:r w:rsidR="008C0CDE" w:rsidRPr="008C0CDE">
          <w:rPr>
            <w:b/>
            <w:bCs/>
            <w:color w:val="000000"/>
          </w:rPr>
          <w:t> </w:t>
        </w:r>
        <w:r w:rsidR="008C0CDE" w:rsidRPr="008C0CDE">
          <w:rPr>
            <w:color w:val="000000"/>
          </w:rPr>
          <w:t>In: </w:t>
        </w:r>
        <w:r w:rsidR="008C0CDE" w:rsidRPr="008C0CDE">
          <w:rPr>
            <w:i/>
            <w:iCs/>
            <w:color w:val="000000"/>
          </w:rPr>
          <w:t>FAO Fisheries and Aquaculture Department</w:t>
        </w:r>
        <w:r w:rsidR="008C0CDE" w:rsidRPr="008C0CDE">
          <w:rPr>
            <w:color w:val="000000"/>
          </w:rPr>
          <w:t> [online]. Rome. Updated 1 February 2011. [Cited 16 June 2020].</w:t>
        </w:r>
      </w:ins>
    </w:p>
    <w:p w14:paraId="3D829A0D" w14:textId="23045D23" w:rsidR="00F65C0A" w:rsidRDefault="00F65C0A" w:rsidP="00F65C0A">
      <w:pPr>
        <w:pBdr>
          <w:top w:val="nil"/>
          <w:left w:val="nil"/>
          <w:bottom w:val="nil"/>
          <w:right w:val="nil"/>
          <w:between w:val="nil"/>
        </w:pBdr>
        <w:spacing w:line="480" w:lineRule="auto"/>
        <w:ind w:left="720" w:hanging="720"/>
        <w:rPr>
          <w:ins w:id="2139" w:author="Laura H Spencer" w:date="2020-06-11T15:07:00Z"/>
          <w:color w:val="000000"/>
        </w:rPr>
      </w:pPr>
      <w:ins w:id="2140" w:author="Laura H Spencer" w:date="2020-06-11T15:06:00Z">
        <w:r w:rsidRPr="00F65C0A">
          <w:rPr>
            <w:color w:val="000000"/>
          </w:rPr>
          <w:lastRenderedPageBreak/>
          <w:t xml:space="preserve">Feely, R. A., Sabine, C. L., Hernandez-Ayon, J. M., Ianson, D., &amp; </w:t>
        </w:r>
      </w:ins>
      <w:ins w:id="2141" w:author="Laura H Spencer" w:date="2020-06-15T19:20:00Z">
        <w:r w:rsidR="006D50FB" w:rsidRPr="00F65C0A">
          <w:rPr>
            <w:color w:val="000000"/>
          </w:rPr>
          <w:t xml:space="preserve">B. </w:t>
        </w:r>
      </w:ins>
      <w:ins w:id="2142" w:author="Laura H Spencer" w:date="2020-06-11T15:06:00Z">
        <w:r w:rsidRPr="00F65C0A">
          <w:rPr>
            <w:color w:val="000000"/>
          </w:rPr>
          <w:t>Hales</w:t>
        </w:r>
      </w:ins>
      <w:ins w:id="2143" w:author="Laura H Spencer" w:date="2020-06-15T19:20:00Z">
        <w:r w:rsidR="006D50FB">
          <w:rPr>
            <w:color w:val="000000"/>
          </w:rPr>
          <w:t xml:space="preserve">. </w:t>
        </w:r>
      </w:ins>
      <w:ins w:id="2144" w:author="Laura H Spencer" w:date="2020-06-11T15:06:00Z">
        <w:r w:rsidRPr="00F65C0A">
          <w:rPr>
            <w:color w:val="000000"/>
          </w:rPr>
          <w:t xml:space="preserve">2008. Evidence for upwelling of corrosive“ acidified” water onto the continental shelf. </w:t>
        </w:r>
        <w:r w:rsidRPr="00F65C0A">
          <w:rPr>
            <w:i/>
            <w:iCs/>
            <w:color w:val="000000"/>
          </w:rPr>
          <w:t>Science</w:t>
        </w:r>
      </w:ins>
      <w:ins w:id="2145" w:author="Laura H Spencer" w:date="2020-06-11T15:07:00Z">
        <w:r>
          <w:rPr>
            <w:color w:val="000000"/>
          </w:rPr>
          <w:t xml:space="preserve"> </w:t>
        </w:r>
      </w:ins>
      <w:ins w:id="2146" w:author="Laura H Spencer" w:date="2020-06-11T15:06:00Z">
        <w:r w:rsidRPr="00F65C0A">
          <w:rPr>
            <w:iCs/>
            <w:color w:val="000000"/>
            <w:rPrChange w:id="2147" w:author="Laura H Spencer" w:date="2020-06-11T15:07:00Z">
              <w:rPr>
                <w:i/>
                <w:iCs/>
                <w:color w:val="000000"/>
              </w:rPr>
            </w:rPrChange>
          </w:rPr>
          <w:t>320</w:t>
        </w:r>
        <w:r w:rsidRPr="00F65C0A">
          <w:rPr>
            <w:color w:val="000000"/>
          </w:rPr>
          <w:t>(5882)</w:t>
        </w:r>
      </w:ins>
      <w:ins w:id="2148" w:author="Laura H Spencer" w:date="2020-06-11T15:07:00Z">
        <w:r>
          <w:rPr>
            <w:color w:val="000000"/>
          </w:rPr>
          <w:t>:</w:t>
        </w:r>
      </w:ins>
      <w:ins w:id="2149" w:author="Laura H Spencer" w:date="2020-06-11T15:06:00Z">
        <w:r w:rsidRPr="00F65C0A">
          <w:rPr>
            <w:color w:val="000000"/>
          </w:rPr>
          <w:t xml:space="preserve"> 1490–1492.</w:t>
        </w:r>
      </w:ins>
    </w:p>
    <w:p w14:paraId="6F9A33D4" w14:textId="251B93D3" w:rsidR="00F65C0A" w:rsidRDefault="00F65C0A" w:rsidP="00F65C0A">
      <w:pPr>
        <w:pBdr>
          <w:top w:val="nil"/>
          <w:left w:val="nil"/>
          <w:bottom w:val="nil"/>
          <w:right w:val="nil"/>
          <w:between w:val="nil"/>
        </w:pBdr>
        <w:spacing w:line="480" w:lineRule="auto"/>
        <w:ind w:left="720" w:hanging="720"/>
        <w:rPr>
          <w:ins w:id="2150" w:author="Laura H Spencer" w:date="2020-06-11T15:06:00Z"/>
          <w:color w:val="000000"/>
        </w:rPr>
      </w:pPr>
      <w:ins w:id="2151" w:author="Laura H Spencer" w:date="2020-06-11T15:07:00Z">
        <w:r w:rsidRPr="00F65C0A">
          <w:rPr>
            <w:color w:val="000000"/>
          </w:rPr>
          <w:t xml:space="preserve">Feely, R. A., Klinger, T., Newton, J. A., &amp; </w:t>
        </w:r>
      </w:ins>
      <w:ins w:id="2152" w:author="Laura H Spencer" w:date="2020-06-15T19:20:00Z">
        <w:r w:rsidR="006D50FB" w:rsidRPr="00F65C0A">
          <w:rPr>
            <w:color w:val="000000"/>
          </w:rPr>
          <w:t xml:space="preserve">M. </w:t>
        </w:r>
      </w:ins>
      <w:ins w:id="2153" w:author="Laura H Spencer" w:date="2020-06-11T15:07:00Z">
        <w:r w:rsidRPr="00F65C0A">
          <w:rPr>
            <w:color w:val="000000"/>
          </w:rPr>
          <w:t>Chadsey</w:t>
        </w:r>
      </w:ins>
      <w:ins w:id="2154" w:author="Laura H Spencer" w:date="2020-06-15T19:20:00Z">
        <w:r w:rsidR="006D50FB">
          <w:rPr>
            <w:color w:val="000000"/>
          </w:rPr>
          <w:t>.</w:t>
        </w:r>
      </w:ins>
      <w:ins w:id="2155" w:author="Laura H Spencer" w:date="2020-06-11T15:07:00Z">
        <w:r w:rsidRPr="00F65C0A">
          <w:rPr>
            <w:color w:val="000000"/>
          </w:rPr>
          <w:t xml:space="preserve"> 2012. </w:t>
        </w:r>
        <w:r w:rsidRPr="00F65C0A">
          <w:rPr>
            <w:i/>
            <w:iCs/>
            <w:color w:val="000000"/>
          </w:rPr>
          <w:t>Scientific summary of ocean acidification in Washington State marine waters</w:t>
        </w:r>
        <w:r w:rsidRPr="00F65C0A">
          <w:rPr>
            <w:color w:val="000000"/>
          </w:rPr>
          <w:t>. US Department of Commerce, National Oceanic and Atmospheric Administration, Office of Oceanic and Atmospheric Research.</w:t>
        </w:r>
      </w:ins>
    </w:p>
    <w:p w14:paraId="0960B402" w14:textId="48D33444" w:rsidR="00400413" w:rsidRDefault="004B3DE2" w:rsidP="00400413">
      <w:pPr>
        <w:pBdr>
          <w:top w:val="nil"/>
          <w:left w:val="nil"/>
          <w:bottom w:val="nil"/>
          <w:right w:val="nil"/>
          <w:between w:val="nil"/>
        </w:pBdr>
        <w:spacing w:line="480" w:lineRule="auto"/>
        <w:ind w:left="720" w:hanging="720"/>
        <w:rPr>
          <w:color w:val="000000"/>
        </w:rPr>
      </w:pPr>
      <w:del w:id="2156" w:author="Laura H Spencer" w:date="2020-07-06T22:57:00Z">
        <w:r w:rsidDel="00E14180">
          <w:rPr>
            <w:color w:val="000000"/>
          </w:rPr>
          <w:delText xml:space="preserve">Ferner, M. C. &amp; Jumars, P. A. 1999. Responses of deposit-feeding spionid polychaetes to dissolved chemical cues. </w:delText>
        </w:r>
        <w:r w:rsidDel="00E14180">
          <w:rPr>
            <w:i/>
          </w:rPr>
          <w:delText>J. Exp. Mar. Biol. Ecol.</w:delText>
        </w:r>
        <w:r w:rsidDel="00E14180">
          <w:rPr>
            <w:color w:val="000000"/>
          </w:rPr>
          <w:delText xml:space="preserve"> 236</w:delText>
        </w:r>
        <w:r w:rsidDel="00E14180">
          <w:delText>:</w:delText>
        </w:r>
        <w:r w:rsidDel="00E14180">
          <w:rPr>
            <w:color w:val="000000"/>
          </w:rPr>
          <w:delText>89–106.</w:delText>
        </w:r>
      </w:del>
      <w:ins w:id="2157" w:author="Laura H Spencer" w:date="2020-06-12T18:38:00Z">
        <w:r w:rsidR="00400413" w:rsidRPr="00400413">
          <w:rPr>
            <w:color w:val="000000"/>
          </w:rPr>
          <w:t xml:space="preserve">Fitridge, I., Dempster, T., Guenther, J., &amp; </w:t>
        </w:r>
      </w:ins>
      <w:ins w:id="2158" w:author="Laura H Spencer" w:date="2020-06-15T19:20:00Z">
        <w:r w:rsidR="006D50FB" w:rsidRPr="00400413">
          <w:rPr>
            <w:color w:val="000000"/>
          </w:rPr>
          <w:t xml:space="preserve">R. </w:t>
        </w:r>
      </w:ins>
      <w:ins w:id="2159" w:author="Laura H Spencer" w:date="2020-06-12T18:38:00Z">
        <w:r w:rsidR="00400413" w:rsidRPr="00400413">
          <w:rPr>
            <w:color w:val="000000"/>
          </w:rPr>
          <w:t>de Nys</w:t>
        </w:r>
      </w:ins>
      <w:ins w:id="2160" w:author="Laura H Spencer" w:date="2020-06-15T19:20:00Z">
        <w:r w:rsidR="006D50FB">
          <w:rPr>
            <w:color w:val="000000"/>
          </w:rPr>
          <w:t xml:space="preserve">. </w:t>
        </w:r>
      </w:ins>
      <w:ins w:id="2161" w:author="Laura H Spencer" w:date="2020-06-12T18:38:00Z">
        <w:r w:rsidR="00400413" w:rsidRPr="00400413">
          <w:rPr>
            <w:color w:val="000000"/>
          </w:rPr>
          <w:t xml:space="preserve">2012. The impact and control of biofouling in marine aquaculture: a review. </w:t>
        </w:r>
        <w:r w:rsidR="00400413" w:rsidRPr="00400413">
          <w:rPr>
            <w:i/>
            <w:iCs/>
            <w:color w:val="000000"/>
          </w:rPr>
          <w:t>Biofouling</w:t>
        </w:r>
        <w:r w:rsidR="00400413" w:rsidRPr="00400413">
          <w:rPr>
            <w:color w:val="000000"/>
          </w:rPr>
          <w:t xml:space="preserve">, </w:t>
        </w:r>
        <w:r w:rsidR="00400413" w:rsidRPr="00400413">
          <w:rPr>
            <w:iCs/>
            <w:color w:val="000000"/>
          </w:rPr>
          <w:t>28</w:t>
        </w:r>
        <w:r w:rsidR="00400413" w:rsidRPr="00400413">
          <w:rPr>
            <w:color w:val="000000"/>
          </w:rPr>
          <w:t>(7)</w:t>
        </w:r>
        <w:r w:rsidR="00400413">
          <w:rPr>
            <w:color w:val="000000"/>
          </w:rPr>
          <w:t>:</w:t>
        </w:r>
        <w:r w:rsidR="00400413" w:rsidRPr="00400413">
          <w:rPr>
            <w:color w:val="000000"/>
          </w:rPr>
          <w:t>649–669.</w:t>
        </w:r>
      </w:ins>
    </w:p>
    <w:p w14:paraId="556F103C" w14:textId="7467F67D" w:rsidR="00822325" w:rsidRDefault="004B3DE2">
      <w:pPr>
        <w:pBdr>
          <w:top w:val="nil"/>
          <w:left w:val="nil"/>
          <w:bottom w:val="nil"/>
          <w:right w:val="nil"/>
          <w:between w:val="nil"/>
        </w:pBdr>
        <w:spacing w:line="480" w:lineRule="auto"/>
        <w:ind w:left="720" w:hanging="720"/>
      </w:pPr>
      <w:r>
        <w:t>Fleury P, E. Goyard</w:t>
      </w:r>
      <w:ins w:id="2162" w:author="Laura H Spencer" w:date="2020-07-06T21:23:00Z">
        <w:r w:rsidR="00F01598">
          <w:t xml:space="preserve">, </w:t>
        </w:r>
      </w:ins>
      <w:del w:id="2163" w:author="Laura H Spencer" w:date="2020-07-06T21:23:00Z">
        <w:r w:rsidDel="00F01598">
          <w:delText xml:space="preserve"> &amp; </w:delText>
        </w:r>
      </w:del>
      <w:r>
        <w:t>J. Mazurie</w:t>
      </w:r>
      <w:ins w:id="2164" w:author="Laura H Spencer" w:date="2020-07-06T21:23:00Z">
        <w:r w:rsidR="00F01598">
          <w:t xml:space="preserve">, </w:t>
        </w:r>
      </w:ins>
      <w:ins w:id="2165" w:author="Laura H Spencer" w:date="2020-07-06T21:24:00Z">
        <w:r w:rsidR="00F01598" w:rsidRPr="00F01598">
          <w:t>S. Claude</w:t>
        </w:r>
        <w:r w:rsidR="00F01598">
          <w:t xml:space="preserve">, </w:t>
        </w:r>
        <w:r w:rsidR="00F01598" w:rsidRPr="00F01598">
          <w:t>J. F. Bouget</w:t>
        </w:r>
        <w:r w:rsidR="00F01598">
          <w:t xml:space="preserve">, </w:t>
        </w:r>
        <w:r w:rsidR="00F01598" w:rsidRPr="00F01598">
          <w:t>A. Langlade</w:t>
        </w:r>
        <w:r w:rsidR="00F01598">
          <w:t xml:space="preserve"> &amp; </w:t>
        </w:r>
        <w:r w:rsidR="00F01598" w:rsidRPr="00F01598">
          <w:t>Y. Le Coguic</w:t>
        </w:r>
        <w:r w:rsidR="00F01598">
          <w:t xml:space="preserve">. </w:t>
        </w:r>
      </w:ins>
      <w:del w:id="2166" w:author="Laura H Spencer" w:date="2020-07-06T21:23:00Z">
        <w:r w:rsidDel="00F01598">
          <w:delText xml:space="preserve"> et al.</w:delText>
        </w:r>
      </w:del>
      <w:del w:id="2167" w:author="Laura H Spencer" w:date="2020-07-06T21:24:00Z">
        <w:r w:rsidDel="00F01598">
          <w:delText xml:space="preserve"> </w:delText>
        </w:r>
      </w:del>
      <w:r>
        <w:t>2001. The assessing of Pacific oyster (</w:t>
      </w:r>
      <w:r>
        <w:rPr>
          <w:i/>
        </w:rPr>
        <w:t>Crassostrea gigas</w:t>
      </w:r>
      <w:r>
        <w:t xml:space="preserve">) rearing performances by the IFREMER/REMORA network: Method and first results (1993-98) in Brittany (France). </w:t>
      </w:r>
      <w:r>
        <w:rPr>
          <w:i/>
        </w:rPr>
        <w:t>Hydrobiologia</w:t>
      </w:r>
      <w:r>
        <w:t>. 465:195-208.</w:t>
      </w:r>
    </w:p>
    <w:p w14:paraId="20CE9FEC" w14:textId="08C4E67E" w:rsidR="00822325" w:rsidRDefault="004B3DE2">
      <w:pPr>
        <w:pBdr>
          <w:top w:val="nil"/>
          <w:left w:val="nil"/>
          <w:bottom w:val="nil"/>
          <w:right w:val="nil"/>
          <w:between w:val="nil"/>
        </w:pBdr>
        <w:spacing w:line="480" w:lineRule="auto"/>
        <w:ind w:left="720" w:hanging="720"/>
        <w:rPr>
          <w:ins w:id="2168" w:author="Laura H Spencer" w:date="2020-06-12T12:44:00Z"/>
        </w:rPr>
      </w:pPr>
      <w:r>
        <w:t>Fleury P, E. Le Ber, S. Claude</w:t>
      </w:r>
      <w:ins w:id="2169" w:author="Laura H Spencer" w:date="2020-07-06T21:26:00Z">
        <w:r w:rsidR="00F01598">
          <w:t xml:space="preserve">, F. Cornette, F. d’Amico, . Guilpain, H. Palvadeau, S. </w:t>
        </w:r>
      </w:ins>
      <w:ins w:id="2170" w:author="Laura H Spencer" w:date="2020-07-06T21:27:00Z">
        <w:r w:rsidR="00F01598">
          <w:t>Robert, P. Le Gall, M. Ropert, C. Simonne, &amp; C. Vercelli</w:t>
        </w:r>
      </w:ins>
      <w:del w:id="2171" w:author="Laura H Spencer" w:date="2020-07-06T21:26:00Z">
        <w:r w:rsidDel="00F01598">
          <w:delText xml:space="preserve"> et al</w:delText>
        </w:r>
      </w:del>
      <w:r>
        <w:t>. 2003. Comparison of pacific oyster (</w:t>
      </w:r>
      <w:r>
        <w:rPr>
          <w:i/>
        </w:rPr>
        <w:t>Crassostrea gigas</w:t>
      </w:r>
      <w:r>
        <w:t xml:space="preserve">) rearing results (survival, growth, quality) in </w:t>
      </w:r>
      <w:del w:id="2172" w:author="Laura H Spencer" w:date="2020-07-06T22:27:00Z">
        <w:r w:rsidDel="00D572A9">
          <w:delText>french</w:delText>
        </w:r>
      </w:del>
      <w:ins w:id="2173" w:author="Laura H Spencer" w:date="2020-07-06T22:27:00Z">
        <w:r w:rsidR="00D572A9">
          <w:t>French</w:t>
        </w:r>
      </w:ins>
      <w:r>
        <w:t xml:space="preserve"> farming areas, after a 10-years monitoring (1993-2002) by the IFREMER/REMORA NETWORK. </w:t>
      </w:r>
      <w:r>
        <w:rPr>
          <w:i/>
        </w:rPr>
        <w:t xml:space="preserve">J Shellfish Res. </w:t>
      </w:r>
      <w:r>
        <w:t>22:330.</w:t>
      </w:r>
    </w:p>
    <w:p w14:paraId="4ED543C2" w14:textId="39F4145E" w:rsidR="00053DA8" w:rsidRDefault="00053DA8" w:rsidP="00053DA8">
      <w:pPr>
        <w:pBdr>
          <w:top w:val="nil"/>
          <w:left w:val="nil"/>
          <w:bottom w:val="nil"/>
          <w:right w:val="nil"/>
          <w:between w:val="nil"/>
        </w:pBdr>
        <w:spacing w:line="480" w:lineRule="auto"/>
        <w:ind w:left="720" w:hanging="720"/>
      </w:pPr>
      <w:ins w:id="2174" w:author="Laura H Spencer" w:date="2020-06-12T12:44:00Z">
        <w:r w:rsidRPr="00053DA8">
          <w:t>Frazier, J. M. 1976. The dynamics of metals in the American oyster,</w:t>
        </w:r>
      </w:ins>
      <w:ins w:id="2175" w:author="Laura H Spencer" w:date="2020-07-06T22:27:00Z">
        <w:r w:rsidR="00D572A9">
          <w:t xml:space="preserve"> </w:t>
        </w:r>
      </w:ins>
      <w:ins w:id="2176" w:author="Laura H Spencer" w:date="2020-06-12T12:44:00Z">
        <w:r w:rsidRPr="00D572A9">
          <w:rPr>
            <w:i/>
            <w:rPrChange w:id="2177" w:author="Laura H Spencer" w:date="2020-07-06T22:27:00Z">
              <w:rPr/>
            </w:rPrChange>
          </w:rPr>
          <w:t>Crassostrea virginica</w:t>
        </w:r>
        <w:r w:rsidRPr="00053DA8">
          <w:t xml:space="preserve">. II. Environmental effects. </w:t>
        </w:r>
        <w:r w:rsidRPr="00053DA8">
          <w:rPr>
            <w:i/>
            <w:iCs/>
          </w:rPr>
          <w:t>Chesapeake Science</w:t>
        </w:r>
        <w:r w:rsidRPr="00053DA8">
          <w:t xml:space="preserve"> </w:t>
        </w:r>
        <w:r w:rsidRPr="00053DA8">
          <w:rPr>
            <w:iCs/>
            <w:rPrChange w:id="2178" w:author="Laura H Spencer" w:date="2020-06-12T12:44:00Z">
              <w:rPr>
                <w:i/>
                <w:iCs/>
              </w:rPr>
            </w:rPrChange>
          </w:rPr>
          <w:t>17</w:t>
        </w:r>
        <w:r w:rsidRPr="00053DA8">
          <w:t>(3)</w:t>
        </w:r>
        <w:r>
          <w:t>:</w:t>
        </w:r>
        <w:r w:rsidRPr="00053DA8">
          <w:t>188–197.</w:t>
        </w:r>
      </w:ins>
    </w:p>
    <w:p w14:paraId="303DB3E1" w14:textId="05858419" w:rsidR="00053DA8" w:rsidRPr="00053DA8" w:rsidRDefault="00053DA8" w:rsidP="00053DA8">
      <w:pPr>
        <w:pBdr>
          <w:top w:val="nil"/>
          <w:left w:val="nil"/>
          <w:bottom w:val="nil"/>
          <w:right w:val="nil"/>
          <w:between w:val="nil"/>
        </w:pBdr>
        <w:spacing w:line="480" w:lineRule="auto"/>
        <w:ind w:left="720" w:hanging="720"/>
        <w:rPr>
          <w:ins w:id="2179" w:author="Laura H Spencer" w:date="2020-06-12T12:33:00Z"/>
        </w:rPr>
      </w:pPr>
      <w:ins w:id="2180" w:author="Laura H Spencer" w:date="2020-06-12T12:33:00Z">
        <w:r w:rsidRPr="00053DA8">
          <w:t xml:space="preserve">Gazeau, F., Quiblier, C., Jansen, J. M., Gattuso, J.-P., Middelburg, J. J., &amp; </w:t>
        </w:r>
      </w:ins>
      <w:ins w:id="2181" w:author="Laura H Spencer" w:date="2020-06-15T19:20:00Z">
        <w:r w:rsidR="006D50FB" w:rsidRPr="00053DA8">
          <w:t xml:space="preserve">C. H. R. </w:t>
        </w:r>
      </w:ins>
      <w:ins w:id="2182" w:author="Laura H Spencer" w:date="2020-06-12T12:33:00Z">
        <w:r w:rsidRPr="00053DA8">
          <w:t>Heip</w:t>
        </w:r>
      </w:ins>
      <w:ins w:id="2183" w:author="Laura H Spencer" w:date="2020-06-15T19:20:00Z">
        <w:r w:rsidR="006D50FB">
          <w:t>.</w:t>
        </w:r>
      </w:ins>
      <w:ins w:id="2184" w:author="Laura H Spencer" w:date="2020-06-12T12:33:00Z">
        <w:r w:rsidRPr="00053DA8">
          <w:t xml:space="preserve"> 2007. Impact of elevated CO</w:t>
        </w:r>
        <w:r w:rsidRPr="00D572A9">
          <w:rPr>
            <w:vertAlign w:val="subscript"/>
            <w:rPrChange w:id="2185" w:author="Laura H Spencer" w:date="2020-07-06T22:27:00Z">
              <w:rPr/>
            </w:rPrChange>
          </w:rPr>
          <w:t>2</w:t>
        </w:r>
        <w:r w:rsidRPr="00053DA8">
          <w:t xml:space="preserve"> on shellfish calcification. </w:t>
        </w:r>
        <w:r w:rsidRPr="00053DA8">
          <w:rPr>
            <w:i/>
            <w:iCs/>
          </w:rPr>
          <w:t>Geophys</w:t>
        </w:r>
      </w:ins>
      <w:ins w:id="2186" w:author="Laura H Spencer" w:date="2020-06-12T12:34:00Z">
        <w:r>
          <w:rPr>
            <w:i/>
            <w:iCs/>
          </w:rPr>
          <w:t>.</w:t>
        </w:r>
      </w:ins>
      <w:ins w:id="2187" w:author="Laura H Spencer" w:date="2020-06-12T12:33:00Z">
        <w:r w:rsidRPr="00053DA8">
          <w:rPr>
            <w:i/>
            <w:iCs/>
          </w:rPr>
          <w:t xml:space="preserve"> Res</w:t>
        </w:r>
      </w:ins>
      <w:ins w:id="2188" w:author="Laura H Spencer" w:date="2020-06-12T12:34:00Z">
        <w:r>
          <w:rPr>
            <w:i/>
            <w:iCs/>
          </w:rPr>
          <w:t>.</w:t>
        </w:r>
      </w:ins>
      <w:ins w:id="2189" w:author="Laura H Spencer" w:date="2020-06-12T12:33:00Z">
        <w:r w:rsidRPr="00053DA8">
          <w:rPr>
            <w:i/>
            <w:iCs/>
          </w:rPr>
          <w:t xml:space="preserve"> Let</w:t>
        </w:r>
      </w:ins>
      <w:ins w:id="2190" w:author="Laura H Spencer" w:date="2020-06-12T12:34:00Z">
        <w:r>
          <w:rPr>
            <w:i/>
            <w:iCs/>
          </w:rPr>
          <w:t>t.</w:t>
        </w:r>
      </w:ins>
      <w:ins w:id="2191" w:author="Laura H Spencer" w:date="2020-06-12T12:33:00Z">
        <w:r w:rsidRPr="00053DA8">
          <w:t xml:space="preserve"> </w:t>
        </w:r>
        <w:r w:rsidRPr="00053DA8">
          <w:rPr>
            <w:iCs/>
          </w:rPr>
          <w:t>34</w:t>
        </w:r>
        <w:r w:rsidRPr="00053DA8">
          <w:t>(7)</w:t>
        </w:r>
        <w:r>
          <w:t>:</w:t>
        </w:r>
        <w:r w:rsidRPr="00053DA8">
          <w:t>L07603.</w:t>
        </w:r>
      </w:ins>
    </w:p>
    <w:p w14:paraId="31D9D735" w14:textId="77777777" w:rsidR="00822325" w:rsidRDefault="004B3DE2">
      <w:pPr>
        <w:pBdr>
          <w:top w:val="nil"/>
          <w:left w:val="nil"/>
          <w:bottom w:val="nil"/>
          <w:right w:val="nil"/>
          <w:between w:val="nil"/>
        </w:pBdr>
        <w:spacing w:line="480" w:lineRule="auto"/>
        <w:ind w:left="720" w:hanging="720"/>
        <w:rPr>
          <w:color w:val="000000"/>
        </w:rPr>
      </w:pPr>
      <w:r>
        <w:t xml:space="preserve">Gabaev, D. D.  2013. Effects of fouling on the Japanese scallop </w:t>
      </w:r>
      <w:r>
        <w:rPr>
          <w:i/>
        </w:rPr>
        <w:t>Mizuhopecten yessoensis</w:t>
      </w:r>
      <w:r>
        <w:t xml:space="preserve"> (Jay) in Peter the Great Bay (Sea of Japan). </w:t>
      </w:r>
      <w:r>
        <w:rPr>
          <w:i/>
        </w:rPr>
        <w:t>Oceanology</w:t>
      </w:r>
      <w:r>
        <w:t xml:space="preserve"> 53:183–191.</w:t>
      </w:r>
    </w:p>
    <w:p w14:paraId="0D21E81F" w14:textId="40B80DF6"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Gallo-García, M. C., M. G. Ulloa-Gómez &amp; D. E. Godínez-Siordia. 2004. Evaluation of two treatments in polychaete worm intensity associated with </w:t>
      </w:r>
      <w:r>
        <w:rPr>
          <w:i/>
          <w:color w:val="000000"/>
        </w:rPr>
        <w:t>Crassostrea gigas</w:t>
      </w:r>
      <w:r>
        <w:rPr>
          <w:color w:val="000000"/>
        </w:rPr>
        <w:t xml:space="preserve"> (Thunberg, 1873) oyster valves. </w:t>
      </w:r>
      <w:r>
        <w:rPr>
          <w:i/>
          <w:color w:val="000000"/>
        </w:rPr>
        <w:t>Cienc. Mar.</w:t>
      </w:r>
      <w:r>
        <w:rPr>
          <w:color w:val="000000"/>
        </w:rPr>
        <w:t xml:space="preserve"> 30:455–464.</w:t>
      </w:r>
    </w:p>
    <w:p w14:paraId="68D294E6" w14:textId="75771785" w:rsidR="00822325" w:rsidRDefault="004B3DE2">
      <w:pPr>
        <w:pBdr>
          <w:top w:val="nil"/>
          <w:left w:val="nil"/>
          <w:bottom w:val="nil"/>
          <w:right w:val="nil"/>
          <w:between w:val="nil"/>
        </w:pBdr>
        <w:spacing w:line="480" w:lineRule="auto"/>
        <w:ind w:left="720" w:hanging="720"/>
        <w:rPr>
          <w:ins w:id="2192" w:author="Laura H Spencer" w:date="2020-06-12T12:40:00Z"/>
        </w:rPr>
      </w:pPr>
      <w:r>
        <w:rPr>
          <w:color w:val="000000"/>
        </w:rPr>
        <w:t xml:space="preserve">Gamble, C. R. 2016. An </w:t>
      </w:r>
      <w:r>
        <w:t>e</w:t>
      </w:r>
      <w:r>
        <w:rPr>
          <w:color w:val="000000"/>
        </w:rPr>
        <w:t xml:space="preserve">valuation of the </w:t>
      </w:r>
      <w:r>
        <w:t>f</w:t>
      </w:r>
      <w:r>
        <w:rPr>
          <w:color w:val="000000"/>
        </w:rPr>
        <w:t xml:space="preserve">loating </w:t>
      </w:r>
      <w:r>
        <w:t>c</w:t>
      </w:r>
      <w:r>
        <w:rPr>
          <w:color w:val="000000"/>
        </w:rPr>
        <w:t xml:space="preserve">age </w:t>
      </w:r>
      <w:r>
        <w:t>s</w:t>
      </w:r>
      <w:r>
        <w:rPr>
          <w:color w:val="000000"/>
        </w:rPr>
        <w:t xml:space="preserve">ystem for Eastern </w:t>
      </w:r>
      <w:r>
        <w:t>o</w:t>
      </w:r>
      <w:r>
        <w:rPr>
          <w:color w:val="000000"/>
        </w:rPr>
        <w:t>yster (</w:t>
      </w:r>
      <w:r>
        <w:rPr>
          <w:i/>
          <w:color w:val="000000"/>
        </w:rPr>
        <w:t>Crassostrea virginica</w:t>
      </w:r>
      <w:r>
        <w:rPr>
          <w:color w:val="000000"/>
        </w:rPr>
        <w:t>)</w:t>
      </w:r>
      <w:r>
        <w:t xml:space="preserve"> a</w:t>
      </w:r>
      <w:r>
        <w:rPr>
          <w:color w:val="000000"/>
        </w:rPr>
        <w:t xml:space="preserve">quaculture </w:t>
      </w:r>
      <w:r>
        <w:t>p</w:t>
      </w:r>
      <w:r>
        <w:rPr>
          <w:color w:val="000000"/>
        </w:rPr>
        <w:t xml:space="preserve">roduction in the </w:t>
      </w:r>
      <w:r>
        <w:t>n</w:t>
      </w:r>
      <w:r>
        <w:rPr>
          <w:color w:val="000000"/>
        </w:rPr>
        <w:t>orth-</w:t>
      </w:r>
      <w:r>
        <w:t>c</w:t>
      </w:r>
      <w:r>
        <w:rPr>
          <w:color w:val="000000"/>
        </w:rPr>
        <w:t>entral Gulf of Mexico. Maste</w:t>
      </w:r>
      <w:r>
        <w:t>rs thesis</w:t>
      </w:r>
      <w:r>
        <w:rPr>
          <w:color w:val="000000"/>
        </w:rPr>
        <w:t>. University of Akureyri.</w:t>
      </w:r>
      <w:r>
        <w:t xml:space="preserve"> Available at: </w:t>
      </w:r>
      <w:r w:rsidR="00053DA8" w:rsidRPr="00320BD2">
        <w:rPr>
          <w:rPrChange w:id="2193" w:author="Laura H Spencer" w:date="2020-06-17T13:18:00Z">
            <w:rPr>
              <w:rStyle w:val="Hyperlink"/>
            </w:rPr>
          </w:rPrChange>
        </w:rPr>
        <w:t>https://pdfs.semanticscholar.org/c932/ab45f95675372813f8b921b38fa176ea3ba9.pdf</w:t>
      </w:r>
    </w:p>
    <w:p w14:paraId="614338E1" w14:textId="19D0A9BA" w:rsidR="00053DA8" w:rsidRDefault="00053DA8" w:rsidP="00053DA8">
      <w:pPr>
        <w:pBdr>
          <w:top w:val="nil"/>
          <w:left w:val="nil"/>
          <w:bottom w:val="nil"/>
          <w:right w:val="nil"/>
          <w:between w:val="nil"/>
        </w:pBdr>
        <w:spacing w:line="480" w:lineRule="auto"/>
        <w:ind w:left="720" w:hanging="720"/>
        <w:rPr>
          <w:color w:val="000000"/>
        </w:rPr>
      </w:pPr>
      <w:ins w:id="2194" w:author="Laura H Spencer" w:date="2020-06-12T12:40:00Z">
        <w:r w:rsidRPr="00053DA8">
          <w:rPr>
            <w:color w:val="000000"/>
          </w:rPr>
          <w:t>Gifford, S. P., Macfarlane, G. R., O’</w:t>
        </w:r>
      </w:ins>
      <w:ins w:id="2195" w:author="Laura H Spencer" w:date="2020-06-15T19:19:00Z">
        <w:r w:rsidR="006D50FB">
          <w:rPr>
            <w:color w:val="000000"/>
          </w:rPr>
          <w:t>C</w:t>
        </w:r>
      </w:ins>
      <w:ins w:id="2196" w:author="Laura H Spencer" w:date="2020-06-12T12:40:00Z">
        <w:r w:rsidRPr="00053DA8">
          <w:rPr>
            <w:color w:val="000000"/>
          </w:rPr>
          <w:t xml:space="preserve">onnor, W. A., &amp; </w:t>
        </w:r>
      </w:ins>
      <w:ins w:id="2197" w:author="Laura H Spencer" w:date="2020-06-15T19:18:00Z">
        <w:r w:rsidR="006D50FB">
          <w:rPr>
            <w:color w:val="000000"/>
          </w:rPr>
          <w:t xml:space="preserve">H. </w:t>
        </w:r>
        <w:r w:rsidR="006D50FB" w:rsidRPr="00053DA8">
          <w:rPr>
            <w:color w:val="000000"/>
          </w:rPr>
          <w:t>R.</w:t>
        </w:r>
        <w:r w:rsidR="006D50FB">
          <w:rPr>
            <w:color w:val="000000"/>
          </w:rPr>
          <w:t xml:space="preserve"> </w:t>
        </w:r>
      </w:ins>
      <w:ins w:id="2198" w:author="Laura H Spencer" w:date="2020-06-12T12:40:00Z">
        <w:r w:rsidRPr="00053DA8">
          <w:rPr>
            <w:color w:val="000000"/>
          </w:rPr>
          <w:t>Dunstan</w:t>
        </w:r>
      </w:ins>
      <w:ins w:id="2199" w:author="Laura H Spencer" w:date="2020-06-15T19:18:00Z">
        <w:r w:rsidR="006D50FB">
          <w:rPr>
            <w:color w:val="000000"/>
          </w:rPr>
          <w:t>.</w:t>
        </w:r>
      </w:ins>
      <w:ins w:id="2200" w:author="Laura H Spencer" w:date="2020-06-12T12:40:00Z">
        <w:r w:rsidRPr="00053DA8">
          <w:rPr>
            <w:color w:val="000000"/>
          </w:rPr>
          <w:t xml:space="preserve"> 2006. Effect of the pollutants lead, zinc, hexadecane and octocosane on total growth and shell growth in the akoya pearl oyster, pinctada imbricata. </w:t>
        </w:r>
        <w:r w:rsidRPr="00053DA8">
          <w:rPr>
            <w:i/>
            <w:iCs/>
            <w:color w:val="000000"/>
          </w:rPr>
          <w:t>J</w:t>
        </w:r>
      </w:ins>
      <w:ins w:id="2201" w:author="Laura H Spencer" w:date="2020-06-15T19:19:00Z">
        <w:r w:rsidR="006D50FB">
          <w:rPr>
            <w:i/>
            <w:iCs/>
            <w:color w:val="000000"/>
          </w:rPr>
          <w:t>.</w:t>
        </w:r>
      </w:ins>
      <w:ins w:id="2202" w:author="Laura H Spencer" w:date="2020-06-12T12:40:00Z">
        <w:r w:rsidRPr="00053DA8">
          <w:rPr>
            <w:i/>
            <w:iCs/>
            <w:color w:val="000000"/>
          </w:rPr>
          <w:t xml:space="preserve"> Shellfish Res</w:t>
        </w:r>
      </w:ins>
      <w:ins w:id="2203" w:author="Laura H Spencer" w:date="2020-06-15T19:19:00Z">
        <w:r w:rsidR="006D50FB">
          <w:rPr>
            <w:i/>
            <w:iCs/>
            <w:color w:val="000000"/>
          </w:rPr>
          <w:t>.</w:t>
        </w:r>
      </w:ins>
      <w:ins w:id="2204" w:author="Laura H Spencer" w:date="2020-06-12T12:40:00Z">
        <w:r w:rsidRPr="00053DA8">
          <w:rPr>
            <w:color w:val="000000"/>
          </w:rPr>
          <w:t xml:space="preserve"> </w:t>
        </w:r>
        <w:r w:rsidRPr="00053DA8">
          <w:rPr>
            <w:i/>
            <w:iCs/>
            <w:color w:val="000000"/>
          </w:rPr>
          <w:t>25</w:t>
        </w:r>
        <w:r w:rsidRPr="00053DA8">
          <w:rPr>
            <w:color w:val="000000"/>
          </w:rPr>
          <w:t>(1)</w:t>
        </w:r>
      </w:ins>
      <w:ins w:id="2205" w:author="Laura H Spencer" w:date="2020-06-15T19:19:00Z">
        <w:r w:rsidR="006D50FB">
          <w:rPr>
            <w:color w:val="000000"/>
          </w:rPr>
          <w:t>:</w:t>
        </w:r>
      </w:ins>
      <w:ins w:id="2206" w:author="Laura H Spencer" w:date="2020-06-12T12:40:00Z">
        <w:r w:rsidRPr="00053DA8">
          <w:rPr>
            <w:color w:val="000000"/>
          </w:rPr>
          <w:t>159–165.</w:t>
        </w:r>
      </w:ins>
    </w:p>
    <w:p w14:paraId="71A718C3" w14:textId="0F311403" w:rsidR="00822325" w:rsidRDefault="004B3DE2">
      <w:pPr>
        <w:pBdr>
          <w:top w:val="nil"/>
          <w:left w:val="nil"/>
          <w:bottom w:val="nil"/>
          <w:right w:val="nil"/>
          <w:between w:val="nil"/>
        </w:pBdr>
        <w:spacing w:line="480" w:lineRule="auto"/>
        <w:ind w:left="720" w:hanging="720"/>
        <w:rPr>
          <w:color w:val="000000"/>
        </w:rPr>
      </w:pPr>
      <w:r>
        <w:rPr>
          <w:color w:val="000000"/>
        </w:rPr>
        <w:t>Government of Canada, F</w:t>
      </w:r>
      <w:r>
        <w:t>isheries</w:t>
      </w:r>
      <w:r>
        <w:rPr>
          <w:color w:val="000000"/>
        </w:rPr>
        <w:t xml:space="preserve"> &amp; Oc</w:t>
      </w:r>
      <w:r>
        <w:t xml:space="preserve">ean </w:t>
      </w:r>
      <w:r>
        <w:rPr>
          <w:color w:val="000000"/>
        </w:rPr>
        <w:t xml:space="preserve">Services. 2017. Investigating </w:t>
      </w:r>
      <w:r>
        <w:rPr>
          <w:i/>
          <w:color w:val="000000"/>
        </w:rPr>
        <w:t>Polydora</w:t>
      </w:r>
      <w:r>
        <w:rPr>
          <w:color w:val="000000"/>
        </w:rPr>
        <w:t xml:space="preserve"> outbreak in New Brunswick off-bottom cultured oysters.</w:t>
      </w:r>
      <w:r>
        <w:t xml:space="preserve"> Aquaculture Collaborative Research and Development Program, Grant G-14-01-002. </w:t>
      </w:r>
    </w:p>
    <w:p w14:paraId="326DEF8B"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Gentemann, C. L., M. R. Fewings &amp; M. García-Reyes. 2017. Satellite sea surface temperatures along the West Coast of the United States during the 2014-2016 northeast Pacific marine heat wave: Coastal SSTs During “the Blob.” </w:t>
      </w:r>
      <w:r>
        <w:rPr>
          <w:i/>
        </w:rPr>
        <w:t>Geophys. Res. Lett.</w:t>
      </w:r>
      <w:r>
        <w:t xml:space="preserve"> </w:t>
      </w:r>
      <w:r>
        <w:rPr>
          <w:color w:val="000000"/>
        </w:rPr>
        <w:t>44</w:t>
      </w:r>
      <w:r>
        <w:t>:</w:t>
      </w:r>
      <w:r>
        <w:rPr>
          <w:color w:val="000000"/>
        </w:rPr>
        <w:t>312–319.</w:t>
      </w:r>
    </w:p>
    <w:p w14:paraId="3E8B8754" w14:textId="0B579B29" w:rsidR="00822325" w:rsidRDefault="004B3DE2">
      <w:pPr>
        <w:pBdr>
          <w:top w:val="nil"/>
          <w:left w:val="nil"/>
          <w:bottom w:val="nil"/>
          <w:right w:val="nil"/>
          <w:between w:val="nil"/>
        </w:pBdr>
        <w:spacing w:line="480" w:lineRule="auto"/>
        <w:ind w:left="720" w:hanging="720"/>
        <w:rPr>
          <w:ins w:id="2207" w:author="Laura H Spencer" w:date="2020-06-11T18:12:00Z"/>
        </w:rPr>
      </w:pPr>
      <w:r>
        <w:t xml:space="preserve">Grabowski, J. H., C. H. Peterson, M. J. Bishop &amp; R. Conrad. 2007. The bioeconomic feasibility of culturing triploid </w:t>
      </w:r>
      <w:r>
        <w:rPr>
          <w:i/>
        </w:rPr>
        <w:t>Crassostrea ariakensis</w:t>
      </w:r>
      <w:r>
        <w:t xml:space="preserve"> in North Carolina. </w:t>
      </w:r>
      <w:r>
        <w:rPr>
          <w:i/>
        </w:rPr>
        <w:t>J. Shellfish Res.</w:t>
      </w:r>
      <w:r>
        <w:t xml:space="preserve"> 26:529–542.</w:t>
      </w:r>
    </w:p>
    <w:p w14:paraId="3AE839BA" w14:textId="3C68CECF" w:rsidR="006B7CB9" w:rsidRDefault="006B7CB9" w:rsidP="006B7CB9">
      <w:pPr>
        <w:pBdr>
          <w:top w:val="nil"/>
          <w:left w:val="nil"/>
          <w:bottom w:val="nil"/>
          <w:right w:val="nil"/>
          <w:between w:val="nil"/>
        </w:pBdr>
        <w:spacing w:line="480" w:lineRule="auto"/>
        <w:ind w:left="720" w:hanging="720"/>
      </w:pPr>
      <w:ins w:id="2208" w:author="Laura H Spencer" w:date="2020-06-11T18:12:00Z">
        <w:r w:rsidRPr="006B7CB9">
          <w:t xml:space="preserve">Graham, E. S., &amp; </w:t>
        </w:r>
      </w:ins>
      <w:ins w:id="2209" w:author="Laura H Spencer" w:date="2020-06-15T19:18:00Z">
        <w:r w:rsidR="006D50FB" w:rsidRPr="006B7CB9">
          <w:t>S. M.</w:t>
        </w:r>
        <w:r w:rsidR="006D50FB">
          <w:t xml:space="preserve"> </w:t>
        </w:r>
      </w:ins>
      <w:ins w:id="2210" w:author="Laura H Spencer" w:date="2020-06-11T18:12:00Z">
        <w:r w:rsidRPr="006B7CB9">
          <w:t>Bollens</w:t>
        </w:r>
      </w:ins>
      <w:ins w:id="2211" w:author="Laura H Spencer" w:date="2020-06-15T19:18:00Z">
        <w:r w:rsidR="006D50FB">
          <w:t>.</w:t>
        </w:r>
      </w:ins>
      <w:ins w:id="2212" w:author="Laura H Spencer" w:date="2020-06-11T18:12:00Z">
        <w:r w:rsidRPr="006B7CB9">
          <w:t xml:space="preserve"> </w:t>
        </w:r>
      </w:ins>
      <w:ins w:id="2213" w:author="Laura H Spencer" w:date="2020-06-15T19:18:00Z">
        <w:r w:rsidR="006D50FB">
          <w:t>2</w:t>
        </w:r>
      </w:ins>
      <w:ins w:id="2214" w:author="Laura H Spencer" w:date="2020-06-11T18:12:00Z">
        <w:r w:rsidRPr="006B7CB9">
          <w:t xml:space="preserve">010. Macrozooplankton Community Dynamics in Relation to Environmental Variables in Willapa Bay, Washington, USA. </w:t>
        </w:r>
        <w:r w:rsidRPr="006B7CB9">
          <w:rPr>
            <w:i/>
            <w:iCs/>
          </w:rPr>
          <w:t>Estua</w:t>
        </w:r>
      </w:ins>
      <w:ins w:id="2215" w:author="Laura H Spencer" w:date="2020-06-11T18:13:00Z">
        <w:r>
          <w:rPr>
            <w:i/>
            <w:iCs/>
          </w:rPr>
          <w:t>r</w:t>
        </w:r>
      </w:ins>
      <w:ins w:id="2216" w:author="Laura H Spencer" w:date="2020-06-15T19:18:00Z">
        <w:r w:rsidR="006D50FB">
          <w:rPr>
            <w:i/>
            <w:iCs/>
          </w:rPr>
          <w:t>.</w:t>
        </w:r>
      </w:ins>
      <w:ins w:id="2217" w:author="Laura H Spencer" w:date="2020-06-11T18:12:00Z">
        <w:r w:rsidRPr="006B7CB9">
          <w:rPr>
            <w:i/>
            <w:iCs/>
          </w:rPr>
          <w:t xml:space="preserve"> Coast</w:t>
        </w:r>
      </w:ins>
      <w:ins w:id="2218" w:author="Laura H Spencer" w:date="2020-06-15T19:18:00Z">
        <w:r w:rsidR="006D50FB">
          <w:rPr>
            <w:i/>
            <w:iCs/>
          </w:rPr>
          <w:t>.</w:t>
        </w:r>
      </w:ins>
      <w:ins w:id="2219" w:author="Laura H Spencer" w:date="2020-06-11T18:12:00Z">
        <w:r w:rsidRPr="006B7CB9">
          <w:t xml:space="preserve"> </w:t>
        </w:r>
        <w:r w:rsidRPr="006D50FB">
          <w:rPr>
            <w:iCs/>
            <w:rPrChange w:id="2220" w:author="Laura H Spencer" w:date="2020-06-15T19:18:00Z">
              <w:rPr>
                <w:i/>
                <w:iCs/>
              </w:rPr>
            </w:rPrChange>
          </w:rPr>
          <w:t>33</w:t>
        </w:r>
        <w:r w:rsidRPr="006B7CB9">
          <w:t>(1)</w:t>
        </w:r>
        <w:r>
          <w:t>:</w:t>
        </w:r>
        <w:r w:rsidRPr="006B7CB9">
          <w:t>182–194.</w:t>
        </w:r>
      </w:ins>
    </w:p>
    <w:p w14:paraId="09D38792" w14:textId="546BF1E1" w:rsidR="00822325" w:rsidDel="00E14180" w:rsidRDefault="004B3DE2">
      <w:pPr>
        <w:pBdr>
          <w:top w:val="nil"/>
          <w:left w:val="nil"/>
          <w:bottom w:val="nil"/>
          <w:right w:val="nil"/>
          <w:between w:val="nil"/>
        </w:pBdr>
        <w:spacing w:line="480" w:lineRule="auto"/>
        <w:ind w:left="720" w:hanging="720"/>
        <w:rPr>
          <w:del w:id="2221" w:author="Laura H Spencer" w:date="2020-07-06T22:59:00Z"/>
          <w:color w:val="000000"/>
        </w:rPr>
      </w:pPr>
      <w:del w:id="2222" w:author="Laura H Spencer" w:date="2020-07-06T22:59:00Z">
        <w:r w:rsidDel="00E14180">
          <w:rPr>
            <w:color w:val="000000"/>
          </w:rPr>
          <w:lastRenderedPageBreak/>
          <w:delText xml:space="preserve">Grant, J.D. 1889. Report </w:delText>
        </w:r>
        <w:r w:rsidDel="00E14180">
          <w:delText>o</w:delText>
        </w:r>
        <w:r w:rsidDel="00E14180">
          <w:rPr>
            <w:color w:val="000000"/>
          </w:rPr>
          <w:delText xml:space="preserve">n Georges River </w:delText>
        </w:r>
        <w:r w:rsidDel="00E14180">
          <w:delText>f</w:delText>
        </w:r>
        <w:r w:rsidDel="00E14180">
          <w:rPr>
            <w:color w:val="000000"/>
          </w:rPr>
          <w:delText xml:space="preserve">isheries, Appendix A:5–15. Commissioners </w:delText>
        </w:r>
        <w:r w:rsidDel="00E14180">
          <w:delText>o</w:delText>
        </w:r>
        <w:r w:rsidDel="00E14180">
          <w:rPr>
            <w:color w:val="000000"/>
          </w:rPr>
          <w:delText xml:space="preserve">f Fisheries 1889: Report </w:delText>
        </w:r>
        <w:r w:rsidDel="00E14180">
          <w:delText>o</w:delText>
        </w:r>
        <w:r w:rsidDel="00E14180">
          <w:rPr>
            <w:color w:val="000000"/>
          </w:rPr>
          <w:delText xml:space="preserve">f </w:delText>
        </w:r>
        <w:r w:rsidDel="00E14180">
          <w:delText>t</w:delText>
        </w:r>
        <w:r w:rsidDel="00E14180">
          <w:rPr>
            <w:color w:val="000000"/>
          </w:rPr>
          <w:delText xml:space="preserve">he Commissioners </w:delText>
        </w:r>
        <w:r w:rsidDel="00E14180">
          <w:delText>o</w:delText>
        </w:r>
        <w:r w:rsidDel="00E14180">
          <w:rPr>
            <w:color w:val="000000"/>
          </w:rPr>
          <w:delText xml:space="preserve">f Fisheries </w:delText>
        </w:r>
        <w:r w:rsidDel="00E14180">
          <w:delText>f</w:delText>
        </w:r>
        <w:r w:rsidDel="00E14180">
          <w:rPr>
            <w:color w:val="000000"/>
          </w:rPr>
          <w:delText xml:space="preserve">or </w:delText>
        </w:r>
        <w:r w:rsidDel="00E14180">
          <w:delText>t</w:delText>
        </w:r>
        <w:r w:rsidDel="00E14180">
          <w:rPr>
            <w:color w:val="000000"/>
          </w:rPr>
          <w:delText xml:space="preserve">he </w:delText>
        </w:r>
        <w:r w:rsidDel="00E14180">
          <w:delText>y</w:delText>
        </w:r>
        <w:r w:rsidDel="00E14180">
          <w:rPr>
            <w:color w:val="000000"/>
          </w:rPr>
          <w:delText xml:space="preserve">ear </w:delText>
        </w:r>
        <w:r w:rsidDel="00E14180">
          <w:delText>e</w:delText>
        </w:r>
        <w:r w:rsidDel="00E14180">
          <w:rPr>
            <w:color w:val="000000"/>
          </w:rPr>
          <w:delText xml:space="preserve">nding 31st December 1888. Charles Potter Govt. Pr., Sydney, </w:delText>
        </w:r>
        <w:r w:rsidDel="00E14180">
          <w:delText>NSW</w:delText>
        </w:r>
        <w:r w:rsidDel="00E14180">
          <w:rPr>
            <w:color w:val="000000"/>
          </w:rPr>
          <w:delText>, Pp. 30.</w:delText>
        </w:r>
      </w:del>
    </w:p>
    <w:p w14:paraId="1304AEA7" w14:textId="05BC2ED6" w:rsidR="00822325" w:rsidRPr="00857488" w:rsidRDefault="004B3DE2">
      <w:pPr>
        <w:pBdr>
          <w:top w:val="nil"/>
          <w:left w:val="nil"/>
          <w:bottom w:val="nil"/>
          <w:right w:val="nil"/>
          <w:between w:val="nil"/>
        </w:pBdr>
        <w:spacing w:line="480" w:lineRule="auto"/>
        <w:ind w:left="720" w:hanging="720"/>
        <w:rPr>
          <w:color w:val="000000" w:themeColor="text1"/>
        </w:rPr>
      </w:pPr>
      <w:r>
        <w:t xml:space="preserve">Gryder, D. K. 2002. Control of mud blister formation in oysters. Final Report, Project FRG-00-05, Virginia Fishery Resource Grant Program. Available at </w:t>
      </w:r>
      <w:r w:rsidRPr="00857488">
        <w:rPr>
          <w:color w:val="000000" w:themeColor="text1"/>
          <w:u w:val="single"/>
        </w:rPr>
        <w:t>http://139.70.23.11/research/units/centerspartners/map/frg/reports/docs_frg_reports/FRG-2000-05-Dennis-Gryder.pdf</w:t>
      </w:r>
    </w:p>
    <w:p w14:paraId="35AD0281" w14:textId="77777777" w:rsidR="00822325" w:rsidRDefault="004B3DE2">
      <w:pPr>
        <w:pBdr>
          <w:top w:val="nil"/>
          <w:left w:val="nil"/>
          <w:bottom w:val="nil"/>
          <w:right w:val="nil"/>
          <w:between w:val="nil"/>
        </w:pBdr>
        <w:spacing w:line="480" w:lineRule="auto"/>
        <w:ind w:left="720" w:hanging="720"/>
        <w:rPr>
          <w:color w:val="000000"/>
        </w:rPr>
      </w:pPr>
      <w:r w:rsidRPr="00857488">
        <w:rPr>
          <w:color w:val="000000" w:themeColor="text1"/>
        </w:rPr>
        <w:t>Hadi</w:t>
      </w:r>
      <w:r>
        <w:t xml:space="preserve">roseyani Y &amp; D. Djokosetiyanto dan Iswadi.  2007. Polychaete species infected pearl oyster </w:t>
      </w:r>
      <w:r>
        <w:rPr>
          <w:i/>
        </w:rPr>
        <w:t>Pinctada maxima</w:t>
      </w:r>
      <w:r>
        <w:t xml:space="preserve"> at Padang Cermin water, Lampung. </w:t>
      </w:r>
      <w:r>
        <w:rPr>
          <w:i/>
        </w:rPr>
        <w:t xml:space="preserve">Jurnal akuakultur Indonesia. </w:t>
      </w:r>
      <w:r>
        <w:t>6:197-204.</w:t>
      </w:r>
    </w:p>
    <w:p w14:paraId="4945CD6E" w14:textId="1EB501BB" w:rsidR="00822325" w:rsidRDefault="004B3DE2">
      <w:pPr>
        <w:pBdr>
          <w:top w:val="nil"/>
          <w:left w:val="nil"/>
          <w:bottom w:val="nil"/>
          <w:right w:val="nil"/>
          <w:between w:val="nil"/>
        </w:pBdr>
        <w:spacing w:line="480" w:lineRule="auto"/>
        <w:ind w:left="720" w:hanging="720"/>
        <w:rPr>
          <w:color w:val="000000"/>
        </w:rPr>
      </w:pPr>
      <w:r>
        <w:rPr>
          <w:color w:val="000000"/>
        </w:rPr>
        <w:t xml:space="preserve">Haigler, S. A. 1969. Boring mechanism of </w:t>
      </w:r>
      <w:r>
        <w:rPr>
          <w:i/>
          <w:color w:val="000000"/>
        </w:rPr>
        <w:t>Polydora websteri</w:t>
      </w:r>
      <w:r>
        <w:rPr>
          <w:color w:val="000000"/>
        </w:rPr>
        <w:t xml:space="preserve"> inhabiting </w:t>
      </w:r>
      <w:r>
        <w:rPr>
          <w:i/>
          <w:color w:val="000000"/>
        </w:rPr>
        <w:t>Crassostrea virginica</w:t>
      </w:r>
      <w:r>
        <w:rPr>
          <w:color w:val="000000"/>
        </w:rPr>
        <w:t xml:space="preserve">. </w:t>
      </w:r>
      <w:r>
        <w:rPr>
          <w:i/>
          <w:color w:val="000000"/>
        </w:rPr>
        <w:t>Am. Zool.</w:t>
      </w:r>
      <w:r>
        <w:rPr>
          <w:color w:val="000000"/>
        </w:rPr>
        <w:t xml:space="preserve"> 9:821–828.</w:t>
      </w:r>
    </w:p>
    <w:p w14:paraId="15E6C224" w14:textId="77777777" w:rsidR="00822325" w:rsidRDefault="004B3DE2">
      <w:pPr>
        <w:pBdr>
          <w:top w:val="nil"/>
          <w:left w:val="nil"/>
          <w:bottom w:val="nil"/>
          <w:right w:val="nil"/>
          <w:between w:val="nil"/>
        </w:pBdr>
        <w:spacing w:line="480" w:lineRule="auto"/>
        <w:ind w:left="720" w:hanging="720"/>
        <w:rPr>
          <w:color w:val="000000"/>
        </w:rPr>
      </w:pPr>
      <w:r>
        <w:t xml:space="preserve">Handley, S. J. 1995. Spionid polychaetes in Pacific oysters, </w:t>
      </w:r>
      <w:r>
        <w:rPr>
          <w:i/>
        </w:rPr>
        <w:t>Crassostrea gigas</w:t>
      </w:r>
      <w:r>
        <w:t xml:space="preserve"> (Thunberg) from Admiralty Bay, Marlborough Sounds, New Zealand. </w:t>
      </w:r>
      <w:r>
        <w:rPr>
          <w:i/>
        </w:rPr>
        <w:t xml:space="preserve">N. Z. J. Mar. Freshwater Res. </w:t>
      </w:r>
      <w:r>
        <w:t>29:305–309.</w:t>
      </w:r>
    </w:p>
    <w:p w14:paraId="50B29600" w14:textId="2E2A82A2" w:rsidR="00822325" w:rsidRDefault="004B3DE2">
      <w:pPr>
        <w:pBdr>
          <w:top w:val="nil"/>
          <w:left w:val="nil"/>
          <w:bottom w:val="nil"/>
          <w:right w:val="nil"/>
          <w:between w:val="nil"/>
        </w:pBdr>
        <w:spacing w:line="480" w:lineRule="auto"/>
        <w:ind w:left="720" w:hanging="720"/>
      </w:pPr>
      <w:r>
        <w:rPr>
          <w:color w:val="000000"/>
        </w:rPr>
        <w:t xml:space="preserve">Handley a, S. J. &amp; P. R. Bergquist. 1997. Spionid polychaete infestations of intertidal pacific oysters </w:t>
      </w:r>
      <w:r>
        <w:rPr>
          <w:i/>
          <w:color w:val="000000"/>
        </w:rPr>
        <w:t>Crassostrea giga</w:t>
      </w:r>
      <w:r>
        <w:rPr>
          <w:color w:val="000000"/>
        </w:rPr>
        <w:t xml:space="preserve">s Thunberg) Mahurangi Harbour, northern New Zealand. </w:t>
      </w:r>
      <w:r>
        <w:rPr>
          <w:i/>
          <w:color w:val="000000"/>
        </w:rPr>
        <w:t>Aquaculture</w:t>
      </w:r>
      <w:r>
        <w:rPr>
          <w:color w:val="000000"/>
        </w:rPr>
        <w:t xml:space="preserve"> 153:191–205.</w:t>
      </w:r>
    </w:p>
    <w:p w14:paraId="6E315D4E" w14:textId="77777777" w:rsidR="00822325" w:rsidRDefault="004B3DE2">
      <w:pPr>
        <w:pBdr>
          <w:top w:val="nil"/>
          <w:left w:val="nil"/>
          <w:bottom w:val="nil"/>
          <w:right w:val="nil"/>
          <w:between w:val="nil"/>
        </w:pBdr>
        <w:spacing w:line="480" w:lineRule="auto"/>
        <w:ind w:left="720" w:hanging="720"/>
      </w:pPr>
      <w:r>
        <w:t xml:space="preserve">Handley, S. J. 1998. Power to the oyster: do spionid-induced shell blisters affect condition in subtidal oysters? </w:t>
      </w:r>
      <w:r>
        <w:rPr>
          <w:i/>
        </w:rPr>
        <w:t>J. Shellfish Res.</w:t>
      </w:r>
      <w:r>
        <w:t xml:space="preserve"> 17:1093–1100.</w:t>
      </w:r>
    </w:p>
    <w:p w14:paraId="76D57B55" w14:textId="77777777" w:rsidR="00822325" w:rsidRDefault="004B3DE2">
      <w:pPr>
        <w:pBdr>
          <w:top w:val="nil"/>
          <w:left w:val="nil"/>
          <w:bottom w:val="nil"/>
          <w:right w:val="nil"/>
          <w:between w:val="nil"/>
        </w:pBdr>
        <w:spacing w:line="480" w:lineRule="auto"/>
        <w:ind w:left="720" w:hanging="720"/>
      </w:pPr>
      <w:r>
        <w:t xml:space="preserve">Handley, S. J.  2002. Optimizing intertidal Pacific oyster (Thunberg) culture, Houhora Harbour, northern New Zealand. </w:t>
      </w:r>
      <w:r>
        <w:rPr>
          <w:i/>
        </w:rPr>
        <w:t>Aquac. Res.</w:t>
      </w:r>
      <w:r>
        <w:t xml:space="preserve"> 33:1019–1030.</w:t>
      </w:r>
    </w:p>
    <w:p w14:paraId="76E971C6" w14:textId="77777777" w:rsidR="00822325" w:rsidRDefault="004B3DE2">
      <w:pPr>
        <w:pBdr>
          <w:top w:val="nil"/>
          <w:left w:val="nil"/>
          <w:bottom w:val="nil"/>
          <w:right w:val="nil"/>
          <w:between w:val="nil"/>
        </w:pBdr>
        <w:spacing w:line="480" w:lineRule="auto"/>
        <w:ind w:left="720" w:hanging="720"/>
      </w:pPr>
      <w:r>
        <w:t xml:space="preserve">Hanley, T. C., J. W. White, C. D. Stallings &amp; D. L. Kimbro. 2019. Environmental gradients shape the combined effects of multiple parasites on oyster hosts in the northern Gulf of Mexico. </w:t>
      </w:r>
      <w:r>
        <w:rPr>
          <w:i/>
        </w:rPr>
        <w:t>Mar. Ecol. Prog. Ser.</w:t>
      </w:r>
      <w:r>
        <w:t xml:space="preserve"> 612:111–125.</w:t>
      </w:r>
    </w:p>
    <w:p w14:paraId="74BEA98B" w14:textId="54F419BD" w:rsidR="00822325" w:rsidRDefault="004B3DE2">
      <w:pPr>
        <w:pBdr>
          <w:top w:val="nil"/>
          <w:left w:val="nil"/>
          <w:bottom w:val="nil"/>
          <w:right w:val="nil"/>
          <w:between w:val="nil"/>
        </w:pBdr>
        <w:spacing w:line="480" w:lineRule="auto"/>
        <w:ind w:left="720" w:hanging="720"/>
        <w:rPr>
          <w:color w:val="000000"/>
        </w:rPr>
      </w:pPr>
      <w:r>
        <w:rPr>
          <w:color w:val="000000"/>
        </w:rPr>
        <w:lastRenderedPageBreak/>
        <w:t>Handlinger, J. H., M. Lleonart &amp; M. D. Powell. 2004. Development of an integrated management program for the control of spionid mudworms in cultured abalone.</w:t>
      </w:r>
      <w:r>
        <w:t xml:space="preserve"> Australian Fisheries Research and Development Corporation Project No. 98/307. Available at: http://frdc.com.au/Archived-Reports/FRDC%20Projects/1998-307-DLD.pdf</w:t>
      </w:r>
    </w:p>
    <w:p w14:paraId="517B39FF" w14:textId="7B28675D" w:rsidR="00822325" w:rsidRDefault="004B3DE2">
      <w:pPr>
        <w:pBdr>
          <w:top w:val="nil"/>
          <w:left w:val="nil"/>
          <w:bottom w:val="nil"/>
          <w:right w:val="nil"/>
          <w:between w:val="nil"/>
        </w:pBdr>
        <w:spacing w:line="480" w:lineRule="auto"/>
        <w:ind w:left="720" w:hanging="720"/>
        <w:rPr>
          <w:color w:val="000000"/>
        </w:rPr>
      </w:pPr>
      <w:r>
        <w:rPr>
          <w:color w:val="000000"/>
        </w:rPr>
        <w:t xml:space="preserve">Hansen, B. W., H. H. Jakobsen, A. Andersen, R. Almeda, T. M. Pedersen, A. M. Christensen &amp; B. Nilsson. 2010. Swimming behavior and prey retention of the polychaete larvae </w:t>
      </w:r>
      <w:r>
        <w:rPr>
          <w:i/>
          <w:color w:val="000000"/>
        </w:rPr>
        <w:t>Polydora ciliata</w:t>
      </w:r>
      <w:r>
        <w:rPr>
          <w:color w:val="000000"/>
        </w:rPr>
        <w:t xml:space="preserve"> (Johnston). </w:t>
      </w:r>
      <w:r>
        <w:rPr>
          <w:i/>
          <w:color w:val="000000"/>
        </w:rPr>
        <w:t>J. Exp. Biol.</w:t>
      </w:r>
      <w:r>
        <w:rPr>
          <w:color w:val="000000"/>
        </w:rPr>
        <w:t xml:space="preserve"> 213:3237–3246.</w:t>
      </w:r>
    </w:p>
    <w:p w14:paraId="7F6CD941" w14:textId="2E27EADF" w:rsidR="00822325" w:rsidRDefault="004B3DE2">
      <w:pPr>
        <w:pBdr>
          <w:top w:val="nil"/>
          <w:left w:val="nil"/>
          <w:bottom w:val="nil"/>
          <w:right w:val="nil"/>
          <w:between w:val="nil"/>
        </w:pBdr>
        <w:spacing w:line="480" w:lineRule="auto"/>
        <w:ind w:left="720" w:hanging="720"/>
        <w:rPr>
          <w:ins w:id="2223" w:author="Laura H Spencer" w:date="2020-06-17T13:48:00Z"/>
          <w:color w:val="000000"/>
        </w:rPr>
      </w:pPr>
      <w:r>
        <w:rPr>
          <w:color w:val="000000"/>
        </w:rPr>
        <w:t xml:space="preserve">Hartman, O. 1940. </w:t>
      </w:r>
      <w:r>
        <w:rPr>
          <w:i/>
          <w:color w:val="000000"/>
        </w:rPr>
        <w:t>Boccardia proboscidea</w:t>
      </w:r>
      <w:r>
        <w:rPr>
          <w:color w:val="000000"/>
        </w:rPr>
        <w:t xml:space="preserve">, a new species of spionid worm from California. </w:t>
      </w:r>
      <w:r>
        <w:rPr>
          <w:i/>
        </w:rPr>
        <w:t>J. Wash. Acad. Sci.</w:t>
      </w:r>
      <w:r>
        <w:rPr>
          <w:color w:val="000000"/>
        </w:rPr>
        <w:t xml:space="preserve"> 30</w:t>
      </w:r>
      <w:r>
        <w:t>:</w:t>
      </w:r>
      <w:r>
        <w:rPr>
          <w:color w:val="000000"/>
        </w:rPr>
        <w:t>382–387.</w:t>
      </w:r>
    </w:p>
    <w:p w14:paraId="4C6A3218" w14:textId="5770CB4C" w:rsidR="001308C2" w:rsidRDefault="001308C2">
      <w:pPr>
        <w:pBdr>
          <w:top w:val="nil"/>
          <w:left w:val="nil"/>
          <w:bottom w:val="nil"/>
          <w:right w:val="nil"/>
          <w:between w:val="nil"/>
        </w:pBdr>
        <w:spacing w:line="480" w:lineRule="auto"/>
        <w:ind w:left="1440" w:hanging="1440"/>
        <w:rPr>
          <w:color w:val="000000"/>
        </w:rPr>
        <w:pPrChange w:id="2224" w:author="Laura H Spencer" w:date="2020-07-06T22:28:00Z">
          <w:pPr>
            <w:pBdr>
              <w:top w:val="nil"/>
              <w:left w:val="nil"/>
              <w:bottom w:val="nil"/>
              <w:right w:val="nil"/>
              <w:between w:val="nil"/>
            </w:pBdr>
            <w:spacing w:line="480" w:lineRule="auto"/>
            <w:ind w:left="720" w:hanging="720"/>
          </w:pPr>
        </w:pPrChange>
      </w:pPr>
      <w:ins w:id="2225" w:author="Laura H Spencer" w:date="2020-06-17T13:48:00Z">
        <w:r w:rsidRPr="001308C2">
          <w:rPr>
            <w:color w:val="000000"/>
          </w:rPr>
          <w:t xml:space="preserve">Hartman, O. 1941. </w:t>
        </w:r>
        <w:r w:rsidRPr="001308C2">
          <w:rPr>
            <w:i/>
            <w:iCs/>
            <w:color w:val="000000"/>
          </w:rPr>
          <w:t>Some contributions to the biology and life history of Spionidae from California: with keys to species and genera and descriptions of two new forms</w:t>
        </w:r>
      </w:ins>
      <w:ins w:id="2226" w:author="Laura H Spencer" w:date="2020-06-17T13:49:00Z">
        <w:r w:rsidR="0016206D">
          <w:rPr>
            <w:color w:val="000000"/>
          </w:rPr>
          <w:t>.</w:t>
        </w:r>
      </w:ins>
      <w:ins w:id="2227" w:author="Laura H Spencer" w:date="2020-06-17T13:48:00Z">
        <w:r w:rsidRPr="001308C2">
          <w:rPr>
            <w:color w:val="000000"/>
          </w:rPr>
          <w:t xml:space="preserve"> </w:t>
        </w:r>
      </w:ins>
      <w:ins w:id="2228" w:author="Laura H Spencer" w:date="2020-06-17T13:49:00Z">
        <w:r w:rsidR="0016206D">
          <w:rPr>
            <w:color w:val="000000"/>
          </w:rPr>
          <w:t xml:space="preserve">Pgs </w:t>
        </w:r>
      </w:ins>
      <w:ins w:id="2229" w:author="Laura H Spencer" w:date="2020-06-17T13:48:00Z">
        <w:r w:rsidRPr="001308C2">
          <w:rPr>
            <w:color w:val="000000"/>
          </w:rPr>
          <w:t>289-322. University of Southern California Press.</w:t>
        </w:r>
      </w:ins>
    </w:p>
    <w:p w14:paraId="0DD788DB" w14:textId="3E396C6B" w:rsidR="00822325" w:rsidDel="00BA7D9C" w:rsidRDefault="004B3DE2">
      <w:pPr>
        <w:pBdr>
          <w:top w:val="nil"/>
          <w:left w:val="nil"/>
          <w:bottom w:val="nil"/>
          <w:right w:val="nil"/>
          <w:between w:val="nil"/>
        </w:pBdr>
        <w:spacing w:line="480" w:lineRule="auto"/>
        <w:ind w:left="720" w:hanging="720"/>
        <w:rPr>
          <w:del w:id="2230" w:author="Laura H Spencer" w:date="2020-07-06T23:04:00Z"/>
        </w:rPr>
      </w:pPr>
      <w:del w:id="2231" w:author="Laura H Spencer" w:date="2020-07-06T23:04:00Z">
        <w:r w:rsidDel="00BA7D9C">
          <w:rPr>
            <w:color w:val="000000"/>
          </w:rPr>
          <w:delText xml:space="preserve">Hatfield, P. A. 1965. </w:delText>
        </w:r>
        <w:r w:rsidDel="00BA7D9C">
          <w:rPr>
            <w:i/>
            <w:color w:val="000000"/>
          </w:rPr>
          <w:delText>Polydora commensalis</w:delText>
        </w:r>
        <w:r w:rsidDel="00BA7D9C">
          <w:rPr>
            <w:color w:val="000000"/>
          </w:rPr>
          <w:delText xml:space="preserve"> </w:delText>
        </w:r>
        <w:r w:rsidDel="00BA7D9C">
          <w:delText>A</w:delText>
        </w:r>
        <w:r w:rsidDel="00BA7D9C">
          <w:rPr>
            <w:color w:val="000000"/>
          </w:rPr>
          <w:delText xml:space="preserve">ndrews - larval development and observations in adults. </w:delText>
        </w:r>
        <w:r w:rsidDel="00BA7D9C">
          <w:rPr>
            <w:i/>
            <w:color w:val="000000"/>
          </w:rPr>
          <w:delText>Biol. Bull.</w:delText>
        </w:r>
        <w:r w:rsidDel="00BA7D9C">
          <w:rPr>
            <w:color w:val="000000"/>
          </w:rPr>
          <w:delText xml:space="preserve"> 128:356–368.</w:delText>
        </w:r>
      </w:del>
    </w:p>
    <w:p w14:paraId="20A9DEF3" w14:textId="77777777" w:rsidR="00822325" w:rsidRDefault="004B3DE2">
      <w:pPr>
        <w:pBdr>
          <w:top w:val="nil"/>
          <w:left w:val="nil"/>
          <w:bottom w:val="nil"/>
          <w:right w:val="nil"/>
          <w:between w:val="nil"/>
        </w:pBdr>
        <w:spacing w:line="480" w:lineRule="auto"/>
        <w:ind w:left="720" w:hanging="720"/>
      </w:pPr>
      <w:r>
        <w:t xml:space="preserve">Hidu, H., S. R. Chapman &amp; W. Mook. 1988. Overwintering American oyster seed by cold humid air storage. </w:t>
      </w:r>
      <w:r>
        <w:rPr>
          <w:i/>
        </w:rPr>
        <w:t>J. Shellfish Res.</w:t>
      </w:r>
      <w:r>
        <w:t xml:space="preserve"> 7:47–50.</w:t>
      </w:r>
    </w:p>
    <w:p w14:paraId="2FDADC42" w14:textId="6030B552" w:rsidR="00822325" w:rsidRDefault="004B3DE2">
      <w:pPr>
        <w:pBdr>
          <w:top w:val="nil"/>
          <w:left w:val="nil"/>
          <w:bottom w:val="nil"/>
          <w:right w:val="nil"/>
          <w:between w:val="nil"/>
        </w:pBdr>
        <w:spacing w:line="480" w:lineRule="auto"/>
        <w:ind w:left="720" w:hanging="720"/>
        <w:rPr>
          <w:ins w:id="2232" w:author="Laura H Spencer" w:date="2020-06-15T18:36:00Z"/>
        </w:rPr>
      </w:pPr>
      <w:r>
        <w:t xml:space="preserve">Hopkins, S. H. 1958. The planktonic larvae of </w:t>
      </w:r>
      <w:r>
        <w:rPr>
          <w:i/>
        </w:rPr>
        <w:t>Polydora Websteri</w:t>
      </w:r>
      <w:r>
        <w:t xml:space="preserve"> Hartman (Annelida, Polychaeta) and their settling on oysters. </w:t>
      </w:r>
      <w:r>
        <w:rPr>
          <w:i/>
        </w:rPr>
        <w:t>Bull. Mar. Sci.</w:t>
      </w:r>
      <w:r>
        <w:t xml:space="preserve"> 8:268–277.</w:t>
      </w:r>
    </w:p>
    <w:p w14:paraId="47A8F3EA" w14:textId="2553362A" w:rsidR="004E41AF" w:rsidRDefault="004E41AF" w:rsidP="004E41AF">
      <w:pPr>
        <w:pBdr>
          <w:top w:val="nil"/>
          <w:left w:val="nil"/>
          <w:bottom w:val="nil"/>
          <w:right w:val="nil"/>
          <w:between w:val="nil"/>
        </w:pBdr>
        <w:spacing w:line="480" w:lineRule="auto"/>
        <w:ind w:left="720" w:hanging="720"/>
      </w:pPr>
      <w:ins w:id="2233" w:author="Laura H Spencer" w:date="2020-06-15T18:36:00Z">
        <w:r w:rsidRPr="004E41AF">
          <w:t>Horner, R. A., Postel, J. R., Halsband-Lenk, C., Pierson, J. J., Pohnert, G., &amp; T. Wichard</w:t>
        </w:r>
        <w:r>
          <w:t>.</w:t>
        </w:r>
        <w:r w:rsidRPr="004E41AF">
          <w:t xml:space="preserve"> 2005. Winter-spring phytoplankton blooms in Dabob Bay, Washington. </w:t>
        </w:r>
        <w:r w:rsidRPr="004E41AF">
          <w:rPr>
            <w:i/>
            <w:iCs/>
          </w:rPr>
          <w:t>Prog</w:t>
        </w:r>
        <w:r>
          <w:rPr>
            <w:i/>
            <w:iCs/>
          </w:rPr>
          <w:t>.</w:t>
        </w:r>
        <w:r w:rsidRPr="004E41AF">
          <w:rPr>
            <w:i/>
            <w:iCs/>
          </w:rPr>
          <w:t xml:space="preserve"> Oceanogr</w:t>
        </w:r>
        <w:r>
          <w:rPr>
            <w:i/>
            <w:iCs/>
          </w:rPr>
          <w:t>.</w:t>
        </w:r>
        <w:r w:rsidRPr="004E41AF">
          <w:t xml:space="preserve"> </w:t>
        </w:r>
        <w:r w:rsidRPr="004E41AF">
          <w:rPr>
            <w:i/>
            <w:iCs/>
          </w:rPr>
          <w:t>67</w:t>
        </w:r>
        <w:r w:rsidRPr="004E41AF">
          <w:t>(3)</w:t>
        </w:r>
        <w:r>
          <w:t>:</w:t>
        </w:r>
        <w:r w:rsidRPr="004E41AF">
          <w:t>286–313.</w:t>
        </w:r>
      </w:ins>
    </w:p>
    <w:p w14:paraId="5F994A85" w14:textId="4608A20E" w:rsidR="00E15B92" w:rsidRPr="00E15B92" w:rsidRDefault="00E15B92" w:rsidP="00E15B92">
      <w:pPr>
        <w:pBdr>
          <w:top w:val="nil"/>
          <w:left w:val="nil"/>
          <w:bottom w:val="nil"/>
          <w:right w:val="nil"/>
          <w:between w:val="nil"/>
        </w:pBdr>
        <w:spacing w:line="480" w:lineRule="auto"/>
        <w:ind w:left="720" w:hanging="720"/>
        <w:rPr>
          <w:ins w:id="2234" w:author="Laura H Spencer" w:date="2020-06-17T13:30:00Z"/>
        </w:rPr>
      </w:pPr>
      <w:ins w:id="2235" w:author="Laura H Spencer" w:date="2020-06-17T13:30:00Z">
        <w:r w:rsidRPr="00E15B92">
          <w:t>Jaubet, M. L., Bottero, M., Hines, E., Elías, R., &amp; G. Garaffo</w:t>
        </w:r>
        <w:r>
          <w:t>.</w:t>
        </w:r>
        <w:r w:rsidRPr="00E15B92">
          <w:t xml:space="preserve"> 2018. </w:t>
        </w:r>
        <w:r w:rsidRPr="00D572A9">
          <w:rPr>
            <w:i/>
            <w:rPrChange w:id="2236" w:author="Laura H Spencer" w:date="2020-07-06T22:29:00Z">
              <w:rPr/>
            </w:rPrChange>
          </w:rPr>
          <w:t>Boccardia proboscidea</w:t>
        </w:r>
        <w:r w:rsidRPr="00E15B92">
          <w:t xml:space="preserve"> (Polychaete: Spionidae) in the SW Atlantic: how far has the invasion spread? </w:t>
        </w:r>
        <w:r w:rsidRPr="00E15B92">
          <w:rPr>
            <w:i/>
            <w:iCs/>
          </w:rPr>
          <w:t>Aquatic Invasions / European Research Network on Aquatic Invasive Species</w:t>
        </w:r>
      </w:ins>
      <w:ins w:id="2237" w:author="Laura H Spencer" w:date="2020-06-17T13:31:00Z">
        <w:r>
          <w:t xml:space="preserve"> </w:t>
        </w:r>
      </w:ins>
      <w:ins w:id="2238" w:author="Laura H Spencer" w:date="2020-06-17T13:30:00Z">
        <w:r w:rsidRPr="00E15B92">
          <w:rPr>
            <w:iCs/>
            <w:rPrChange w:id="2239" w:author="Laura H Spencer" w:date="2020-06-17T13:31:00Z">
              <w:rPr>
                <w:i/>
                <w:iCs/>
              </w:rPr>
            </w:rPrChange>
          </w:rPr>
          <w:t>13</w:t>
        </w:r>
        <w:r w:rsidRPr="00E15B92">
          <w:t>(3)</w:t>
        </w:r>
      </w:ins>
      <w:ins w:id="2240" w:author="Laura H Spencer" w:date="2020-06-17T13:31:00Z">
        <w:r>
          <w:t>:</w:t>
        </w:r>
      </w:ins>
      <w:ins w:id="2241" w:author="Laura H Spencer" w:date="2020-06-17T13:30:00Z">
        <w:r w:rsidRPr="00E15B92">
          <w:t>351–363.</w:t>
        </w:r>
      </w:ins>
    </w:p>
    <w:p w14:paraId="7A408A7E" w14:textId="16CCADFB" w:rsidR="00822325" w:rsidRDefault="00E15B92" w:rsidP="00E15B92">
      <w:pPr>
        <w:pBdr>
          <w:top w:val="nil"/>
          <w:left w:val="nil"/>
          <w:bottom w:val="nil"/>
          <w:right w:val="nil"/>
          <w:between w:val="nil"/>
        </w:pBdr>
        <w:spacing w:line="480" w:lineRule="auto"/>
        <w:ind w:left="720" w:hanging="720"/>
      </w:pPr>
      <w:ins w:id="2242" w:author="Laura H Spencer" w:date="2020-06-17T13:30:00Z">
        <w:r w:rsidRPr="00E15B92">
          <w:lastRenderedPageBreak/>
          <w:t xml:space="preserve"> </w:t>
        </w:r>
      </w:ins>
      <w:r w:rsidR="004B3DE2">
        <w:t xml:space="preserve">Jeffries, H. P. 1972. A stress syndrome in the hard clam, </w:t>
      </w:r>
      <w:r w:rsidR="004B3DE2">
        <w:rPr>
          <w:i/>
        </w:rPr>
        <w:t>Mercenaria mercenaria</w:t>
      </w:r>
      <w:r w:rsidR="004B3DE2">
        <w:t xml:space="preserve">. </w:t>
      </w:r>
      <w:r w:rsidR="004B3DE2">
        <w:rPr>
          <w:i/>
        </w:rPr>
        <w:t>J. Invertebr. Pathol.</w:t>
      </w:r>
      <w:r w:rsidR="004B3DE2">
        <w:t xml:space="preserve"> 20:242–251.</w:t>
      </w:r>
    </w:p>
    <w:p w14:paraId="190DFEA9" w14:textId="1E6A17A8" w:rsidR="00822325" w:rsidRDefault="004B3DE2">
      <w:pPr>
        <w:pBdr>
          <w:top w:val="nil"/>
          <w:left w:val="nil"/>
          <w:bottom w:val="nil"/>
          <w:right w:val="nil"/>
          <w:between w:val="nil"/>
        </w:pBdr>
        <w:spacing w:line="480" w:lineRule="auto"/>
        <w:ind w:left="720" w:hanging="720"/>
        <w:rPr>
          <w:color w:val="000000"/>
        </w:rPr>
      </w:pPr>
      <w:r>
        <w:rPr>
          <w:color w:val="000000"/>
        </w:rPr>
        <w:t xml:space="preserve">Kent, R. 1981. The effect of </w:t>
      </w:r>
      <w:r>
        <w:rPr>
          <w:i/>
          <w:color w:val="000000"/>
        </w:rPr>
        <w:t>Polydora ciliata</w:t>
      </w:r>
      <w:r>
        <w:rPr>
          <w:color w:val="000000"/>
        </w:rPr>
        <w:t xml:space="preserve"> on the shell strength of </w:t>
      </w:r>
      <w:r>
        <w:rPr>
          <w:i/>
          <w:color w:val="000000"/>
        </w:rPr>
        <w:t>Mytilus edulis</w:t>
      </w:r>
      <w:r>
        <w:rPr>
          <w:color w:val="000000"/>
        </w:rPr>
        <w:t xml:space="preserve">. </w:t>
      </w:r>
      <w:r>
        <w:rPr>
          <w:i/>
          <w:color w:val="000000"/>
        </w:rPr>
        <w:t>ICES J. Mar. Sci.</w:t>
      </w:r>
      <w:r>
        <w:rPr>
          <w:color w:val="000000"/>
        </w:rPr>
        <w:t xml:space="preserve"> 39:252–255.</w:t>
      </w:r>
    </w:p>
    <w:p w14:paraId="48EF48AD" w14:textId="6A00BF25" w:rsidR="00822325" w:rsidRDefault="004B3DE2">
      <w:pPr>
        <w:pBdr>
          <w:top w:val="nil"/>
          <w:left w:val="nil"/>
          <w:bottom w:val="nil"/>
          <w:right w:val="nil"/>
          <w:between w:val="nil"/>
        </w:pBdr>
        <w:spacing w:line="480" w:lineRule="auto"/>
        <w:ind w:left="720" w:hanging="720"/>
        <w:rPr>
          <w:color w:val="000000"/>
        </w:rPr>
      </w:pPr>
      <w:r>
        <w:rPr>
          <w:color w:val="000000"/>
        </w:rPr>
        <w:t>Kojima H., &amp; M. Imajima.</w:t>
      </w:r>
      <w:ins w:id="2243" w:author="Laura H Spencer" w:date="2020-07-06T23:04:00Z">
        <w:r w:rsidR="00BA7D9C">
          <w:rPr>
            <w:color w:val="000000"/>
          </w:rPr>
          <w:t xml:space="preserve"> </w:t>
        </w:r>
      </w:ins>
      <w:del w:id="2244" w:author="Laura H Spencer" w:date="2020-07-06T23:04:00Z">
        <w:r w:rsidDel="00BA7D9C">
          <w:rPr>
            <w:color w:val="000000"/>
          </w:rPr>
          <w:delText xml:space="preserve"> </w:delText>
        </w:r>
      </w:del>
      <w:r>
        <w:rPr>
          <w:color w:val="000000"/>
        </w:rPr>
        <w:t xml:space="preserve">1982. Burrowing polychaetes in the shells of the abalone </w:t>
      </w:r>
      <w:r>
        <w:rPr>
          <w:i/>
          <w:color w:val="000000"/>
        </w:rPr>
        <w:t>Haliotis diversicolor aquatilis</w:t>
      </w:r>
      <w:r>
        <w:rPr>
          <w:color w:val="000000"/>
        </w:rPr>
        <w:t xml:space="preserve"> chiefly on the species of </w:t>
      </w:r>
      <w:r>
        <w:rPr>
          <w:i/>
          <w:color w:val="000000"/>
        </w:rPr>
        <w:t>Polydora</w:t>
      </w:r>
      <w:r>
        <w:rPr>
          <w:color w:val="000000"/>
        </w:rPr>
        <w:t xml:space="preserve">. </w:t>
      </w:r>
      <w:r>
        <w:rPr>
          <w:i/>
        </w:rPr>
        <w:t>Nihon Suisan Gakkai Shi</w:t>
      </w:r>
      <w:r>
        <w:t xml:space="preserve"> 48:31.</w:t>
      </w:r>
    </w:p>
    <w:p w14:paraId="1EC3DFEE" w14:textId="659C7A9B" w:rsidR="00822325" w:rsidRDefault="004B3DE2">
      <w:pPr>
        <w:pBdr>
          <w:top w:val="nil"/>
          <w:left w:val="nil"/>
          <w:bottom w:val="nil"/>
          <w:right w:val="nil"/>
          <w:between w:val="nil"/>
        </w:pBdr>
        <w:spacing w:line="480" w:lineRule="auto"/>
        <w:ind w:left="720" w:hanging="720"/>
        <w:rPr>
          <w:color w:val="000000"/>
        </w:rPr>
      </w:pPr>
      <w:r>
        <w:rPr>
          <w:color w:val="000000"/>
        </w:rPr>
        <w:t xml:space="preserve">Korringa, P. 1976. Farming the flat oysters of the genus </w:t>
      </w:r>
      <w:r>
        <w:rPr>
          <w:i/>
          <w:color w:val="000000"/>
        </w:rPr>
        <w:t>Ostrea</w:t>
      </w:r>
      <w:r>
        <w:rPr>
          <w:color w:val="000000"/>
        </w:rPr>
        <w:t xml:space="preserve">: </w:t>
      </w:r>
      <w:r>
        <w:t>a</w:t>
      </w:r>
      <w:r>
        <w:rPr>
          <w:color w:val="000000"/>
        </w:rPr>
        <w:t xml:space="preserve"> multidisciplinary treatise (Developments in aquaculture and fisheries science; 3), Amsterdam; Oxford: Elsevier.</w:t>
      </w:r>
    </w:p>
    <w:p w14:paraId="5B726116" w14:textId="6C854E07" w:rsidR="00822325" w:rsidRDefault="004B3DE2">
      <w:pPr>
        <w:pBdr>
          <w:top w:val="nil"/>
          <w:left w:val="nil"/>
          <w:bottom w:val="nil"/>
          <w:right w:val="nil"/>
          <w:between w:val="nil"/>
        </w:pBdr>
        <w:spacing w:line="480" w:lineRule="auto"/>
        <w:ind w:left="720" w:hanging="720"/>
        <w:rPr>
          <w:color w:val="000000"/>
        </w:rPr>
      </w:pPr>
      <w:r>
        <w:rPr>
          <w:color w:val="000000"/>
        </w:rPr>
        <w:t xml:space="preserve">Kristan, D. M. 2004. Intestinal nematode infection affects host life history and offspring susceptibility to parasitism. </w:t>
      </w:r>
      <w:r>
        <w:rPr>
          <w:i/>
          <w:color w:val="000000"/>
        </w:rPr>
        <w:t xml:space="preserve">J. Anim. Ecol. </w:t>
      </w:r>
      <w:r>
        <w:rPr>
          <w:color w:val="000000"/>
        </w:rPr>
        <w:t>73:227–238.</w:t>
      </w:r>
    </w:p>
    <w:p w14:paraId="4E03689A" w14:textId="2F56840C" w:rsidR="00822325" w:rsidRDefault="004B3DE2">
      <w:pPr>
        <w:pBdr>
          <w:top w:val="nil"/>
          <w:left w:val="nil"/>
          <w:bottom w:val="nil"/>
          <w:right w:val="nil"/>
          <w:between w:val="nil"/>
        </w:pBdr>
        <w:spacing w:line="480" w:lineRule="auto"/>
        <w:ind w:left="720" w:hanging="720"/>
      </w:pPr>
      <w:r>
        <w:rPr>
          <w:color w:val="000000"/>
        </w:rPr>
        <w:t xml:space="preserve">Lafferty, K. D., &amp; A. M. Kuris. 1996. Biological </w:t>
      </w:r>
      <w:r>
        <w:t>c</w:t>
      </w:r>
      <w:r>
        <w:rPr>
          <w:color w:val="000000"/>
        </w:rPr>
        <w:t xml:space="preserve">ontrol of </w:t>
      </w:r>
      <w:r>
        <w:t>m</w:t>
      </w:r>
      <w:r>
        <w:rPr>
          <w:color w:val="000000"/>
        </w:rPr>
        <w:t xml:space="preserve">arine </w:t>
      </w:r>
      <w:r>
        <w:t>p</w:t>
      </w:r>
      <w:r>
        <w:rPr>
          <w:color w:val="000000"/>
        </w:rPr>
        <w:t xml:space="preserve">ests. </w:t>
      </w:r>
      <w:r>
        <w:rPr>
          <w:i/>
          <w:color w:val="000000"/>
        </w:rPr>
        <w:t>Ecology</w:t>
      </w:r>
      <w:r>
        <w:rPr>
          <w:color w:val="000000"/>
        </w:rPr>
        <w:t xml:space="preserve"> 77:1989–2000.</w:t>
      </w:r>
    </w:p>
    <w:p w14:paraId="73D0AD17" w14:textId="77777777" w:rsidR="00822325" w:rsidRDefault="004B3DE2">
      <w:pPr>
        <w:pBdr>
          <w:top w:val="nil"/>
          <w:left w:val="nil"/>
          <w:bottom w:val="nil"/>
          <w:right w:val="nil"/>
          <w:between w:val="nil"/>
        </w:pBdr>
        <w:spacing w:line="480" w:lineRule="auto"/>
        <w:ind w:left="720" w:hanging="720"/>
      </w:pPr>
      <w:r>
        <w:t xml:space="preserve">Lemasson, A. J., &amp; A. M. Knights. 2019. Preferential parasitism of native oyster </w:t>
      </w:r>
      <w:r>
        <w:rPr>
          <w:i/>
        </w:rPr>
        <w:t>Ostrea edulis</w:t>
      </w:r>
      <w:r>
        <w:t xml:space="preserve"> over non-native </w:t>
      </w:r>
      <w:r>
        <w:rPr>
          <w:i/>
        </w:rPr>
        <w:t>Magallana gigas</w:t>
      </w:r>
      <w:r>
        <w:t xml:space="preserve"> by a Polydorid worm. </w:t>
      </w:r>
      <w:r>
        <w:rPr>
          <w:i/>
        </w:rPr>
        <w:t>Estuaries Coasts</w:t>
      </w:r>
      <w:r>
        <w:t>.</w:t>
      </w:r>
    </w:p>
    <w:p w14:paraId="278D40B2" w14:textId="43F9F1D3" w:rsidR="00822325" w:rsidRDefault="004B3DE2">
      <w:pPr>
        <w:pBdr>
          <w:top w:val="nil"/>
          <w:left w:val="nil"/>
          <w:bottom w:val="nil"/>
          <w:right w:val="nil"/>
          <w:between w:val="nil"/>
        </w:pBdr>
        <w:spacing w:line="480" w:lineRule="auto"/>
        <w:ind w:left="720" w:hanging="720"/>
        <w:rPr>
          <w:color w:val="000000"/>
        </w:rPr>
      </w:pPr>
      <w:r>
        <w:rPr>
          <w:color w:val="000000"/>
        </w:rPr>
        <w:t xml:space="preserve">Lie, U. 1968. A quantitative study of benthic infauna in Puget Sound, Washington, USA, in 1963-1964. </w:t>
      </w:r>
      <w:r>
        <w:rPr>
          <w:i/>
          <w:color w:val="000000"/>
        </w:rPr>
        <w:t>Fisk Dir. Skr. Ser. Havundersök</w:t>
      </w:r>
      <w:r>
        <w:rPr>
          <w:color w:val="000000"/>
        </w:rPr>
        <w:t>. 14</w:t>
      </w:r>
      <w:r>
        <w:t>:</w:t>
      </w:r>
      <w:r>
        <w:rPr>
          <w:color w:val="000000"/>
        </w:rPr>
        <w:t>229–556.</w:t>
      </w:r>
    </w:p>
    <w:p w14:paraId="70F7B185" w14:textId="4526713C" w:rsidR="00822325" w:rsidRDefault="004B3DE2">
      <w:pPr>
        <w:pBdr>
          <w:top w:val="nil"/>
          <w:left w:val="nil"/>
          <w:bottom w:val="nil"/>
          <w:right w:val="nil"/>
          <w:between w:val="nil"/>
        </w:pBdr>
        <w:spacing w:line="480" w:lineRule="auto"/>
        <w:ind w:left="720" w:hanging="720"/>
        <w:rPr>
          <w:ins w:id="2245" w:author="Laura H Spencer" w:date="2020-07-06T21:53:00Z"/>
        </w:rPr>
      </w:pPr>
      <w:r>
        <w:t xml:space="preserve">Littlewood, D., R. N. Wargo &amp; J. N. Kraeuter. 1989. Growth, mortality, MSX infection and yield of intertidally grown </w:t>
      </w:r>
      <w:r>
        <w:rPr>
          <w:i/>
        </w:rPr>
        <w:t>Crassostrea virginica</w:t>
      </w:r>
      <w:r>
        <w:t xml:space="preserve">. </w:t>
      </w:r>
      <w:r>
        <w:rPr>
          <w:i/>
        </w:rPr>
        <w:t>J. Shellfish Res.</w:t>
      </w:r>
      <w:r>
        <w:t xml:space="preserve"> 8:469.</w:t>
      </w:r>
    </w:p>
    <w:p w14:paraId="6ED2E708" w14:textId="0BCDAB40" w:rsidR="00ED4CC8" w:rsidRPr="00ED4CC8" w:rsidRDefault="00ED4CC8" w:rsidP="00BC1579">
      <w:pPr>
        <w:pBdr>
          <w:top w:val="nil"/>
          <w:left w:val="nil"/>
          <w:bottom w:val="nil"/>
          <w:right w:val="nil"/>
          <w:between w:val="nil"/>
        </w:pBdr>
        <w:spacing w:line="480" w:lineRule="auto"/>
        <w:ind w:left="720" w:hanging="720"/>
        <w:rPr>
          <w:rPrChange w:id="2246" w:author="Laura H Spencer" w:date="2020-07-06T21:53:00Z">
            <w:rPr>
              <w:color w:val="000000"/>
            </w:rPr>
          </w:rPrChange>
        </w:rPr>
      </w:pPr>
      <w:ins w:id="2247" w:author="Laura H Spencer" w:date="2020-07-06T21:53:00Z">
        <w:r>
          <w:t>Littlewood, D., R. N. Wargo</w:t>
        </w:r>
      </w:ins>
      <w:ins w:id="2248" w:author="Laura H Spencer" w:date="2020-07-06T21:54:00Z">
        <w:r>
          <w:t xml:space="preserve">, </w:t>
        </w:r>
      </w:ins>
      <w:ins w:id="2249" w:author="Laura H Spencer" w:date="2020-07-06T21:53:00Z">
        <w:r>
          <w:t>J. N. Kraeuter</w:t>
        </w:r>
      </w:ins>
      <w:ins w:id="2250" w:author="Laura H Spencer" w:date="2020-07-06T21:54:00Z">
        <w:r>
          <w:t>, &amp; R. H. Watson</w:t>
        </w:r>
      </w:ins>
      <w:ins w:id="2251" w:author="Laura H Spencer" w:date="2020-07-06T21:53:00Z">
        <w:r>
          <w:t>. 19</w:t>
        </w:r>
      </w:ins>
      <w:ins w:id="2252" w:author="Laura H Spencer" w:date="2020-07-06T21:54:00Z">
        <w:r>
          <w:t>92</w:t>
        </w:r>
      </w:ins>
      <w:ins w:id="2253" w:author="Laura H Spencer" w:date="2020-07-06T21:53:00Z">
        <w:r>
          <w:t xml:space="preserve">. </w:t>
        </w:r>
      </w:ins>
      <w:ins w:id="2254" w:author="Laura H Spencer" w:date="2020-07-06T21:54:00Z">
        <w:r>
          <w:t xml:space="preserve">The influence of intertidal height on growth, mortality and </w:t>
        </w:r>
        <w:r>
          <w:rPr>
            <w:i/>
          </w:rPr>
          <w:t xml:space="preserve">Haplosporidium nelsoni </w:t>
        </w:r>
        <w:r>
          <w:t>infection in MSX mor</w:t>
        </w:r>
      </w:ins>
      <w:ins w:id="2255" w:author="Laura H Spencer" w:date="2020-07-06T21:55:00Z">
        <w:r>
          <w:t xml:space="preserve">tality resitant Eastern oysters, </w:t>
        </w:r>
        <w:r>
          <w:rPr>
            <w:i/>
          </w:rPr>
          <w:t xml:space="preserve">Crassostrea virginica </w:t>
        </w:r>
        <w:r>
          <w:t>(Gmelin, 1791)</w:t>
        </w:r>
      </w:ins>
      <w:ins w:id="2256" w:author="Laura H Spencer" w:date="2020-07-06T21:53:00Z">
        <w:r>
          <w:t xml:space="preserve">. </w:t>
        </w:r>
        <w:r>
          <w:rPr>
            <w:i/>
          </w:rPr>
          <w:t>J. Shellfish Res.</w:t>
        </w:r>
        <w:r>
          <w:t xml:space="preserve"> </w:t>
        </w:r>
      </w:ins>
      <w:ins w:id="2257" w:author="Laura H Spencer" w:date="2020-07-06T21:55:00Z">
        <w:r>
          <w:t>11(1)</w:t>
        </w:r>
      </w:ins>
      <w:ins w:id="2258" w:author="Laura H Spencer" w:date="2020-07-06T21:53:00Z">
        <w:r>
          <w:t>:</w:t>
        </w:r>
      </w:ins>
      <w:ins w:id="2259" w:author="Laura H Spencer" w:date="2020-07-06T21:55:00Z">
        <w:r>
          <w:t>59-64</w:t>
        </w:r>
      </w:ins>
      <w:ins w:id="2260" w:author="Laura H Spencer" w:date="2020-07-06T21:53:00Z">
        <w:r>
          <w:t>.</w:t>
        </w:r>
      </w:ins>
    </w:p>
    <w:p w14:paraId="696238BF" w14:textId="5E876AFB" w:rsidR="00822325" w:rsidRDefault="004B3DE2">
      <w:pPr>
        <w:pBdr>
          <w:top w:val="nil"/>
          <w:left w:val="nil"/>
          <w:bottom w:val="nil"/>
          <w:right w:val="nil"/>
          <w:between w:val="nil"/>
        </w:pBdr>
        <w:spacing w:line="480" w:lineRule="auto"/>
        <w:ind w:left="720" w:hanging="720"/>
      </w:pPr>
      <w:r>
        <w:rPr>
          <w:color w:val="000000"/>
        </w:rPr>
        <w:t>Lleonart, M., J. Handlinger &amp; M. Powell. 2003</w:t>
      </w:r>
      <w:del w:id="2261" w:author="Laura H Spencer" w:date="2020-07-06T22:01:00Z">
        <w:r w:rsidDel="00BB347F">
          <w:rPr>
            <w:color w:val="000000"/>
          </w:rPr>
          <w:delText>a</w:delText>
        </w:r>
      </w:del>
      <w:r>
        <w:rPr>
          <w:color w:val="000000"/>
        </w:rPr>
        <w:t>. Spionid mudworm infestation of farmed abalone (</w:t>
      </w:r>
      <w:r>
        <w:rPr>
          <w:i/>
          <w:color w:val="000000"/>
        </w:rPr>
        <w:t>Haliotis</w:t>
      </w:r>
      <w:r>
        <w:rPr>
          <w:color w:val="000000"/>
        </w:rPr>
        <w:t xml:space="preserve"> spp.). </w:t>
      </w:r>
      <w:r>
        <w:rPr>
          <w:i/>
          <w:color w:val="000000"/>
        </w:rPr>
        <w:t>Aquaculture</w:t>
      </w:r>
      <w:r>
        <w:rPr>
          <w:color w:val="000000"/>
        </w:rPr>
        <w:t xml:space="preserve"> 221:85–96.</w:t>
      </w:r>
    </w:p>
    <w:p w14:paraId="7827D3EC" w14:textId="63DF4DF6" w:rsidR="00822325" w:rsidDel="00BB347F" w:rsidRDefault="004B3DE2">
      <w:pPr>
        <w:pBdr>
          <w:top w:val="nil"/>
          <w:left w:val="nil"/>
          <w:bottom w:val="nil"/>
          <w:right w:val="nil"/>
          <w:between w:val="nil"/>
        </w:pBdr>
        <w:spacing w:line="480" w:lineRule="auto"/>
        <w:ind w:left="720" w:hanging="720"/>
        <w:rPr>
          <w:del w:id="2262" w:author="Laura H Spencer" w:date="2020-07-06T22:01:00Z"/>
        </w:rPr>
      </w:pPr>
      <w:del w:id="2263" w:author="Laura H Spencer" w:date="2020-07-06T22:01:00Z">
        <w:r w:rsidDel="00BB347F">
          <w:lastRenderedPageBreak/>
          <w:delText>Lleonart, M., J. Handlinger &amp; M. Powell. 2003b. Treatment of spionid mud worm (</w:delText>
        </w:r>
        <w:r w:rsidDel="00BB347F">
          <w:rPr>
            <w:i/>
          </w:rPr>
          <w:delText>Boccardia knoxi Rainer</w:delText>
        </w:r>
        <w:r w:rsidDel="00BB347F">
          <w:delText xml:space="preserve">) infestation of cultured abalone. </w:delText>
        </w:r>
        <w:r w:rsidDel="00BB347F">
          <w:rPr>
            <w:i/>
          </w:rPr>
          <w:delText>Aquaculture</w:delText>
        </w:r>
        <w:r w:rsidDel="00BB347F">
          <w:delText xml:space="preserve"> 217:1–10.</w:delText>
        </w:r>
      </w:del>
    </w:p>
    <w:p w14:paraId="2AF9EB17" w14:textId="384B0CB4" w:rsidR="00822325" w:rsidRDefault="004B3DE2">
      <w:pPr>
        <w:pBdr>
          <w:top w:val="nil"/>
          <w:left w:val="nil"/>
          <w:bottom w:val="nil"/>
          <w:right w:val="nil"/>
          <w:between w:val="nil"/>
        </w:pBdr>
        <w:spacing w:line="480" w:lineRule="auto"/>
        <w:ind w:left="720" w:hanging="720"/>
        <w:rPr>
          <w:color w:val="000000"/>
        </w:rPr>
      </w:pPr>
      <w:r>
        <w:rPr>
          <w:color w:val="000000"/>
        </w:rPr>
        <w:t>Loosanoff, V. L.</w:t>
      </w:r>
      <w:r>
        <w:t xml:space="preserve"> &amp; </w:t>
      </w:r>
      <w:r>
        <w:rPr>
          <w:color w:val="000000"/>
        </w:rPr>
        <w:t xml:space="preserve">J. B. Engle. 1943. </w:t>
      </w:r>
      <w:r>
        <w:rPr>
          <w:i/>
          <w:color w:val="000000"/>
        </w:rPr>
        <w:t>Polydora</w:t>
      </w:r>
      <w:r>
        <w:rPr>
          <w:color w:val="000000"/>
        </w:rPr>
        <w:t xml:space="preserve"> in oysters suspended in the water. </w:t>
      </w:r>
      <w:r>
        <w:rPr>
          <w:i/>
          <w:color w:val="000000"/>
        </w:rPr>
        <w:t>Biol. Bull.</w:t>
      </w:r>
      <w:r>
        <w:rPr>
          <w:color w:val="000000"/>
        </w:rPr>
        <w:t xml:space="preserve"> 85:69–78.</w:t>
      </w:r>
    </w:p>
    <w:p w14:paraId="50BC89A0" w14:textId="796BBB9F" w:rsidR="00822325" w:rsidRDefault="004B3DE2">
      <w:pPr>
        <w:pBdr>
          <w:top w:val="nil"/>
          <w:left w:val="nil"/>
          <w:bottom w:val="nil"/>
          <w:right w:val="nil"/>
          <w:between w:val="nil"/>
        </w:pBdr>
        <w:spacing w:line="480" w:lineRule="auto"/>
        <w:ind w:left="720" w:hanging="720"/>
        <w:rPr>
          <w:color w:val="000000"/>
        </w:rPr>
      </w:pPr>
      <w:r>
        <w:rPr>
          <w:color w:val="000000"/>
        </w:rPr>
        <w:t xml:space="preserve">Lunz, G. R. 1941. </w:t>
      </w:r>
      <w:r>
        <w:rPr>
          <w:i/>
          <w:color w:val="000000"/>
        </w:rPr>
        <w:t>Polydora</w:t>
      </w:r>
      <w:r>
        <w:rPr>
          <w:color w:val="000000"/>
        </w:rPr>
        <w:t xml:space="preserve">, a pest in South Carolina oysters. </w:t>
      </w:r>
      <w:del w:id="2264" w:author="Laura H Spencer" w:date="2020-07-06T22:30:00Z">
        <w:r w:rsidDel="00D572A9">
          <w:rPr>
            <w:color w:val="000000"/>
          </w:rPr>
          <w:delText xml:space="preserve">Journal </w:delText>
        </w:r>
      </w:del>
      <w:ins w:id="2265" w:author="Laura H Spencer" w:date="2020-07-06T22:30:00Z">
        <w:r w:rsidR="00D572A9">
          <w:rPr>
            <w:color w:val="000000"/>
          </w:rPr>
          <w:t xml:space="preserve">J. </w:t>
        </w:r>
      </w:ins>
      <w:del w:id="2266" w:author="Laura H Spencer" w:date="2020-07-06T22:30:00Z">
        <w:r w:rsidDel="00D572A9">
          <w:rPr>
            <w:color w:val="000000"/>
          </w:rPr>
          <w:delText xml:space="preserve">of the </w:delText>
        </w:r>
      </w:del>
      <w:r>
        <w:rPr>
          <w:color w:val="000000"/>
        </w:rPr>
        <w:t xml:space="preserve">Elisha Mitchell </w:t>
      </w:r>
      <w:del w:id="2267" w:author="Laura H Spencer" w:date="2020-07-06T22:31:00Z">
        <w:r w:rsidDel="00D572A9">
          <w:rPr>
            <w:color w:val="000000"/>
          </w:rPr>
          <w:delText xml:space="preserve">Scientific </w:delText>
        </w:r>
      </w:del>
      <w:ins w:id="2268" w:author="Laura H Spencer" w:date="2020-07-06T22:31:00Z">
        <w:r w:rsidR="00D572A9">
          <w:rPr>
            <w:color w:val="000000"/>
          </w:rPr>
          <w:t xml:space="preserve">Sci. </w:t>
        </w:r>
      </w:ins>
      <w:del w:id="2269" w:author="Laura H Spencer" w:date="2020-07-06T22:31:00Z">
        <w:r w:rsidDel="00D572A9">
          <w:rPr>
            <w:color w:val="000000"/>
          </w:rPr>
          <w:delText xml:space="preserve">Society </w:delText>
        </w:r>
      </w:del>
      <w:ins w:id="2270" w:author="Laura H Spencer" w:date="2020-07-06T22:31:00Z">
        <w:r w:rsidR="00D572A9">
          <w:rPr>
            <w:color w:val="000000"/>
          </w:rPr>
          <w:t xml:space="preserve">Soc. </w:t>
        </w:r>
      </w:ins>
      <w:r>
        <w:rPr>
          <w:color w:val="000000"/>
        </w:rPr>
        <w:t>57: 273–283.</w:t>
      </w:r>
    </w:p>
    <w:p w14:paraId="080038A2" w14:textId="7C1154FB" w:rsidR="00994F1B" w:rsidRDefault="00994F1B">
      <w:pPr>
        <w:pBdr>
          <w:top w:val="nil"/>
          <w:left w:val="nil"/>
          <w:bottom w:val="nil"/>
          <w:right w:val="nil"/>
          <w:between w:val="nil"/>
        </w:pBdr>
        <w:spacing w:line="480" w:lineRule="auto"/>
        <w:ind w:left="720" w:hanging="720"/>
        <w:rPr>
          <w:ins w:id="2271" w:author="Laura H Spencer" w:date="2020-05-27T12:55:00Z"/>
        </w:rPr>
      </w:pPr>
      <w:ins w:id="2272" w:author="Laura H Spencer" w:date="2020-05-27T12:55:00Z">
        <w:r w:rsidRPr="00994F1B">
          <w:t xml:space="preserve">Martinelli, J. C., Lopes, H. M., Hauser, L., Jimenez-Hidalgo, I., King, T. L., Padilla-Gamiño, J. L., Rawson, P., Spencer, L. H., Williams, J. D., &amp; </w:t>
        </w:r>
      </w:ins>
      <w:ins w:id="2273" w:author="Laura H Spencer" w:date="2020-06-15T19:17:00Z">
        <w:r w:rsidR="006D50FB" w:rsidRPr="00994F1B">
          <w:t>C. L.</w:t>
        </w:r>
        <w:r w:rsidR="006D50FB">
          <w:t xml:space="preserve"> </w:t>
        </w:r>
      </w:ins>
      <w:ins w:id="2274" w:author="Laura H Spencer" w:date="2020-05-27T12:55:00Z">
        <w:r w:rsidRPr="00994F1B">
          <w:t>Wood</w:t>
        </w:r>
      </w:ins>
      <w:ins w:id="2275" w:author="Laura H Spencer" w:date="2020-06-15T19:17:00Z">
        <w:r w:rsidR="006D50FB">
          <w:t>.</w:t>
        </w:r>
      </w:ins>
      <w:ins w:id="2276" w:author="Laura H Spencer" w:date="2020-05-27T12:55:00Z">
        <w:r>
          <w:t xml:space="preserve"> </w:t>
        </w:r>
        <w:r w:rsidRPr="00994F1B">
          <w:t xml:space="preserve">2020. Confirmation of the shell-boring oyster parasite </w:t>
        </w:r>
        <w:r w:rsidRPr="00D572A9">
          <w:rPr>
            <w:i/>
            <w:rPrChange w:id="2277" w:author="Laura H Spencer" w:date="2020-07-06T22:31:00Z">
              <w:rPr/>
            </w:rPrChange>
          </w:rPr>
          <w:t>Polydora websteri</w:t>
        </w:r>
        <w:r w:rsidRPr="00994F1B">
          <w:t xml:space="preserve"> (Polychaeta: Spionidae) in Washington State, USA. </w:t>
        </w:r>
        <w:r w:rsidRPr="00994F1B">
          <w:rPr>
            <w:i/>
          </w:rPr>
          <w:t>Sci</w:t>
        </w:r>
      </w:ins>
      <w:ins w:id="2278" w:author="Laura H Spencer" w:date="2020-07-06T22:31:00Z">
        <w:r w:rsidR="00D572A9">
          <w:rPr>
            <w:i/>
          </w:rPr>
          <w:t>.</w:t>
        </w:r>
      </w:ins>
      <w:ins w:id="2279" w:author="Laura H Spencer" w:date="2020-05-27T12:55:00Z">
        <w:r w:rsidRPr="00994F1B">
          <w:rPr>
            <w:i/>
          </w:rPr>
          <w:t xml:space="preserve"> Rep</w:t>
        </w:r>
      </w:ins>
      <w:ins w:id="2280" w:author="Laura H Spencer" w:date="2020-07-06T22:31:00Z">
        <w:r w:rsidR="00D572A9">
          <w:rPr>
            <w:i/>
          </w:rPr>
          <w:t>.</w:t>
        </w:r>
      </w:ins>
      <w:ins w:id="2281" w:author="Laura H Spencer" w:date="2020-05-27T12:55:00Z">
        <w:r w:rsidRPr="00994F1B">
          <w:t xml:space="preserve"> 10(1)</w:t>
        </w:r>
        <w:r>
          <w:t>:</w:t>
        </w:r>
        <w:r w:rsidRPr="00994F1B">
          <w:t>3961.</w:t>
        </w:r>
      </w:ins>
    </w:p>
    <w:p w14:paraId="3D6F921D" w14:textId="1E719F7D" w:rsidR="00822325" w:rsidRDefault="004B3DE2">
      <w:pPr>
        <w:pBdr>
          <w:top w:val="nil"/>
          <w:left w:val="nil"/>
          <w:bottom w:val="nil"/>
          <w:right w:val="nil"/>
          <w:between w:val="nil"/>
        </w:pBdr>
        <w:spacing w:line="480" w:lineRule="auto"/>
        <w:ind w:left="720" w:hanging="720"/>
      </w:pPr>
      <w:r>
        <w:t xml:space="preserve">Mazurie J,  J.F. Bouget, J. Barret, D. Blateau, R. Le Changour &amp; B. Le Gall. 1995. Mussels and oysters growth in Brest Bay, indicators of water quality and molluscs farming potential. </w:t>
      </w:r>
      <w:r>
        <w:rPr>
          <w:i/>
        </w:rPr>
        <w:t>Ing Eau Agric Territ.</w:t>
      </w:r>
      <w:r>
        <w:t xml:space="preserve"> 111-118.</w:t>
      </w:r>
    </w:p>
    <w:p w14:paraId="7DE7CC69" w14:textId="589AEADB" w:rsidR="006771BC" w:rsidRPr="006771BC" w:rsidRDefault="006771BC" w:rsidP="006771BC">
      <w:pPr>
        <w:pBdr>
          <w:top w:val="nil"/>
          <w:left w:val="nil"/>
          <w:bottom w:val="nil"/>
          <w:right w:val="nil"/>
          <w:between w:val="nil"/>
        </w:pBdr>
        <w:spacing w:line="480" w:lineRule="auto"/>
        <w:ind w:left="720" w:hanging="720"/>
        <w:rPr>
          <w:ins w:id="2282" w:author="Laura H Spencer" w:date="2020-06-15T20:36:00Z"/>
        </w:rPr>
      </w:pPr>
      <w:ins w:id="2283" w:author="Laura H Spencer" w:date="2020-06-15T20:36:00Z">
        <w:r w:rsidRPr="006771BC">
          <w:t xml:space="preserve">McGladdery, S.E., </w:t>
        </w:r>
      </w:ins>
      <w:ins w:id="2284" w:author="Laura H Spencer" w:date="2020-06-15T20:37:00Z">
        <w:r>
          <w:t xml:space="preserve">Drinnan, R. E. </w:t>
        </w:r>
      </w:ins>
      <w:ins w:id="2285" w:author="Laura H Spencer" w:date="2020-07-06T21:31:00Z">
        <w:r w:rsidR="00F01598">
          <w:t>&amp;</w:t>
        </w:r>
      </w:ins>
      <w:ins w:id="2286" w:author="Laura H Spencer" w:date="2020-06-15T20:37:00Z">
        <w:r>
          <w:t xml:space="preserve"> M. F. Stephenson.</w:t>
        </w:r>
      </w:ins>
      <w:ins w:id="2287" w:author="Laura H Spencer" w:date="2020-06-15T20:36:00Z">
        <w:r w:rsidRPr="006771BC">
          <w:t xml:space="preserve"> 1993. A manual of parasites, pests and diseases of Canadian Atlantic bivalves. </w:t>
        </w:r>
        <w:r w:rsidRPr="007626B5">
          <w:rPr>
            <w:i/>
            <w:rPrChange w:id="2288" w:author="Laura H Spencer" w:date="2020-07-06T22:31:00Z">
              <w:rPr/>
            </w:rPrChange>
          </w:rPr>
          <w:t>Can. Tech. Rep. Fish. Aquat. Sci</w:t>
        </w:r>
        <w:r w:rsidRPr="006771BC">
          <w:t>. 1931. 121 p.</w:t>
        </w:r>
      </w:ins>
      <w:ins w:id="2289" w:author="Laura H Spencer" w:date="2020-06-15T20:37:00Z">
        <w:r>
          <w:t xml:space="preserve"> Available at: </w:t>
        </w:r>
        <w:r w:rsidRPr="00320BD2">
          <w:rPr>
            <w:rPrChange w:id="2290" w:author="Laura H Spencer" w:date="2020-06-17T13:18:00Z">
              <w:rPr>
                <w:rStyle w:val="Hyperlink"/>
              </w:rPr>
            </w:rPrChange>
          </w:rPr>
          <w:t>https://waves-vagues.dfo-mpo.gc.ca/Library/170499_P1.pdf</w:t>
        </w:r>
      </w:ins>
    </w:p>
    <w:p w14:paraId="7C4548CF" w14:textId="77777777" w:rsidR="00822325" w:rsidRDefault="004B3DE2">
      <w:pPr>
        <w:pBdr>
          <w:top w:val="nil"/>
          <w:left w:val="nil"/>
          <w:bottom w:val="nil"/>
          <w:right w:val="nil"/>
          <w:between w:val="nil"/>
        </w:pBdr>
        <w:spacing w:line="480" w:lineRule="auto"/>
        <w:ind w:left="720" w:hanging="720"/>
      </w:pPr>
      <w:r>
        <w:t xml:space="preserve">McLean, R. I. &amp; G. R. Abbe. 2008. Characteristics of </w:t>
      </w:r>
      <w:r>
        <w:rPr>
          <w:i/>
        </w:rPr>
        <w:t>Crassostrea ariakensis</w:t>
      </w:r>
      <w:r>
        <w:t xml:space="preserve"> (Fujita 1913) and </w:t>
      </w:r>
      <w:r>
        <w:rPr>
          <w:i/>
        </w:rPr>
        <w:t>Crassostrea virginica</w:t>
      </w:r>
      <w:r>
        <w:t xml:space="preserve"> (Gmelin 1791) in the discharge area of a nuclear power plant in central Chesapeake Bay. </w:t>
      </w:r>
      <w:r>
        <w:rPr>
          <w:i/>
        </w:rPr>
        <w:t xml:space="preserve">J. Shellfish Res. </w:t>
      </w:r>
      <w:r>
        <w:t>27:517–523.</w:t>
      </w:r>
    </w:p>
    <w:p w14:paraId="125852B9" w14:textId="1DDDE559" w:rsidR="00460E54" w:rsidRDefault="00460E54" w:rsidP="00460E54">
      <w:pPr>
        <w:pBdr>
          <w:top w:val="nil"/>
          <w:left w:val="nil"/>
          <w:bottom w:val="nil"/>
          <w:right w:val="nil"/>
          <w:between w:val="nil"/>
        </w:pBdr>
        <w:spacing w:line="480" w:lineRule="auto"/>
        <w:ind w:left="720" w:hanging="720"/>
        <w:rPr>
          <w:ins w:id="2291" w:author="Laura H Spencer" w:date="2020-06-11T13:18:00Z"/>
        </w:rPr>
      </w:pPr>
      <w:ins w:id="2292" w:author="Laura H Spencer" w:date="2020-06-11T13:18:00Z">
        <w:r w:rsidRPr="00460E54">
          <w:t xml:space="preserve">Medcof, J. C. 1946. The Mud-Blister Worm, </w:t>
        </w:r>
        <w:r w:rsidRPr="007626B5">
          <w:rPr>
            <w:i/>
            <w:rPrChange w:id="2293" w:author="Laura H Spencer" w:date="2020-07-06T22:31:00Z">
              <w:rPr/>
            </w:rPrChange>
          </w:rPr>
          <w:t>Polydora</w:t>
        </w:r>
        <w:r w:rsidRPr="00460E54">
          <w:t xml:space="preserve">, in Canadian Oysters. </w:t>
        </w:r>
        <w:r w:rsidRPr="00460E54">
          <w:rPr>
            <w:i/>
            <w:iCs/>
          </w:rPr>
          <w:t>J</w:t>
        </w:r>
        <w:r>
          <w:rPr>
            <w:i/>
            <w:iCs/>
          </w:rPr>
          <w:t>.</w:t>
        </w:r>
        <w:r w:rsidRPr="00460E54">
          <w:rPr>
            <w:i/>
            <w:iCs/>
          </w:rPr>
          <w:t xml:space="preserve"> Fish</w:t>
        </w:r>
      </w:ins>
      <w:ins w:id="2294" w:author="Laura H Spencer" w:date="2020-06-11T13:19:00Z">
        <w:r>
          <w:rPr>
            <w:i/>
            <w:iCs/>
          </w:rPr>
          <w:t>.</w:t>
        </w:r>
      </w:ins>
      <w:ins w:id="2295" w:author="Laura H Spencer" w:date="2020-06-11T13:18:00Z">
        <w:r w:rsidRPr="00460E54">
          <w:rPr>
            <w:i/>
            <w:iCs/>
          </w:rPr>
          <w:t xml:space="preserve"> Res</w:t>
        </w:r>
        <w:r>
          <w:rPr>
            <w:i/>
            <w:iCs/>
          </w:rPr>
          <w:t>.</w:t>
        </w:r>
        <w:r w:rsidRPr="00460E54">
          <w:rPr>
            <w:i/>
            <w:iCs/>
          </w:rPr>
          <w:t xml:space="preserve"> Board Can</w:t>
        </w:r>
      </w:ins>
      <w:ins w:id="2296" w:author="Laura H Spencer" w:date="2020-06-11T13:19:00Z">
        <w:r>
          <w:t>.</w:t>
        </w:r>
      </w:ins>
      <w:ins w:id="2297" w:author="Laura H Spencer" w:date="2020-06-11T13:18:00Z">
        <w:r w:rsidRPr="00460E54">
          <w:t xml:space="preserve"> </w:t>
        </w:r>
        <w:r w:rsidRPr="00460E54">
          <w:rPr>
            <w:i/>
            <w:iCs/>
          </w:rPr>
          <w:t>6e</w:t>
        </w:r>
        <w:r w:rsidRPr="00460E54">
          <w:t>(7)</w:t>
        </w:r>
      </w:ins>
      <w:ins w:id="2298" w:author="Laura H Spencer" w:date="2020-06-11T13:19:00Z">
        <w:r>
          <w:t>:</w:t>
        </w:r>
      </w:ins>
      <w:ins w:id="2299" w:author="Laura H Spencer" w:date="2020-06-11T13:18:00Z">
        <w:r w:rsidRPr="00460E54">
          <w:t>498–505.</w:t>
        </w:r>
      </w:ins>
    </w:p>
    <w:p w14:paraId="09072B15" w14:textId="29358A81" w:rsidR="00822325" w:rsidRDefault="004B3DE2">
      <w:pPr>
        <w:pBdr>
          <w:top w:val="nil"/>
          <w:left w:val="nil"/>
          <w:bottom w:val="nil"/>
          <w:right w:val="nil"/>
          <w:between w:val="nil"/>
        </w:pBdr>
        <w:spacing w:line="480" w:lineRule="auto"/>
        <w:ind w:left="720" w:hanging="720"/>
        <w:rPr>
          <w:ins w:id="2300" w:author="Laura H Spencer" w:date="2020-06-11T14:08:00Z"/>
          <w:color w:val="000000"/>
        </w:rPr>
      </w:pPr>
      <w:r>
        <w:rPr>
          <w:color w:val="000000"/>
        </w:rPr>
        <w:t>Meyer, F. P. 1991. Aquaculture disease and health management.</w:t>
      </w:r>
      <w:r>
        <w:rPr>
          <w:i/>
          <w:color w:val="000000"/>
        </w:rPr>
        <w:t xml:space="preserve"> J. Anim. Sci.</w:t>
      </w:r>
      <w:r>
        <w:rPr>
          <w:color w:val="000000"/>
        </w:rPr>
        <w:t xml:space="preserve"> 69:4201–4208.</w:t>
      </w:r>
    </w:p>
    <w:p w14:paraId="15CC52BF" w14:textId="537CBBF4" w:rsidR="003C06AC" w:rsidRPr="003C06AC" w:rsidRDefault="003C06AC" w:rsidP="003C06AC">
      <w:pPr>
        <w:pBdr>
          <w:top w:val="nil"/>
          <w:left w:val="nil"/>
          <w:bottom w:val="nil"/>
          <w:right w:val="nil"/>
          <w:between w:val="nil"/>
        </w:pBdr>
        <w:spacing w:line="480" w:lineRule="auto"/>
        <w:ind w:left="720" w:hanging="720"/>
        <w:rPr>
          <w:i/>
          <w:iCs/>
          <w:color w:val="0000FF"/>
          <w:u w:val="single"/>
        </w:rPr>
      </w:pPr>
      <w:ins w:id="2301" w:author="Laura H Spencer" w:date="2020-06-11T14:08:00Z">
        <w:r w:rsidRPr="00320BD2">
          <w:rPr>
            <w:color w:val="000000"/>
            <w:rPrChange w:id="2302" w:author="Laura H Spencer" w:date="2020-06-17T13:18:00Z">
              <w:rPr>
                <w:rStyle w:val="Hyperlink"/>
              </w:rPr>
            </w:rPrChange>
          </w:rPr>
          <w:t xml:space="preserve">Moore, S. K., Mantua, N. J., Newton, J. A., Kawase, M., Warner, M. J., &amp; </w:t>
        </w:r>
      </w:ins>
      <w:ins w:id="2303" w:author="Laura H Spencer" w:date="2020-06-15T19:17:00Z">
        <w:r w:rsidR="006D50FB" w:rsidRPr="00320BD2">
          <w:rPr>
            <w:color w:val="000000"/>
            <w:rPrChange w:id="2304" w:author="Laura H Spencer" w:date="2020-06-17T13:18:00Z">
              <w:rPr>
                <w:rStyle w:val="Hyperlink"/>
              </w:rPr>
            </w:rPrChange>
          </w:rPr>
          <w:t xml:space="preserve">J. P. </w:t>
        </w:r>
      </w:ins>
      <w:ins w:id="2305" w:author="Laura H Spencer" w:date="2020-06-11T14:08:00Z">
        <w:r w:rsidRPr="00320BD2">
          <w:rPr>
            <w:color w:val="000000"/>
            <w:rPrChange w:id="2306" w:author="Laura H Spencer" w:date="2020-06-17T13:18:00Z">
              <w:rPr>
                <w:rStyle w:val="Hyperlink"/>
              </w:rPr>
            </w:rPrChange>
          </w:rPr>
          <w:t>Kellogg</w:t>
        </w:r>
      </w:ins>
      <w:ins w:id="2307" w:author="Laura H Spencer" w:date="2020-06-15T19:17:00Z">
        <w:r w:rsidR="006D50FB" w:rsidRPr="00320BD2">
          <w:rPr>
            <w:color w:val="000000"/>
            <w:rPrChange w:id="2308" w:author="Laura H Spencer" w:date="2020-06-17T13:18:00Z">
              <w:rPr>
                <w:rStyle w:val="Hyperlink"/>
              </w:rPr>
            </w:rPrChange>
          </w:rPr>
          <w:t>.</w:t>
        </w:r>
      </w:ins>
      <w:ins w:id="2309" w:author="Laura H Spencer" w:date="2020-06-11T14:08:00Z">
        <w:r w:rsidRPr="00320BD2">
          <w:rPr>
            <w:color w:val="000000"/>
            <w:rPrChange w:id="2310" w:author="Laura H Spencer" w:date="2020-06-17T13:18:00Z">
              <w:rPr>
                <w:rStyle w:val="Hyperlink"/>
              </w:rPr>
            </w:rPrChange>
          </w:rPr>
          <w:t xml:space="preserve"> 2008. A descriptive analysis of temporal and spatial patterns of variability in Puget Sound oceanographic properties. </w:t>
        </w:r>
      </w:ins>
      <w:ins w:id="2311" w:author="Laura H Spencer" w:date="2020-06-11T14:09:00Z">
        <w:r w:rsidRPr="00320BD2">
          <w:rPr>
            <w:color w:val="000000"/>
            <w:rPrChange w:id="2312" w:author="Laura H Spencer" w:date="2020-06-17T13:18:00Z">
              <w:rPr>
                <w:rStyle w:val="Hyperlink"/>
                <w:i/>
                <w:iCs/>
              </w:rPr>
            </w:rPrChange>
          </w:rPr>
          <w:t>Estuar. Coast. Shelf </w:t>
        </w:r>
        <w:r w:rsidRPr="00320BD2">
          <w:rPr>
            <w:color w:val="000000"/>
            <w:rPrChange w:id="2313" w:author="Laura H Spencer" w:date="2020-06-17T13:18:00Z">
              <w:rPr>
                <w:rStyle w:val="Hyperlink"/>
                <w:bCs/>
                <w:i/>
                <w:iCs/>
              </w:rPr>
            </w:rPrChange>
          </w:rPr>
          <w:t>Sci</w:t>
        </w:r>
        <w:r w:rsidRPr="00320BD2">
          <w:rPr>
            <w:color w:val="000000"/>
            <w:rPrChange w:id="2314" w:author="Laura H Spencer" w:date="2020-06-17T13:18:00Z">
              <w:rPr>
                <w:rStyle w:val="Hyperlink"/>
                <w:i/>
                <w:iCs/>
              </w:rPr>
            </w:rPrChange>
          </w:rPr>
          <w:t>.</w:t>
        </w:r>
      </w:ins>
      <w:ins w:id="2315" w:author="Laura H Spencer" w:date="2020-06-11T14:08:00Z">
        <w:r w:rsidRPr="00320BD2">
          <w:rPr>
            <w:color w:val="000000"/>
            <w:rPrChange w:id="2316" w:author="Laura H Spencer" w:date="2020-06-17T13:18:00Z">
              <w:rPr>
                <w:rStyle w:val="Hyperlink"/>
              </w:rPr>
            </w:rPrChange>
          </w:rPr>
          <w:t xml:space="preserve">, </w:t>
        </w:r>
        <w:r w:rsidRPr="00320BD2">
          <w:rPr>
            <w:color w:val="000000"/>
            <w:rPrChange w:id="2317" w:author="Laura H Spencer" w:date="2020-06-17T13:18:00Z">
              <w:rPr>
                <w:rStyle w:val="Hyperlink"/>
                <w:iCs/>
              </w:rPr>
            </w:rPrChange>
          </w:rPr>
          <w:t>80</w:t>
        </w:r>
        <w:r w:rsidRPr="00320BD2">
          <w:rPr>
            <w:color w:val="000000"/>
            <w:rPrChange w:id="2318" w:author="Laura H Spencer" w:date="2020-06-17T13:18:00Z">
              <w:rPr>
                <w:rStyle w:val="Hyperlink"/>
              </w:rPr>
            </w:rPrChange>
          </w:rPr>
          <w:t>(4):545–554.</w:t>
        </w:r>
      </w:ins>
    </w:p>
    <w:p w14:paraId="730C7E19" w14:textId="73FA255F" w:rsidR="00822325" w:rsidRDefault="004B3DE2">
      <w:pPr>
        <w:pBdr>
          <w:top w:val="nil"/>
          <w:left w:val="nil"/>
          <w:bottom w:val="nil"/>
          <w:right w:val="nil"/>
          <w:between w:val="nil"/>
        </w:pBdr>
        <w:spacing w:line="480" w:lineRule="auto"/>
        <w:ind w:left="720" w:hanging="720"/>
        <w:rPr>
          <w:color w:val="000000"/>
        </w:rPr>
      </w:pPr>
      <w:r>
        <w:rPr>
          <w:color w:val="000000"/>
        </w:rPr>
        <w:lastRenderedPageBreak/>
        <w:t xml:space="preserve">Moreno, R. A., P. E. Neill &amp; N. Rozbaczylo. 2006. Native and non-indigenous boring polychaetes in Chile: a threat to native and commercial mollusc species. </w:t>
      </w:r>
      <w:r>
        <w:rPr>
          <w:i/>
          <w:color w:val="000000"/>
        </w:rPr>
        <w:t>Rev. Chil. Hist. Nat.</w:t>
      </w:r>
      <w:r>
        <w:rPr>
          <w:color w:val="000000"/>
        </w:rPr>
        <w:t xml:space="preserve"> 79:263-278.</w:t>
      </w:r>
    </w:p>
    <w:p w14:paraId="414E6B22" w14:textId="77777777" w:rsidR="00822325" w:rsidRDefault="004B3DE2">
      <w:pPr>
        <w:pBdr>
          <w:top w:val="nil"/>
          <w:left w:val="nil"/>
          <w:bottom w:val="nil"/>
          <w:right w:val="nil"/>
          <w:between w:val="nil"/>
        </w:pBdr>
        <w:spacing w:line="480" w:lineRule="auto"/>
        <w:ind w:left="720" w:hanging="720"/>
        <w:rPr>
          <w:color w:val="000000"/>
        </w:rPr>
      </w:pPr>
      <w:r>
        <w:t xml:space="preserve">Morse, D. L., P. D. Rawson &amp; J. N. Kraeuter. 2015. Mud blister worms and oyster aquaculture. </w:t>
      </w:r>
      <w:r>
        <w:rPr>
          <w:i/>
        </w:rPr>
        <w:t>Maine Sea Grant Publications</w:t>
      </w:r>
      <w:r>
        <w:t>. 46.</w:t>
      </w:r>
      <w:r>
        <w:rPr>
          <w:color w:val="000000"/>
        </w:rPr>
        <w:t xml:space="preserve"> </w:t>
      </w:r>
      <w:r>
        <w:t xml:space="preserve">Available at: </w:t>
      </w:r>
      <w:r>
        <w:rPr>
          <w:color w:val="000000"/>
        </w:rPr>
        <w:t>https://digitalcommons.library.umaine.edu/seagrant_pub/46/</w:t>
      </w:r>
    </w:p>
    <w:p w14:paraId="7870E079" w14:textId="25A661FA" w:rsidR="00822325" w:rsidRDefault="004B3DE2">
      <w:pPr>
        <w:pBdr>
          <w:top w:val="nil"/>
          <w:left w:val="nil"/>
          <w:bottom w:val="nil"/>
          <w:right w:val="nil"/>
          <w:between w:val="nil"/>
        </w:pBdr>
        <w:spacing w:line="480" w:lineRule="auto"/>
        <w:ind w:left="720" w:hanging="720"/>
        <w:rPr>
          <w:ins w:id="2319" w:author="Laura H Spencer" w:date="2020-06-15T18:51:00Z"/>
          <w:color w:val="000000"/>
        </w:rPr>
      </w:pPr>
      <w:r>
        <w:rPr>
          <w:color w:val="000000"/>
        </w:rPr>
        <w:t xml:space="preserve">Mortensen, S., T. Van der Meeren, A. Fosshagen, I. Hernar, L. Harkestad, and L. Torkildsen. &amp; Ø. Bergh. 2000. Mortality of scallop spat in cultivation, infested with tube dwelling bristle worms, </w:t>
      </w:r>
      <w:r>
        <w:rPr>
          <w:i/>
          <w:color w:val="000000"/>
        </w:rPr>
        <w:t>Polydora</w:t>
      </w:r>
      <w:r>
        <w:rPr>
          <w:color w:val="000000"/>
        </w:rPr>
        <w:t xml:space="preserve"> sp. </w:t>
      </w:r>
      <w:r>
        <w:rPr>
          <w:i/>
          <w:color w:val="000000"/>
        </w:rPr>
        <w:t>Aquac. Int.</w:t>
      </w:r>
      <w:r>
        <w:rPr>
          <w:color w:val="000000"/>
        </w:rPr>
        <w:t xml:space="preserve"> 8:267–271.</w:t>
      </w:r>
    </w:p>
    <w:p w14:paraId="2FDB5A5F" w14:textId="65034373" w:rsidR="00434558" w:rsidRDefault="00434558" w:rsidP="00434558">
      <w:pPr>
        <w:pBdr>
          <w:top w:val="nil"/>
          <w:left w:val="nil"/>
          <w:bottom w:val="nil"/>
          <w:right w:val="nil"/>
          <w:between w:val="nil"/>
        </w:pBdr>
        <w:spacing w:line="480" w:lineRule="auto"/>
        <w:ind w:left="720" w:hanging="720"/>
        <w:rPr>
          <w:color w:val="000000"/>
        </w:rPr>
      </w:pPr>
      <w:ins w:id="2320" w:author="Laura H Spencer" w:date="2020-06-15T18:51:00Z">
        <w:r w:rsidRPr="00434558">
          <w:rPr>
            <w:color w:val="000000"/>
          </w:rPr>
          <w:t xml:space="preserve">Nakata, K., </w:t>
        </w:r>
      </w:ins>
      <w:ins w:id="2321" w:author="Laura H Spencer" w:date="2020-07-06T21:31:00Z">
        <w:r w:rsidR="00F01598">
          <w:rPr>
            <w:color w:val="000000"/>
          </w:rPr>
          <w:t xml:space="preserve">&amp; </w:t>
        </w:r>
      </w:ins>
      <w:ins w:id="2322" w:author="Laura H Spencer" w:date="2020-06-15T18:51:00Z">
        <w:r w:rsidRPr="00434558">
          <w:rPr>
            <w:color w:val="000000"/>
          </w:rPr>
          <w:t>J. A. Newton. 2000. Seasonal patterns and controlling factors of primary production in Puget Sound’s Central Basin and Possession Sound. In: T. Droscher, (ed.) Puget Sound Water Quality Action Team, 2002. Proceedings of the 2001 Puget Sound Research Conference. Puget Sound Water Quality Action Team. Olympia, Washington. 9pp.</w:t>
        </w:r>
      </w:ins>
    </w:p>
    <w:p w14:paraId="1D607C18" w14:textId="77777777" w:rsidR="00822325" w:rsidRDefault="004B3DE2">
      <w:pPr>
        <w:pBdr>
          <w:top w:val="nil"/>
          <w:left w:val="nil"/>
          <w:bottom w:val="nil"/>
          <w:right w:val="nil"/>
          <w:between w:val="nil"/>
        </w:pBdr>
        <w:spacing w:line="480" w:lineRule="auto"/>
        <w:ind w:left="720" w:hanging="720"/>
      </w:pPr>
      <w:r>
        <w:t xml:space="preserve">Nascimento, A. I. 1983. Oyster Culture in Brazil: Problems and Perspectives. </w:t>
      </w:r>
      <w:r>
        <w:rPr>
          <w:i/>
        </w:rPr>
        <w:t>Ciencia e Cultura</w:t>
      </w:r>
      <w:r>
        <w:t xml:space="preserve"> </w:t>
      </w:r>
      <w:r>
        <w:rPr>
          <w:i/>
        </w:rPr>
        <w:t>(Sao Paulo). Sao Paulo</w:t>
      </w:r>
      <w:r>
        <w:t xml:space="preserve"> 35:871-876.</w:t>
      </w:r>
    </w:p>
    <w:p w14:paraId="19855B3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Nell, J. A. </w:t>
      </w:r>
      <w:r>
        <w:t xml:space="preserve">1993. </w:t>
      </w:r>
      <w:r>
        <w:rPr>
          <w:color w:val="000000"/>
        </w:rPr>
        <w:t>Farming the Sydney rock oyster (</w:t>
      </w:r>
      <w:r w:rsidRPr="00AD173B">
        <w:rPr>
          <w:i/>
          <w:color w:val="000000"/>
          <w:rPrChange w:id="2323" w:author="Laura H Spencer" w:date="2020-07-06T22:32:00Z">
            <w:rPr>
              <w:color w:val="000000"/>
            </w:rPr>
          </w:rPrChange>
        </w:rPr>
        <w:t>Saccostrea commercialis</w:t>
      </w:r>
      <w:r>
        <w:rPr>
          <w:color w:val="000000"/>
        </w:rPr>
        <w:t xml:space="preserve">) in Australia. </w:t>
      </w:r>
      <w:r>
        <w:rPr>
          <w:i/>
          <w:color w:val="000000"/>
        </w:rPr>
        <w:t>Rev. Fish. Sci.</w:t>
      </w:r>
      <w:r>
        <w:rPr>
          <w:color w:val="000000"/>
        </w:rPr>
        <w:t xml:space="preserve"> 1</w:t>
      </w:r>
      <w:r>
        <w:t>:</w:t>
      </w:r>
      <w:r>
        <w:rPr>
          <w:color w:val="000000"/>
        </w:rPr>
        <w:t>97–120</w:t>
      </w:r>
      <w:r>
        <w:t>.</w:t>
      </w:r>
    </w:p>
    <w:p w14:paraId="2C0842AA" w14:textId="6D42DF3E" w:rsidR="00822325" w:rsidRDefault="004B3DE2">
      <w:pPr>
        <w:pBdr>
          <w:top w:val="nil"/>
          <w:left w:val="nil"/>
          <w:bottom w:val="nil"/>
          <w:right w:val="nil"/>
          <w:between w:val="nil"/>
        </w:pBdr>
        <w:spacing w:line="480" w:lineRule="auto"/>
        <w:ind w:left="720" w:hanging="720"/>
      </w:pPr>
      <w:r>
        <w:t xml:space="preserve">Nell, J. A. 2001. The history of oyster farming in Australia. </w:t>
      </w:r>
      <w:r>
        <w:rPr>
          <w:i/>
        </w:rPr>
        <w:t>Mar. Fish. Rev.</w:t>
      </w:r>
      <w:r>
        <w:t xml:space="preserve"> 63:14–25.</w:t>
      </w:r>
    </w:p>
    <w:p w14:paraId="53F241C2" w14:textId="5B301C07" w:rsidR="00822325" w:rsidRDefault="004B3DE2">
      <w:pPr>
        <w:pBdr>
          <w:top w:val="nil"/>
          <w:left w:val="nil"/>
          <w:bottom w:val="nil"/>
          <w:right w:val="nil"/>
          <w:between w:val="nil"/>
        </w:pBdr>
        <w:spacing w:line="480" w:lineRule="auto"/>
        <w:ind w:left="720" w:hanging="720"/>
        <w:rPr>
          <w:color w:val="000000"/>
        </w:rPr>
      </w:pPr>
      <w:r>
        <w:rPr>
          <w:color w:val="000000"/>
        </w:rPr>
        <w:t xml:space="preserve">Nell, J. 2007. Controlling mudworm in oysters. New South Wales Department of Primary Industry </w:t>
      </w:r>
      <w:r>
        <w:t>Primefact 590</w:t>
      </w:r>
      <w:r>
        <w:rPr>
          <w:color w:val="000000"/>
        </w:rPr>
        <w:t>.</w:t>
      </w:r>
      <w:r>
        <w:t xml:space="preserve"> Available at: https://www.dpi.nsw.gov.au/__data/assets/pdf_file/0010/637633/Controlling-mudworm-in-oysters.pdf</w:t>
      </w:r>
    </w:p>
    <w:p w14:paraId="0FD18CB1" w14:textId="627C8FE9" w:rsidR="00822325" w:rsidRDefault="004B3DE2">
      <w:pPr>
        <w:pBdr>
          <w:top w:val="nil"/>
          <w:left w:val="nil"/>
          <w:bottom w:val="nil"/>
          <w:right w:val="nil"/>
          <w:between w:val="nil"/>
        </w:pBdr>
        <w:spacing w:line="480" w:lineRule="auto"/>
        <w:ind w:left="720" w:hanging="720"/>
        <w:rPr>
          <w:color w:val="000000"/>
        </w:rPr>
      </w:pPr>
      <w:r>
        <w:rPr>
          <w:color w:val="000000"/>
        </w:rPr>
        <w:lastRenderedPageBreak/>
        <w:t>Nel, R., P. S. Coetzee &amp; G. Van Niekerk. 1996. The evaluation of two treatments to reduce mud worm (</w:t>
      </w:r>
      <w:r>
        <w:rPr>
          <w:i/>
          <w:color w:val="000000"/>
        </w:rPr>
        <w:t>Polydora hoplura</w:t>
      </w:r>
      <w:r>
        <w:rPr>
          <w:color w:val="000000"/>
        </w:rPr>
        <w:t xml:space="preserve"> Claparede) infestation in commercially reared oysters (</w:t>
      </w:r>
      <w:r>
        <w:rPr>
          <w:i/>
          <w:color w:val="000000"/>
        </w:rPr>
        <w:t>Crassostrea gigas</w:t>
      </w:r>
      <w:r>
        <w:rPr>
          <w:color w:val="000000"/>
        </w:rPr>
        <w:t xml:space="preserve"> Thunberg). </w:t>
      </w:r>
      <w:r>
        <w:rPr>
          <w:i/>
          <w:color w:val="000000"/>
        </w:rPr>
        <w:t>Aquaculture</w:t>
      </w:r>
      <w:r>
        <w:rPr>
          <w:color w:val="000000"/>
        </w:rPr>
        <w:t xml:space="preserve"> 141:31–39.</w:t>
      </w:r>
    </w:p>
    <w:p w14:paraId="750F1446" w14:textId="24605EB3" w:rsidR="00822325" w:rsidRDefault="004B3DE2">
      <w:pPr>
        <w:pBdr>
          <w:top w:val="nil"/>
          <w:left w:val="nil"/>
          <w:bottom w:val="nil"/>
          <w:right w:val="nil"/>
          <w:between w:val="nil"/>
        </w:pBdr>
        <w:spacing w:line="480" w:lineRule="auto"/>
        <w:ind w:left="720" w:hanging="720"/>
      </w:pPr>
      <w:r>
        <w:t xml:space="preserve">Ogburn, D. M., I. White &amp; D. P. Mcphee. 2007. The disappearance of oyster reefs from eastern Australian estuaries—Impact of colonial settlement or mudworm invasion? </w:t>
      </w:r>
      <w:r>
        <w:rPr>
          <w:i/>
        </w:rPr>
        <w:t>Coast. Manage</w:t>
      </w:r>
      <w:r>
        <w:t>. 35:271–287.</w:t>
      </w:r>
    </w:p>
    <w:p w14:paraId="5E89C78D" w14:textId="58791AA8" w:rsidR="00822325" w:rsidRDefault="004B3DE2">
      <w:pPr>
        <w:pBdr>
          <w:top w:val="nil"/>
          <w:left w:val="nil"/>
          <w:bottom w:val="nil"/>
          <w:right w:val="nil"/>
          <w:between w:val="nil"/>
        </w:pBdr>
        <w:spacing w:line="480" w:lineRule="auto"/>
        <w:ind w:left="720" w:hanging="720"/>
        <w:rPr>
          <w:color w:val="000000"/>
        </w:rPr>
      </w:pPr>
      <w:r>
        <w:rPr>
          <w:color w:val="000000"/>
        </w:rPr>
        <w:t>Ogburn, D. M. 2011. The NSW oyster industry: A risk indicator of sustainable coastal policy and practice. PhD Dissertation. The Australian National University.</w:t>
      </w:r>
      <w:r>
        <w:t xml:space="preserve"> Available at: http:/doi.org/10.25911/5d7a266d782dc</w:t>
      </w:r>
    </w:p>
    <w:p w14:paraId="66B94B74" w14:textId="77777777" w:rsidR="00822325" w:rsidRDefault="004B3DE2">
      <w:pPr>
        <w:pBdr>
          <w:top w:val="nil"/>
          <w:left w:val="nil"/>
          <w:bottom w:val="nil"/>
          <w:right w:val="nil"/>
          <w:between w:val="nil"/>
        </w:pBdr>
        <w:spacing w:line="480" w:lineRule="auto"/>
        <w:ind w:left="720" w:hanging="720"/>
      </w:pPr>
      <w:r>
        <w:t xml:space="preserve">Omel’yanenko, V. A., Kulikova, V. A. &amp; Pogodin, A. G. 2004. The meroplankton of Amurskii Bay (Peter the Great Bay, Sea of Japan). </w:t>
      </w:r>
      <w:r>
        <w:rPr>
          <w:i/>
        </w:rPr>
        <w:t>Russ. J. Mar. Biol.</w:t>
      </w:r>
      <w:r>
        <w:t xml:space="preserve"> 30:159–174.</w:t>
      </w:r>
    </w:p>
    <w:p w14:paraId="6D909C2C" w14:textId="544A1436" w:rsidR="00822325" w:rsidRDefault="004B3DE2">
      <w:pPr>
        <w:pBdr>
          <w:top w:val="nil"/>
          <w:left w:val="nil"/>
          <w:bottom w:val="nil"/>
          <w:right w:val="nil"/>
          <w:between w:val="nil"/>
        </w:pBdr>
        <w:spacing w:line="480" w:lineRule="auto"/>
        <w:ind w:left="720" w:hanging="720"/>
        <w:rPr>
          <w:color w:val="000000"/>
        </w:rPr>
      </w:pPr>
      <w:r>
        <w:rPr>
          <w:color w:val="000000"/>
        </w:rPr>
        <w:t xml:space="preserve">Orth, R. J. 1971. Observations on the planktonic larvae of </w:t>
      </w:r>
      <w:r>
        <w:rPr>
          <w:i/>
          <w:color w:val="000000"/>
        </w:rPr>
        <w:t>Polydora ligni</w:t>
      </w:r>
      <w:r>
        <w:rPr>
          <w:color w:val="000000"/>
        </w:rPr>
        <w:t xml:space="preserve"> Webster (Polychaeta: Spionidae) in the York River, Virginia. </w:t>
      </w:r>
      <w:r>
        <w:rPr>
          <w:i/>
          <w:color w:val="000000"/>
        </w:rPr>
        <w:t>Chesapeake Science</w:t>
      </w:r>
      <w:r>
        <w:rPr>
          <w:color w:val="000000"/>
        </w:rPr>
        <w:t xml:space="preserve"> 12:121–124.</w:t>
      </w:r>
    </w:p>
    <w:p w14:paraId="5FC42790"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Oyarzun, F. X., Mahon, A. R., Swalla, B. J. &amp; Halanych, K. M. 2011. Phylogeography and reproductive variation of the poecilogonous polychaete </w:t>
      </w:r>
      <w:r>
        <w:rPr>
          <w:i/>
          <w:color w:val="000000"/>
        </w:rPr>
        <w:t>Boccardia proboscidea</w:t>
      </w:r>
      <w:r>
        <w:rPr>
          <w:color w:val="000000"/>
        </w:rPr>
        <w:t xml:space="preserve"> (Annelida: Spionidae) along the West Coast of North America. </w:t>
      </w:r>
      <w:r>
        <w:rPr>
          <w:i/>
        </w:rPr>
        <w:t>Evol. Dev.</w:t>
      </w:r>
      <w:r>
        <w:rPr>
          <w:color w:val="000000"/>
        </w:rPr>
        <w:t xml:space="preserve"> </w:t>
      </w:r>
      <w:r>
        <w:rPr>
          <w:i/>
          <w:color w:val="000000"/>
        </w:rPr>
        <w:t>13</w:t>
      </w:r>
      <w:r>
        <w:t>:</w:t>
      </w:r>
      <w:r>
        <w:rPr>
          <w:color w:val="000000"/>
        </w:rPr>
        <w:t>489–503.</w:t>
      </w:r>
    </w:p>
    <w:p w14:paraId="032EA897" w14:textId="06DDA687" w:rsidR="00822325" w:rsidRDefault="004B3DE2">
      <w:pPr>
        <w:pBdr>
          <w:top w:val="nil"/>
          <w:left w:val="nil"/>
          <w:bottom w:val="nil"/>
          <w:right w:val="nil"/>
          <w:between w:val="nil"/>
        </w:pBdr>
        <w:spacing w:line="480" w:lineRule="auto"/>
        <w:ind w:left="720" w:hanging="720"/>
        <w:rPr>
          <w:color w:val="000000"/>
        </w:rPr>
      </w:pPr>
      <w:r>
        <w:rPr>
          <w:color w:val="000000"/>
        </w:rPr>
        <w:t xml:space="preserve">Paladini, G., M. Longshaw, A. Gustinelli &amp; A. P. Shinn. 2017. </w:t>
      </w:r>
      <w:r>
        <w:t>Parasitic diseases in aquaculture: Their biology, diagnosis and control. In B. A. Austin, &amp; A. Newaj‐Fyzul (Eds.), Diagnosis and control of diseases of fish and shellfish (1st ed., pp. 37–107). Chichester (UK): John Wiley &amp; Sons Ltd.</w:t>
      </w:r>
    </w:p>
    <w:p w14:paraId="30066433" w14:textId="5669CCB3" w:rsidR="00822325" w:rsidRDefault="004B3DE2">
      <w:pPr>
        <w:pBdr>
          <w:top w:val="nil"/>
          <w:left w:val="nil"/>
          <w:bottom w:val="nil"/>
          <w:right w:val="nil"/>
          <w:between w:val="nil"/>
        </w:pBdr>
        <w:spacing w:line="480" w:lineRule="auto"/>
        <w:ind w:left="720" w:hanging="720"/>
        <w:rPr>
          <w:ins w:id="2324" w:author="Laura H Spencer" w:date="2020-06-11T16:46:00Z"/>
        </w:rPr>
      </w:pPr>
      <w:r>
        <w:rPr>
          <w:color w:val="000000"/>
        </w:rPr>
        <w:t>Petersen, F. S. 2016. Addressing obstacles to developing oyster culture in Hawai`i. Masters thesis. University of Hawai’i at Hilo.</w:t>
      </w:r>
      <w:r>
        <w:t xml:space="preserve"> Available at: </w:t>
      </w:r>
      <w:r w:rsidR="00222660" w:rsidRPr="00320BD2">
        <w:rPr>
          <w:rPrChange w:id="2325" w:author="Laura H Spencer" w:date="2020-06-17T13:18:00Z">
            <w:rPr>
              <w:rStyle w:val="Hyperlink"/>
            </w:rPr>
          </w:rPrChange>
        </w:rPr>
        <w:t>http://hdl.handle.net/10790/2948</w:t>
      </w:r>
    </w:p>
    <w:p w14:paraId="272D411E" w14:textId="179B58A4" w:rsidR="00222660" w:rsidRDefault="00222660" w:rsidP="00222660">
      <w:pPr>
        <w:pBdr>
          <w:top w:val="nil"/>
          <w:left w:val="nil"/>
          <w:bottom w:val="nil"/>
          <w:right w:val="nil"/>
          <w:between w:val="nil"/>
        </w:pBdr>
        <w:spacing w:line="480" w:lineRule="auto"/>
        <w:ind w:left="720" w:hanging="720"/>
        <w:rPr>
          <w:color w:val="000000"/>
        </w:rPr>
      </w:pPr>
      <w:ins w:id="2326" w:author="Laura H Spencer" w:date="2020-06-11T16:46:00Z">
        <w:r w:rsidRPr="00222660">
          <w:rPr>
            <w:color w:val="000000"/>
          </w:rPr>
          <w:lastRenderedPageBreak/>
          <w:t xml:space="preserve">Peterson, W. T., Fisher, J. L., Strub, P. T., Du, X., Risien, C., Peterson, J., &amp; </w:t>
        </w:r>
      </w:ins>
      <w:ins w:id="2327" w:author="Laura H Spencer" w:date="2020-06-15T19:17:00Z">
        <w:r w:rsidR="006D50FB" w:rsidRPr="00222660">
          <w:rPr>
            <w:color w:val="000000"/>
          </w:rPr>
          <w:t>C. T</w:t>
        </w:r>
        <w:r w:rsidR="006D50FB">
          <w:rPr>
            <w:color w:val="000000"/>
          </w:rPr>
          <w:t xml:space="preserve">. </w:t>
        </w:r>
      </w:ins>
      <w:ins w:id="2328" w:author="Laura H Spencer" w:date="2020-06-11T16:46:00Z">
        <w:r w:rsidRPr="00222660">
          <w:rPr>
            <w:color w:val="000000"/>
          </w:rPr>
          <w:t>Shaw. 201</w:t>
        </w:r>
        <w:r>
          <w:rPr>
            <w:color w:val="000000"/>
          </w:rPr>
          <w:t>7</w:t>
        </w:r>
        <w:r w:rsidRPr="00222660">
          <w:rPr>
            <w:color w:val="000000"/>
          </w:rPr>
          <w:t xml:space="preserve">. The pelagic ecosystem in the Northern California Current off Oregon during the 2014–2016 warm anomalies within the context of the past 20 years. </w:t>
        </w:r>
      </w:ins>
      <w:ins w:id="2329" w:author="Laura H Spencer" w:date="2020-06-11T16:48:00Z">
        <w:r>
          <w:rPr>
            <w:i/>
            <w:iCs/>
            <w:color w:val="000000"/>
          </w:rPr>
          <w:t>J. Geophys. Res.</w:t>
        </w:r>
      </w:ins>
      <w:ins w:id="2330" w:author="Laura H Spencer" w:date="2020-06-11T16:46:00Z">
        <w:r w:rsidRPr="00222660">
          <w:rPr>
            <w:i/>
            <w:iCs/>
            <w:color w:val="000000"/>
          </w:rPr>
          <w:t xml:space="preserve"> C: Oceans</w:t>
        </w:r>
        <w:r w:rsidRPr="00222660">
          <w:rPr>
            <w:color w:val="000000"/>
          </w:rPr>
          <w:t>, 7267–7290.</w:t>
        </w:r>
      </w:ins>
    </w:p>
    <w:p w14:paraId="003ECCFA" w14:textId="77777777" w:rsidR="00822325" w:rsidRDefault="004B3DE2">
      <w:pPr>
        <w:pBdr>
          <w:top w:val="nil"/>
          <w:left w:val="nil"/>
          <w:bottom w:val="nil"/>
          <w:right w:val="nil"/>
          <w:between w:val="nil"/>
        </w:pBdr>
        <w:spacing w:line="480" w:lineRule="auto"/>
        <w:ind w:left="720" w:hanging="720"/>
      </w:pPr>
      <w:r>
        <w:t xml:space="preserve">Pregenzer, C. 1983. Survey of metazoan symbionts of </w:t>
      </w:r>
      <w:r>
        <w:rPr>
          <w:i/>
        </w:rPr>
        <w:t>Mytilus edulis</w:t>
      </w:r>
      <w:r>
        <w:t xml:space="preserve"> (Mollusca: Pelecypoda) in southern Australia. </w:t>
      </w:r>
      <w:r>
        <w:rPr>
          <w:i/>
        </w:rPr>
        <w:t>Mar. Freshwater Res.</w:t>
      </w:r>
      <w:r>
        <w:t xml:space="preserve"> 34:387–396.</w:t>
      </w:r>
    </w:p>
    <w:p w14:paraId="044A5224" w14:textId="7125E549" w:rsidR="00822325" w:rsidDel="00BA7D9C" w:rsidRDefault="004B3DE2">
      <w:pPr>
        <w:pBdr>
          <w:top w:val="nil"/>
          <w:left w:val="nil"/>
          <w:bottom w:val="nil"/>
          <w:right w:val="nil"/>
          <w:between w:val="nil"/>
        </w:pBdr>
        <w:spacing w:line="480" w:lineRule="auto"/>
        <w:ind w:left="720" w:hanging="720"/>
        <w:rPr>
          <w:del w:id="2331" w:author="Laura H Spencer" w:date="2020-07-06T23:10:00Z"/>
          <w:color w:val="000000"/>
        </w:rPr>
      </w:pPr>
      <w:del w:id="2332" w:author="Laura H Spencer" w:date="2020-07-06T23:10:00Z">
        <w:r w:rsidDel="00BA7D9C">
          <w:rPr>
            <w:color w:val="000000"/>
          </w:rPr>
          <w:delText xml:space="preserve">Quinan, J. 1883. Report </w:delText>
        </w:r>
        <w:r w:rsidDel="00BA7D9C">
          <w:delText>o</w:delText>
        </w:r>
        <w:r w:rsidDel="00BA7D9C">
          <w:rPr>
            <w:color w:val="000000"/>
          </w:rPr>
          <w:delText xml:space="preserve">n </w:delText>
        </w:r>
        <w:r w:rsidDel="00BA7D9C">
          <w:delText>h</w:delText>
        </w:r>
        <w:r w:rsidDel="00BA7D9C">
          <w:rPr>
            <w:color w:val="000000"/>
          </w:rPr>
          <w:delText xml:space="preserve">ome </w:delText>
        </w:r>
        <w:r w:rsidDel="00BA7D9C">
          <w:delText>f</w:delText>
        </w:r>
        <w:r w:rsidDel="00BA7D9C">
          <w:rPr>
            <w:color w:val="000000"/>
          </w:rPr>
          <w:delText xml:space="preserve">isheries, </w:delText>
        </w:r>
        <w:r w:rsidDel="00BA7D9C">
          <w:delText>f</w:delText>
        </w:r>
        <w:r w:rsidDel="00BA7D9C">
          <w:rPr>
            <w:color w:val="000000"/>
          </w:rPr>
          <w:delText xml:space="preserve">or February, 1883. Commissioners </w:delText>
        </w:r>
        <w:r w:rsidDel="00BA7D9C">
          <w:delText>o</w:delText>
        </w:r>
        <w:r w:rsidDel="00BA7D9C">
          <w:rPr>
            <w:color w:val="000000"/>
          </w:rPr>
          <w:delText xml:space="preserve">f </w:delText>
        </w:r>
        <w:r w:rsidDel="00BA7D9C">
          <w:delText>f</w:delText>
        </w:r>
        <w:r w:rsidDel="00BA7D9C">
          <w:rPr>
            <w:color w:val="000000"/>
          </w:rPr>
          <w:delText xml:space="preserve">isheries, 1883. Fisheries </w:delText>
        </w:r>
        <w:r w:rsidDel="00BA7D9C">
          <w:delText>o</w:delText>
        </w:r>
        <w:r w:rsidDel="00BA7D9C">
          <w:rPr>
            <w:color w:val="000000"/>
          </w:rPr>
          <w:delText xml:space="preserve">f </w:delText>
        </w:r>
        <w:r w:rsidDel="00BA7D9C">
          <w:delText>t</w:delText>
        </w:r>
        <w:r w:rsidDel="00BA7D9C">
          <w:rPr>
            <w:color w:val="000000"/>
          </w:rPr>
          <w:delText xml:space="preserve">he </w:delText>
        </w:r>
        <w:r w:rsidDel="00BA7D9C">
          <w:delText>c</w:delText>
        </w:r>
        <w:r w:rsidDel="00BA7D9C">
          <w:rPr>
            <w:color w:val="000000"/>
          </w:rPr>
          <w:delText xml:space="preserve">olony: Report </w:delText>
        </w:r>
        <w:r w:rsidDel="00BA7D9C">
          <w:delText>o</w:delText>
        </w:r>
        <w:r w:rsidDel="00BA7D9C">
          <w:rPr>
            <w:color w:val="000000"/>
          </w:rPr>
          <w:delText xml:space="preserve">f </w:delText>
        </w:r>
        <w:r w:rsidDel="00BA7D9C">
          <w:delText>c</w:delText>
        </w:r>
        <w:r w:rsidDel="00BA7D9C">
          <w:rPr>
            <w:color w:val="000000"/>
          </w:rPr>
          <w:delText xml:space="preserve">ommissioners </w:delText>
        </w:r>
        <w:r w:rsidDel="00BA7D9C">
          <w:delText>o</w:delText>
        </w:r>
        <w:r w:rsidDel="00BA7D9C">
          <w:rPr>
            <w:color w:val="000000"/>
          </w:rPr>
          <w:delText xml:space="preserve">f </w:delText>
        </w:r>
        <w:r w:rsidDel="00BA7D9C">
          <w:delText>f</w:delText>
        </w:r>
        <w:r w:rsidDel="00BA7D9C">
          <w:rPr>
            <w:color w:val="000000"/>
          </w:rPr>
          <w:delText xml:space="preserve">isheries </w:delText>
        </w:r>
        <w:r w:rsidDel="00BA7D9C">
          <w:delText>f</w:delText>
        </w:r>
        <w:r w:rsidDel="00BA7D9C">
          <w:rPr>
            <w:color w:val="000000"/>
          </w:rPr>
          <w:delText xml:space="preserve">or </w:delText>
        </w:r>
        <w:r w:rsidDel="00BA7D9C">
          <w:delText>y</w:delText>
        </w:r>
        <w:r w:rsidDel="00BA7D9C">
          <w:rPr>
            <w:color w:val="000000"/>
          </w:rPr>
          <w:delText xml:space="preserve">ear 1883. Appendix T: Pp. 77–86. Charles Potter Govt. Pr., Sydney, </w:delText>
        </w:r>
        <w:r w:rsidDel="00BA7D9C">
          <w:delText>NSW</w:delText>
        </w:r>
        <w:r w:rsidDel="00BA7D9C">
          <w:rPr>
            <w:color w:val="000000"/>
          </w:rPr>
          <w:delText>, Pp. 100.</w:delText>
        </w:r>
      </w:del>
    </w:p>
    <w:p w14:paraId="323DCEDA" w14:textId="12088E75" w:rsidR="00822325" w:rsidDel="00BA7D9C" w:rsidRDefault="004B3DE2">
      <w:pPr>
        <w:pBdr>
          <w:top w:val="nil"/>
          <w:left w:val="nil"/>
          <w:bottom w:val="nil"/>
          <w:right w:val="nil"/>
          <w:between w:val="nil"/>
        </w:pBdr>
        <w:spacing w:line="480" w:lineRule="auto"/>
        <w:ind w:left="720" w:hanging="720"/>
        <w:rPr>
          <w:del w:id="2333" w:author="Laura H Spencer" w:date="2020-07-06T23:10:00Z"/>
          <w:color w:val="000000"/>
        </w:rPr>
      </w:pPr>
      <w:del w:id="2334" w:author="Laura H Spencer" w:date="2020-07-06T23:10:00Z">
        <w:r w:rsidDel="00BA7D9C">
          <w:rPr>
            <w:color w:val="000000"/>
          </w:rPr>
          <w:delText>Quinan, J. 1884. Report On Home Fisheries, For February, 188</w:delText>
        </w:r>
        <w:r w:rsidDel="00BA7D9C">
          <w:delText>4</w:delText>
        </w:r>
        <w:r w:rsidDel="00BA7D9C">
          <w:rPr>
            <w:color w:val="000000"/>
          </w:rPr>
          <w:delText xml:space="preserve">. Commissioners </w:delText>
        </w:r>
        <w:r w:rsidDel="00BA7D9C">
          <w:delText>o</w:delText>
        </w:r>
        <w:r w:rsidDel="00BA7D9C">
          <w:rPr>
            <w:color w:val="000000"/>
          </w:rPr>
          <w:delText xml:space="preserve">f </w:delText>
        </w:r>
        <w:r w:rsidDel="00BA7D9C">
          <w:delText>f</w:delText>
        </w:r>
        <w:r w:rsidDel="00BA7D9C">
          <w:rPr>
            <w:color w:val="000000"/>
          </w:rPr>
          <w:delText xml:space="preserve">isheries, 1884. Fisheries </w:delText>
        </w:r>
        <w:r w:rsidDel="00BA7D9C">
          <w:delText>o</w:delText>
        </w:r>
        <w:r w:rsidDel="00BA7D9C">
          <w:rPr>
            <w:color w:val="000000"/>
          </w:rPr>
          <w:delText xml:space="preserve">f </w:delText>
        </w:r>
        <w:r w:rsidDel="00BA7D9C">
          <w:delText>t</w:delText>
        </w:r>
        <w:r w:rsidDel="00BA7D9C">
          <w:rPr>
            <w:color w:val="000000"/>
          </w:rPr>
          <w:delText xml:space="preserve">he </w:delText>
        </w:r>
        <w:r w:rsidDel="00BA7D9C">
          <w:delText>c</w:delText>
        </w:r>
        <w:r w:rsidDel="00BA7D9C">
          <w:rPr>
            <w:color w:val="000000"/>
          </w:rPr>
          <w:delText xml:space="preserve">olony: Report </w:delText>
        </w:r>
        <w:r w:rsidDel="00BA7D9C">
          <w:delText>o</w:delText>
        </w:r>
        <w:r w:rsidDel="00BA7D9C">
          <w:rPr>
            <w:color w:val="000000"/>
          </w:rPr>
          <w:delText xml:space="preserve">f </w:delText>
        </w:r>
        <w:r w:rsidDel="00BA7D9C">
          <w:delText>c</w:delText>
        </w:r>
        <w:r w:rsidDel="00BA7D9C">
          <w:rPr>
            <w:color w:val="000000"/>
          </w:rPr>
          <w:delText xml:space="preserve">ommissioners </w:delText>
        </w:r>
        <w:r w:rsidDel="00BA7D9C">
          <w:delText>o</w:delText>
        </w:r>
        <w:r w:rsidDel="00BA7D9C">
          <w:rPr>
            <w:color w:val="000000"/>
          </w:rPr>
          <w:delText xml:space="preserve">f </w:delText>
        </w:r>
        <w:r w:rsidDel="00BA7D9C">
          <w:delText>f</w:delText>
        </w:r>
        <w:r w:rsidDel="00BA7D9C">
          <w:rPr>
            <w:color w:val="000000"/>
          </w:rPr>
          <w:delText xml:space="preserve">isheries </w:delText>
        </w:r>
        <w:r w:rsidDel="00BA7D9C">
          <w:delText>f</w:delText>
        </w:r>
        <w:r w:rsidDel="00BA7D9C">
          <w:rPr>
            <w:color w:val="000000"/>
          </w:rPr>
          <w:delText xml:space="preserve">or </w:delText>
        </w:r>
        <w:r w:rsidDel="00BA7D9C">
          <w:delText>y</w:delText>
        </w:r>
        <w:r w:rsidDel="00BA7D9C">
          <w:rPr>
            <w:color w:val="000000"/>
          </w:rPr>
          <w:delText>ear 1884. Appendix I: Pp. 11–12. Charles Potter Govt. Pr., Sydney, Nsw, Pp. 100.</w:delText>
        </w:r>
      </w:del>
    </w:p>
    <w:p w14:paraId="083543A5" w14:textId="1BC75F79" w:rsidR="00822325" w:rsidRDefault="004B3DE2">
      <w:pPr>
        <w:pBdr>
          <w:top w:val="nil"/>
          <w:left w:val="nil"/>
          <w:bottom w:val="nil"/>
          <w:right w:val="nil"/>
          <w:between w:val="nil"/>
        </w:pBdr>
        <w:spacing w:line="480" w:lineRule="auto"/>
        <w:ind w:left="720" w:hanging="720"/>
        <w:rPr>
          <w:color w:val="000000"/>
        </w:rPr>
      </w:pPr>
      <w:r>
        <w:rPr>
          <w:color w:val="000000"/>
        </w:rPr>
        <w:t xml:space="preserve">Radashevsky, V. I., P. C. Lana &amp; R. C. Nalesso. 2006. Morphology and biology of </w:t>
      </w:r>
      <w:r>
        <w:rPr>
          <w:i/>
          <w:color w:val="000000"/>
        </w:rPr>
        <w:t>Polydora</w:t>
      </w:r>
      <w:r>
        <w:rPr>
          <w:color w:val="000000"/>
        </w:rPr>
        <w:t xml:space="preserve"> species (Polychaeta: Spionidae) boring into oyster shells in South America, with the description of a new species. </w:t>
      </w:r>
      <w:r>
        <w:rPr>
          <w:i/>
          <w:color w:val="000000"/>
        </w:rPr>
        <w:t>Zootaxa</w:t>
      </w:r>
      <w:r>
        <w:t xml:space="preserve"> 1353:1–37.</w:t>
      </w:r>
    </w:p>
    <w:p w14:paraId="7E70D84F" w14:textId="49475695" w:rsidR="00822325" w:rsidDel="00F365F0" w:rsidRDefault="004B3DE2">
      <w:pPr>
        <w:pBdr>
          <w:top w:val="nil"/>
          <w:left w:val="nil"/>
          <w:bottom w:val="nil"/>
          <w:right w:val="nil"/>
          <w:between w:val="nil"/>
        </w:pBdr>
        <w:spacing w:line="480" w:lineRule="auto"/>
        <w:ind w:left="720" w:hanging="720"/>
        <w:rPr>
          <w:del w:id="2335" w:author="Laura H Spencer" w:date="2020-07-06T23:11:00Z"/>
        </w:rPr>
      </w:pPr>
      <w:del w:id="2336" w:author="Laura H Spencer" w:date="2020-07-06T23:11:00Z">
        <w:r w:rsidDel="00F365F0">
          <w:rPr>
            <w:color w:val="000000"/>
          </w:rPr>
          <w:delText xml:space="preserve">Radashevsky, V. I. &amp; V. V. Pankova. 2006. The morphology of two sibling sympatric </w:delText>
        </w:r>
        <w:r w:rsidDel="00F365F0">
          <w:rPr>
            <w:i/>
            <w:color w:val="000000"/>
          </w:rPr>
          <w:delText>Polydora</w:delText>
        </w:r>
        <w:r w:rsidDel="00F365F0">
          <w:rPr>
            <w:color w:val="000000"/>
          </w:rPr>
          <w:delText xml:space="preserve"> species (Polychaeta: Spionidae) from the Sea of Japan. </w:delText>
        </w:r>
        <w:r w:rsidDel="00F365F0">
          <w:rPr>
            <w:i/>
            <w:color w:val="000000"/>
          </w:rPr>
          <w:delText>J. Mar. Biol. Assoc. U. K.</w:delText>
        </w:r>
        <w:r w:rsidDel="00F365F0">
          <w:rPr>
            <w:color w:val="000000"/>
          </w:rPr>
          <w:delText xml:space="preserve"> 86:245–252.</w:delText>
        </w:r>
      </w:del>
    </w:p>
    <w:p w14:paraId="4A273C35" w14:textId="6296FF4C" w:rsidR="00822325" w:rsidRDefault="004B3DE2">
      <w:pPr>
        <w:pBdr>
          <w:top w:val="nil"/>
          <w:left w:val="nil"/>
          <w:bottom w:val="nil"/>
          <w:right w:val="nil"/>
          <w:between w:val="nil"/>
        </w:pBdr>
        <w:spacing w:line="480" w:lineRule="auto"/>
        <w:ind w:left="720" w:hanging="720"/>
        <w:rPr>
          <w:ins w:id="2337" w:author="Laura H Spencer" w:date="2020-06-17T15:47:00Z"/>
        </w:rPr>
      </w:pPr>
      <w:r>
        <w:t xml:space="preserve">Radashevsky, V. I. &amp; Migotto, A. E. 2017. First report of the polychaete </w:t>
      </w:r>
      <w:r>
        <w:rPr>
          <w:i/>
        </w:rPr>
        <w:t>Polydora hoplura</w:t>
      </w:r>
      <w:r>
        <w:t xml:space="preserve"> (Annelida: Spionidae) from North and South America and Asian Pacific. </w:t>
      </w:r>
      <w:r>
        <w:rPr>
          <w:i/>
        </w:rPr>
        <w:t>Mar. Biodivers.</w:t>
      </w:r>
      <w:r>
        <w:t xml:space="preserve"> 47:859–868.</w:t>
      </w:r>
    </w:p>
    <w:p w14:paraId="55CCEEFC" w14:textId="60E94633" w:rsidR="005074A8" w:rsidRDefault="005074A8">
      <w:pPr>
        <w:pBdr>
          <w:top w:val="nil"/>
          <w:left w:val="nil"/>
          <w:bottom w:val="nil"/>
          <w:right w:val="nil"/>
          <w:between w:val="nil"/>
        </w:pBdr>
        <w:spacing w:line="480" w:lineRule="auto"/>
        <w:ind w:left="720" w:hanging="720"/>
      </w:pPr>
      <w:ins w:id="2338" w:author="Laura H Spencer" w:date="2020-06-17T15:47:00Z">
        <w:r w:rsidRPr="005074A8">
          <w:t>Radashevsky, V. I., Pankova, V. V., Malyar, V. V., Neretina, T. V., Wilson, R. S., Worsfold, T. M., Diez, M. E., Harris, L. H., Hourdez, S., Labrune, C., Houbin, C., Kind, B., Kuhlenkamp, R., Nygren, A., Bonifácio, P., &amp; G.</w:t>
        </w:r>
        <w:r>
          <w:t xml:space="preserve"> </w:t>
        </w:r>
        <w:r w:rsidRPr="005074A8">
          <w:t>Bachelet</w:t>
        </w:r>
        <w:r>
          <w:t xml:space="preserve">. </w:t>
        </w:r>
        <w:r w:rsidRPr="005074A8">
          <w:t xml:space="preserve">2019. Molecular analysis and new records of the invasive polychaete </w:t>
        </w:r>
        <w:r w:rsidRPr="0045488E">
          <w:rPr>
            <w:i/>
            <w:rPrChange w:id="2339" w:author="Laura H Spencer" w:date="2020-07-06T22:33:00Z">
              <w:rPr/>
            </w:rPrChange>
          </w:rPr>
          <w:t>Boccardia proboscidea</w:t>
        </w:r>
        <w:r w:rsidRPr="005074A8">
          <w:t xml:space="preserve"> (Annelida: Spionidae). </w:t>
        </w:r>
        <w:r w:rsidRPr="005074A8">
          <w:rPr>
            <w:i/>
            <w:rPrChange w:id="2340" w:author="Laura H Spencer" w:date="2020-06-17T15:47:00Z">
              <w:rPr/>
            </w:rPrChange>
          </w:rPr>
          <w:t>Mediterr</w:t>
        </w:r>
        <w:r>
          <w:rPr>
            <w:i/>
          </w:rPr>
          <w:t>.</w:t>
        </w:r>
        <w:r w:rsidRPr="005074A8">
          <w:rPr>
            <w:i/>
            <w:rPrChange w:id="2341" w:author="Laura H Spencer" w:date="2020-06-17T15:47:00Z">
              <w:rPr/>
            </w:rPrChange>
          </w:rPr>
          <w:t xml:space="preserve"> Mar</w:t>
        </w:r>
        <w:r>
          <w:rPr>
            <w:i/>
          </w:rPr>
          <w:t>.</w:t>
        </w:r>
        <w:r w:rsidRPr="005074A8">
          <w:rPr>
            <w:i/>
            <w:rPrChange w:id="2342" w:author="Laura H Spencer" w:date="2020-06-17T15:47:00Z">
              <w:rPr/>
            </w:rPrChange>
          </w:rPr>
          <w:t xml:space="preserve"> Sci</w:t>
        </w:r>
        <w:r>
          <w:rPr>
            <w:i/>
          </w:rPr>
          <w:t>.</w:t>
        </w:r>
        <w:r w:rsidRPr="005074A8">
          <w:rPr>
            <w:i/>
            <w:rPrChange w:id="2343" w:author="Laura H Spencer" w:date="2020-06-17T15:47:00Z">
              <w:rPr/>
            </w:rPrChange>
          </w:rPr>
          <w:t xml:space="preserve"> </w:t>
        </w:r>
        <w:r w:rsidRPr="005074A8">
          <w:t>20(2)</w:t>
        </w:r>
        <w:r>
          <w:t>:</w:t>
        </w:r>
        <w:r w:rsidRPr="005074A8">
          <w:t>393–408.</w:t>
        </w:r>
      </w:ins>
    </w:p>
    <w:p w14:paraId="5E3D95E4" w14:textId="77777777" w:rsidR="00822325" w:rsidRDefault="004B3DE2">
      <w:pPr>
        <w:pBdr>
          <w:top w:val="nil"/>
          <w:left w:val="nil"/>
          <w:bottom w:val="nil"/>
          <w:right w:val="nil"/>
          <w:between w:val="nil"/>
        </w:pBdr>
        <w:spacing w:line="480" w:lineRule="auto"/>
        <w:ind w:left="720" w:hanging="720"/>
      </w:pPr>
      <w:r>
        <w:t xml:space="preserve">Read, G. B. 2010. Comparison and history of </w:t>
      </w:r>
      <w:r>
        <w:rPr>
          <w:i/>
        </w:rPr>
        <w:t>Polydora websteri</w:t>
      </w:r>
      <w:r>
        <w:t xml:space="preserve"> and </w:t>
      </w:r>
      <w:r>
        <w:rPr>
          <w:i/>
        </w:rPr>
        <w:t>P. haswelli</w:t>
      </w:r>
      <w:r>
        <w:t xml:space="preserve"> (Polychaeta: Spionidae) as mud-blister worms in New Zealand shellfish. </w:t>
      </w:r>
      <w:r>
        <w:rPr>
          <w:i/>
        </w:rPr>
        <w:t>N. Z. J. Mar. Freshwater Res.</w:t>
      </w:r>
      <w:r>
        <w:t xml:space="preserve"> 44:83–100.</w:t>
      </w:r>
    </w:p>
    <w:p w14:paraId="7BAC4775" w14:textId="77777777" w:rsidR="00822325" w:rsidRDefault="004B3DE2">
      <w:pPr>
        <w:pBdr>
          <w:top w:val="nil"/>
          <w:left w:val="nil"/>
          <w:bottom w:val="nil"/>
          <w:right w:val="nil"/>
          <w:between w:val="nil"/>
        </w:pBdr>
        <w:spacing w:line="480" w:lineRule="auto"/>
        <w:ind w:left="720" w:hanging="720"/>
        <w:rPr>
          <w:color w:val="000000"/>
        </w:rPr>
      </w:pPr>
      <w:r>
        <w:rPr>
          <w:color w:val="000000"/>
        </w:rPr>
        <w:t>Riascos, J. M., O. Heilmayer</w:t>
      </w:r>
      <w:r>
        <w:t>,</w:t>
      </w:r>
      <w:r>
        <w:rPr>
          <w:color w:val="000000"/>
        </w:rPr>
        <w:t xml:space="preserve"> M. E. Oliva, J. Laudien &amp; W. E. Arntz. 2008. Infestation of the surf clam </w:t>
      </w:r>
      <w:r>
        <w:rPr>
          <w:i/>
          <w:color w:val="000000"/>
        </w:rPr>
        <w:t>Mesodesma donacium</w:t>
      </w:r>
      <w:r>
        <w:rPr>
          <w:color w:val="000000"/>
        </w:rPr>
        <w:t xml:space="preserve"> by the spionid polychaete </w:t>
      </w:r>
      <w:r>
        <w:rPr>
          <w:i/>
          <w:color w:val="000000"/>
        </w:rPr>
        <w:t>Polydora bioccipitalis</w:t>
      </w:r>
      <w:r>
        <w:rPr>
          <w:color w:val="000000"/>
        </w:rPr>
        <w:t xml:space="preserve">. </w:t>
      </w:r>
      <w:r>
        <w:rPr>
          <w:i/>
        </w:rPr>
        <w:t>J. Sea Res.</w:t>
      </w:r>
      <w:r>
        <w:rPr>
          <w:color w:val="000000"/>
        </w:rPr>
        <w:t xml:space="preserve"> 59</w:t>
      </w:r>
      <w:r>
        <w:t>:</w:t>
      </w:r>
      <w:r>
        <w:rPr>
          <w:color w:val="000000"/>
        </w:rPr>
        <w:t>217–227.</w:t>
      </w:r>
    </w:p>
    <w:p w14:paraId="398F05F9" w14:textId="04D1046A" w:rsidR="00FF0919" w:rsidRDefault="004B3DE2" w:rsidP="00FF0919">
      <w:pPr>
        <w:pBdr>
          <w:top w:val="nil"/>
          <w:left w:val="nil"/>
          <w:bottom w:val="nil"/>
          <w:right w:val="nil"/>
          <w:between w:val="nil"/>
        </w:pBdr>
        <w:spacing w:line="480" w:lineRule="auto"/>
        <w:ind w:left="720" w:hanging="720"/>
        <w:rPr>
          <w:color w:val="000000"/>
        </w:rPr>
      </w:pPr>
      <w:del w:id="2344" w:author="Laura H Spencer" w:date="2020-07-06T23:13:00Z">
        <w:r w:rsidDel="00F365F0">
          <w:rPr>
            <w:color w:val="000000"/>
          </w:rPr>
          <w:lastRenderedPageBreak/>
          <w:delText>Riascos, J. M., N. Guzmán, J. Laudien, M. E. Oliva, O. Heilmayer</w:delText>
        </w:r>
        <w:r w:rsidDel="00F365F0">
          <w:delText xml:space="preserve"> &amp; </w:delText>
        </w:r>
        <w:r w:rsidDel="00F365F0">
          <w:rPr>
            <w:color w:val="000000"/>
          </w:rPr>
          <w:delText xml:space="preserve">L. Ortlieb. 2009. Long-term parasitic association between the boring polychaete </w:delText>
        </w:r>
        <w:r w:rsidDel="00F365F0">
          <w:rPr>
            <w:i/>
            <w:color w:val="000000"/>
          </w:rPr>
          <w:delText>Polydora bioccipitalis</w:delText>
        </w:r>
        <w:r w:rsidDel="00F365F0">
          <w:rPr>
            <w:color w:val="000000"/>
          </w:rPr>
          <w:delText xml:space="preserve"> and </w:delText>
        </w:r>
        <w:r w:rsidDel="00F365F0">
          <w:rPr>
            <w:i/>
            <w:color w:val="000000"/>
          </w:rPr>
          <w:delText>Mesodesma donacium</w:delText>
        </w:r>
        <w:r w:rsidDel="00F365F0">
          <w:rPr>
            <w:color w:val="000000"/>
          </w:rPr>
          <w:delText xml:space="preserve">. </w:delText>
        </w:r>
        <w:r w:rsidDel="00F365F0">
          <w:rPr>
            <w:i/>
            <w:color w:val="000000"/>
          </w:rPr>
          <w:delText>Dis. Aquat. Organ.</w:delText>
        </w:r>
        <w:r w:rsidDel="00F365F0">
          <w:rPr>
            <w:color w:val="000000"/>
          </w:rPr>
          <w:delText xml:space="preserve"> 85:209–215.</w:delText>
        </w:r>
      </w:del>
      <w:ins w:id="2345" w:author="Laura H Spencer" w:date="2020-06-15T16:27:00Z">
        <w:r w:rsidR="00FF0919" w:rsidRPr="00FF0919">
          <w:rPr>
            <w:color w:val="000000"/>
          </w:rPr>
          <w:t xml:space="preserve">Rice, L. N., Lindsay, S., &amp; </w:t>
        </w:r>
      </w:ins>
      <w:ins w:id="2346" w:author="Laura H Spencer" w:date="2020-06-15T16:28:00Z">
        <w:r w:rsidR="00FF0919" w:rsidRPr="00FF0919">
          <w:rPr>
            <w:color w:val="000000"/>
          </w:rPr>
          <w:t>P</w:t>
        </w:r>
        <w:r w:rsidR="00FF0919">
          <w:rPr>
            <w:color w:val="000000"/>
          </w:rPr>
          <w:t xml:space="preserve">. </w:t>
        </w:r>
      </w:ins>
      <w:ins w:id="2347" w:author="Laura H Spencer" w:date="2020-06-15T16:27:00Z">
        <w:r w:rsidR="00FF0919" w:rsidRPr="00FF0919">
          <w:rPr>
            <w:color w:val="000000"/>
          </w:rPr>
          <w:t>Rawson</w:t>
        </w:r>
      </w:ins>
      <w:ins w:id="2348" w:author="Laura H Spencer" w:date="2020-06-15T16:28:00Z">
        <w:r w:rsidR="00FF0919">
          <w:rPr>
            <w:color w:val="000000"/>
          </w:rPr>
          <w:t xml:space="preserve"> </w:t>
        </w:r>
      </w:ins>
      <w:ins w:id="2349" w:author="Laura H Spencer" w:date="2020-06-15T16:27:00Z">
        <w:r w:rsidR="00FF0919" w:rsidRPr="00FF0919">
          <w:rPr>
            <w:color w:val="000000"/>
          </w:rPr>
          <w:t xml:space="preserve">2018. Genetic homogeneity among geographically distant populations of the blister worm </w:t>
        </w:r>
        <w:r w:rsidR="00FF0919" w:rsidRPr="0045488E">
          <w:rPr>
            <w:i/>
            <w:color w:val="000000"/>
            <w:rPrChange w:id="2350" w:author="Laura H Spencer" w:date="2020-07-06T22:33:00Z">
              <w:rPr>
                <w:color w:val="000000"/>
              </w:rPr>
            </w:rPrChange>
          </w:rPr>
          <w:t>Polydora websteri</w:t>
        </w:r>
        <w:r w:rsidR="00FF0919" w:rsidRPr="00FF0919">
          <w:rPr>
            <w:color w:val="000000"/>
          </w:rPr>
          <w:t xml:space="preserve">. </w:t>
        </w:r>
        <w:r w:rsidR="00FF0919" w:rsidRPr="00FF0919">
          <w:rPr>
            <w:i/>
            <w:iCs/>
            <w:color w:val="000000"/>
          </w:rPr>
          <w:t>Aquacul</w:t>
        </w:r>
      </w:ins>
      <w:ins w:id="2351" w:author="Laura H Spencer" w:date="2020-06-15T16:28:00Z">
        <w:r w:rsidR="00FF0919">
          <w:rPr>
            <w:i/>
            <w:iCs/>
            <w:color w:val="000000"/>
          </w:rPr>
          <w:t>t.</w:t>
        </w:r>
      </w:ins>
      <w:ins w:id="2352" w:author="Laura H Spencer" w:date="2020-06-15T16:27:00Z">
        <w:r w:rsidR="00FF0919" w:rsidRPr="00FF0919">
          <w:rPr>
            <w:i/>
            <w:iCs/>
            <w:color w:val="000000"/>
          </w:rPr>
          <w:t xml:space="preserve"> Env</w:t>
        </w:r>
      </w:ins>
      <w:ins w:id="2353" w:author="Laura H Spencer" w:date="2020-06-15T16:28:00Z">
        <w:r w:rsidR="00FF0919">
          <w:rPr>
            <w:i/>
            <w:iCs/>
            <w:color w:val="000000"/>
          </w:rPr>
          <w:t>.</w:t>
        </w:r>
      </w:ins>
      <w:ins w:id="2354" w:author="Laura H Spencer" w:date="2020-06-15T16:27:00Z">
        <w:r w:rsidR="00FF0919" w:rsidRPr="00FF0919">
          <w:rPr>
            <w:i/>
            <w:iCs/>
            <w:color w:val="000000"/>
          </w:rPr>
          <w:t xml:space="preserve"> Intera</w:t>
        </w:r>
      </w:ins>
      <w:ins w:id="2355" w:author="Laura H Spencer" w:date="2020-06-15T16:28:00Z">
        <w:r w:rsidR="00FF0919">
          <w:rPr>
            <w:i/>
            <w:iCs/>
            <w:color w:val="000000"/>
          </w:rPr>
          <w:t>c.</w:t>
        </w:r>
      </w:ins>
      <w:ins w:id="2356" w:author="Laura H Spencer" w:date="2020-06-15T16:27:00Z">
        <w:r w:rsidR="00FF0919" w:rsidRPr="00FF0919">
          <w:rPr>
            <w:color w:val="000000"/>
          </w:rPr>
          <w:t xml:space="preserve"> </w:t>
        </w:r>
        <w:r w:rsidR="00FF0919" w:rsidRPr="00FF0919">
          <w:rPr>
            <w:iCs/>
            <w:color w:val="000000"/>
            <w:rPrChange w:id="2357" w:author="Laura H Spencer" w:date="2020-06-15T16:28:00Z">
              <w:rPr>
                <w:i/>
                <w:iCs/>
                <w:color w:val="000000"/>
              </w:rPr>
            </w:rPrChange>
          </w:rPr>
          <w:t>10</w:t>
        </w:r>
      </w:ins>
      <w:ins w:id="2358" w:author="Laura H Spencer" w:date="2020-06-15T16:28:00Z">
        <w:r w:rsidR="00FF0919" w:rsidRPr="00FF0919">
          <w:rPr>
            <w:color w:val="000000"/>
          </w:rPr>
          <w:t>:</w:t>
        </w:r>
      </w:ins>
      <w:ins w:id="2359" w:author="Laura H Spencer" w:date="2020-06-15T16:27:00Z">
        <w:r w:rsidR="00FF0919" w:rsidRPr="00FF0919">
          <w:rPr>
            <w:color w:val="000000"/>
          </w:rPr>
          <w:t>437–446.</w:t>
        </w:r>
      </w:ins>
    </w:p>
    <w:p w14:paraId="3F6EEBE6" w14:textId="77777777" w:rsidR="00822325" w:rsidRDefault="004B3DE2">
      <w:pPr>
        <w:pBdr>
          <w:top w:val="nil"/>
          <w:left w:val="nil"/>
          <w:bottom w:val="nil"/>
          <w:right w:val="nil"/>
          <w:between w:val="nil"/>
        </w:pBdr>
        <w:spacing w:line="480" w:lineRule="auto"/>
        <w:ind w:left="720" w:hanging="720"/>
        <w:rPr>
          <w:color w:val="000000"/>
        </w:rPr>
      </w:pPr>
      <w:r>
        <w:t xml:space="preserve">Robert R., M. Borel, Y. Pichot &amp; G. Trut. 1991. Growth and mortality of the European oyster </w:t>
      </w:r>
      <w:r>
        <w:rPr>
          <w:i/>
        </w:rPr>
        <w:t>Ostrea edulis</w:t>
      </w:r>
      <w:r>
        <w:t xml:space="preserve"> in the Bay of Arcachon (France). </w:t>
      </w:r>
      <w:r>
        <w:rPr>
          <w:i/>
        </w:rPr>
        <w:t xml:space="preserve">Aquat. living resour. </w:t>
      </w:r>
      <w:r>
        <w:t>4:265-274.</w:t>
      </w:r>
    </w:p>
    <w:p w14:paraId="1D5CBB43" w14:textId="17D094B2" w:rsidR="00822325" w:rsidRDefault="004B3DE2">
      <w:pPr>
        <w:pBdr>
          <w:top w:val="nil"/>
          <w:left w:val="nil"/>
          <w:bottom w:val="nil"/>
          <w:right w:val="nil"/>
          <w:between w:val="nil"/>
        </w:pBdr>
        <w:spacing w:line="480" w:lineRule="auto"/>
        <w:ind w:left="720" w:hanging="720"/>
        <w:rPr>
          <w:color w:val="000000"/>
        </w:rPr>
      </w:pPr>
      <w:del w:id="2360" w:author="Laura H Spencer" w:date="2020-07-06T23:14:00Z">
        <w:r w:rsidDel="00F365F0">
          <w:delText xml:space="preserve"> </w:delText>
        </w:r>
      </w:del>
      <w:r>
        <w:t xml:space="preserve">Ropert M., S. Pien, C. Mary &amp; B. Bouchaud. 2007. REMONOR: Results of the year 2006 mortality assessment, growth and quality of </w:t>
      </w:r>
      <w:r>
        <w:rPr>
          <w:i/>
        </w:rPr>
        <w:t>Crassostrea gigas</w:t>
      </w:r>
      <w:r>
        <w:t xml:space="preserve"> oysters. Ifremer, Plouzane (France).[np].1 Nov 2007.</w:t>
      </w:r>
    </w:p>
    <w:p w14:paraId="0988B19D" w14:textId="75EE9589" w:rsidR="00822325" w:rsidRDefault="004B3DE2">
      <w:pPr>
        <w:pBdr>
          <w:top w:val="nil"/>
          <w:left w:val="nil"/>
          <w:bottom w:val="nil"/>
          <w:right w:val="nil"/>
          <w:between w:val="nil"/>
        </w:pBdr>
        <w:spacing w:line="480" w:lineRule="auto"/>
        <w:ind w:left="720" w:hanging="720"/>
        <w:rPr>
          <w:ins w:id="2361" w:author="Laura H Spencer" w:date="2020-06-16T18:52:00Z"/>
          <w:color w:val="000000"/>
        </w:rPr>
      </w:pPr>
      <w:r>
        <w:rPr>
          <w:color w:val="000000"/>
        </w:rPr>
        <w:t>Royer, J., M. Ropert, M. Mathieu</w:t>
      </w:r>
      <w:r>
        <w:t xml:space="preserve"> </w:t>
      </w:r>
      <w:r>
        <w:rPr>
          <w:color w:val="000000"/>
        </w:rPr>
        <w:t>&amp; K. Costil. 2006</w:t>
      </w:r>
      <w:del w:id="2362" w:author="Laura H Spencer" w:date="2020-07-06T23:14:00Z">
        <w:r w:rsidDel="00F365F0">
          <w:rPr>
            <w:color w:val="000000"/>
          </w:rPr>
          <w:delText>a</w:delText>
        </w:r>
      </w:del>
      <w:r>
        <w:rPr>
          <w:color w:val="000000"/>
        </w:rPr>
        <w:t>. Presence of spionid worms and other epibionts in Pacific oysters (</w:t>
      </w:r>
      <w:r>
        <w:rPr>
          <w:i/>
          <w:color w:val="000000"/>
        </w:rPr>
        <w:t>Crassostrea gigas</w:t>
      </w:r>
      <w:r>
        <w:rPr>
          <w:color w:val="000000"/>
        </w:rPr>
        <w:t xml:space="preserve">) cultured in Normandy, France. </w:t>
      </w:r>
      <w:r>
        <w:rPr>
          <w:i/>
          <w:color w:val="000000"/>
        </w:rPr>
        <w:t>Aquaculture</w:t>
      </w:r>
      <w:r>
        <w:rPr>
          <w:color w:val="000000"/>
        </w:rPr>
        <w:t xml:space="preserve"> 253:461–474.</w:t>
      </w:r>
    </w:p>
    <w:p w14:paraId="526CDE80" w14:textId="2086726E" w:rsidR="000F7444" w:rsidRDefault="000F7444">
      <w:pPr>
        <w:pBdr>
          <w:top w:val="nil"/>
          <w:left w:val="nil"/>
          <w:bottom w:val="nil"/>
          <w:right w:val="nil"/>
          <w:between w:val="nil"/>
        </w:pBdr>
        <w:spacing w:line="480" w:lineRule="auto"/>
        <w:ind w:left="720" w:hanging="720"/>
        <w:rPr>
          <w:color w:val="000000"/>
        </w:rPr>
      </w:pPr>
      <w:ins w:id="2363" w:author="Laura H Spencer" w:date="2020-06-16T18:52:00Z">
        <w:r w:rsidRPr="000F7444">
          <w:rPr>
            <w:color w:val="000000"/>
          </w:rPr>
          <w:t>Ruellet, T., Kopp, J., Lagadeuc, Y., &amp; J. C.</w:t>
        </w:r>
        <w:r>
          <w:rPr>
            <w:color w:val="000000"/>
          </w:rPr>
          <w:t xml:space="preserve"> </w:t>
        </w:r>
        <w:r w:rsidRPr="000F7444">
          <w:rPr>
            <w:color w:val="000000"/>
          </w:rPr>
          <w:t>Dauvin</w:t>
        </w:r>
        <w:r>
          <w:rPr>
            <w:color w:val="000000"/>
          </w:rPr>
          <w:t>.</w:t>
        </w:r>
        <w:r w:rsidRPr="000F7444">
          <w:rPr>
            <w:color w:val="000000"/>
          </w:rPr>
          <w:t xml:space="preserve"> 2004. Infestation of the oyster shells </w:t>
        </w:r>
      </w:ins>
      <w:ins w:id="2364" w:author="Laura H Spencer" w:date="2020-07-06T22:33:00Z">
        <w:r w:rsidR="0045488E" w:rsidRPr="0045488E">
          <w:rPr>
            <w:i/>
            <w:color w:val="000000"/>
            <w:rPrChange w:id="2365" w:author="Laura H Spencer" w:date="2020-07-06T22:33:00Z">
              <w:rPr>
                <w:color w:val="000000"/>
              </w:rPr>
            </w:rPrChange>
          </w:rPr>
          <w:t>C</w:t>
        </w:r>
      </w:ins>
      <w:ins w:id="2366" w:author="Laura H Spencer" w:date="2020-06-16T18:52:00Z">
        <w:r w:rsidRPr="0045488E">
          <w:rPr>
            <w:i/>
            <w:color w:val="000000"/>
            <w:rPrChange w:id="2367" w:author="Laura H Spencer" w:date="2020-07-06T22:33:00Z">
              <w:rPr>
                <w:color w:val="000000"/>
              </w:rPr>
            </w:rPrChange>
          </w:rPr>
          <w:t>rassostrea gigas</w:t>
        </w:r>
        <w:r w:rsidRPr="000F7444">
          <w:rPr>
            <w:color w:val="000000"/>
          </w:rPr>
          <w:t xml:space="preserve"> by polydorid species in </w:t>
        </w:r>
      </w:ins>
      <w:ins w:id="2368" w:author="Laura H Spencer" w:date="2020-07-06T22:33:00Z">
        <w:r w:rsidR="0045488E">
          <w:rPr>
            <w:color w:val="000000"/>
          </w:rPr>
          <w:t>N</w:t>
        </w:r>
      </w:ins>
      <w:ins w:id="2369" w:author="Laura H Spencer" w:date="2020-06-16T18:52:00Z">
        <w:r w:rsidRPr="000F7444">
          <w:rPr>
            <w:color w:val="000000"/>
          </w:rPr>
          <w:t>ormandy (</w:t>
        </w:r>
      </w:ins>
      <w:ins w:id="2370" w:author="Laura H Spencer" w:date="2020-07-06T22:33:00Z">
        <w:r w:rsidR="0045488E">
          <w:rPr>
            <w:color w:val="000000"/>
          </w:rPr>
          <w:t>F</w:t>
        </w:r>
      </w:ins>
      <w:ins w:id="2371" w:author="Laura H Spencer" w:date="2020-06-16T18:52:00Z">
        <w:r w:rsidRPr="000F7444">
          <w:rPr>
            <w:color w:val="000000"/>
          </w:rPr>
          <w:t>rance): Recommendations and treatment to reduce this harmful effect</w:t>
        </w:r>
        <w:r>
          <w:rPr>
            <w:color w:val="000000"/>
          </w:rPr>
          <w:t>.</w:t>
        </w:r>
        <w:r w:rsidRPr="000F7444">
          <w:rPr>
            <w:color w:val="000000"/>
          </w:rPr>
          <w:t xml:space="preserve"> </w:t>
        </w:r>
      </w:ins>
      <w:ins w:id="2372" w:author="Laura H Spencer" w:date="2020-06-16T18:53:00Z">
        <w:r>
          <w:rPr>
            <w:color w:val="000000"/>
          </w:rPr>
          <w:t xml:space="preserve">Thesis, University of Caen. </w:t>
        </w:r>
      </w:ins>
      <w:ins w:id="2373" w:author="Laura H Spencer" w:date="2020-06-16T18:52:00Z">
        <w:r w:rsidRPr="000F7444">
          <w:rPr>
            <w:color w:val="000000"/>
          </w:rPr>
          <w:t>Ifremer, Plouzane (France). Retrieved from https://search.proquest.com/docview/18030529?accountid=14784</w:t>
        </w:r>
      </w:ins>
    </w:p>
    <w:p w14:paraId="5C129752" w14:textId="667DC9BC" w:rsidR="00822325" w:rsidRDefault="004B3DE2">
      <w:pPr>
        <w:pBdr>
          <w:top w:val="nil"/>
          <w:left w:val="nil"/>
          <w:bottom w:val="nil"/>
          <w:right w:val="nil"/>
          <w:between w:val="nil"/>
        </w:pBdr>
        <w:spacing w:line="480" w:lineRule="auto"/>
        <w:ind w:left="720" w:hanging="720"/>
        <w:rPr>
          <w:color w:val="000000"/>
        </w:rPr>
      </w:pPr>
      <w:r>
        <w:t xml:space="preserve">Sabry, R. C., P. M. </w:t>
      </w:r>
      <w:ins w:id="2374" w:author="Laura H Spencer" w:date="2020-07-06T22:51:00Z">
        <w:r w:rsidR="00E14180">
          <w:t>D</w:t>
        </w:r>
      </w:ins>
      <w:del w:id="2375" w:author="Laura H Spencer" w:date="2020-07-06T22:51:00Z">
        <w:r w:rsidDel="00E14180">
          <w:delText>d</w:delText>
        </w:r>
      </w:del>
      <w:r>
        <w:t xml:space="preserve">a Silva, T. C. Vasconcelos Gesteira, V. de Almeida Pontinha &amp; A. R. Magenta Magalhães. 2011. Pathological study of oysters </w:t>
      </w:r>
      <w:r>
        <w:rPr>
          <w:i/>
        </w:rPr>
        <w:t xml:space="preserve">Crassostrea gigas </w:t>
      </w:r>
      <w:r>
        <w:t xml:space="preserve">from culture and </w:t>
      </w:r>
      <w:r>
        <w:rPr>
          <w:i/>
        </w:rPr>
        <w:t>C. rhizophorae</w:t>
      </w:r>
      <w:r>
        <w:t xml:space="preserve"> from natural stock of Santa Catarina Island, SC, Brazil. </w:t>
      </w:r>
      <w:r>
        <w:rPr>
          <w:i/>
        </w:rPr>
        <w:t>Aquaculture</w:t>
      </w:r>
      <w:r>
        <w:t xml:space="preserve"> 320:43–50</w:t>
      </w:r>
    </w:p>
    <w:p w14:paraId="504402F9" w14:textId="4E838747" w:rsidR="00822325" w:rsidRDefault="004B3DE2">
      <w:pPr>
        <w:pBdr>
          <w:top w:val="nil"/>
          <w:left w:val="nil"/>
          <w:bottom w:val="nil"/>
          <w:right w:val="nil"/>
          <w:between w:val="nil"/>
        </w:pBdr>
        <w:spacing w:line="480" w:lineRule="auto"/>
        <w:ind w:left="720" w:hanging="720"/>
        <w:rPr>
          <w:color w:val="000000"/>
        </w:rPr>
      </w:pPr>
      <w:r>
        <w:t>Sato-Ok</w:t>
      </w:r>
      <w:ins w:id="2376" w:author="Laura H Spencer" w:date="2020-07-06T22:11:00Z">
        <w:r w:rsidR="00193914">
          <w:t>o</w:t>
        </w:r>
      </w:ins>
      <w:del w:id="2377" w:author="Laura H Spencer" w:date="2020-07-06T22:11:00Z">
        <w:r w:rsidDel="00193914">
          <w:delText>a</w:delText>
        </w:r>
      </w:del>
      <w:r>
        <w:t xml:space="preserve">shi W, Y. Sugawara &amp; T. Nomura. 1990. Reproduction of the boring polychaete </w:t>
      </w:r>
      <w:r>
        <w:rPr>
          <w:i/>
        </w:rPr>
        <w:t>Polydora variegata</w:t>
      </w:r>
      <w:r>
        <w:t xml:space="preserve"> inhabiting scallops in Abashiri Bay, North Japan. </w:t>
      </w:r>
      <w:r>
        <w:rPr>
          <w:i/>
        </w:rPr>
        <w:t>Mar. Biol.</w:t>
      </w:r>
      <w:r>
        <w:t xml:space="preserve"> 104:61-66.</w:t>
      </w:r>
    </w:p>
    <w:p w14:paraId="5C32F0A8" w14:textId="2253E60D" w:rsidR="00822325" w:rsidDel="00F365F0" w:rsidRDefault="004B3DE2">
      <w:pPr>
        <w:pBdr>
          <w:top w:val="nil"/>
          <w:left w:val="nil"/>
          <w:bottom w:val="nil"/>
          <w:right w:val="nil"/>
          <w:between w:val="nil"/>
        </w:pBdr>
        <w:spacing w:line="480" w:lineRule="auto"/>
        <w:ind w:left="720" w:hanging="720"/>
        <w:rPr>
          <w:del w:id="2378" w:author="Laura H Spencer" w:date="2020-07-06T23:19:00Z"/>
        </w:rPr>
      </w:pPr>
      <w:del w:id="2379" w:author="Laura H Spencer" w:date="2020-07-06T23:19:00Z">
        <w:r w:rsidDel="00F365F0">
          <w:rPr>
            <w:color w:val="000000"/>
          </w:rPr>
          <w:lastRenderedPageBreak/>
          <w:delText xml:space="preserve">Sato-Okoshi, W. &amp; K. Okoshi. 1997. Survey of the </w:delText>
        </w:r>
        <w:r w:rsidDel="00F365F0">
          <w:delText>g</w:delText>
        </w:r>
        <w:r w:rsidDel="00F365F0">
          <w:rPr>
            <w:color w:val="000000"/>
          </w:rPr>
          <w:delText xml:space="preserve">enera </w:delText>
        </w:r>
        <w:r w:rsidDel="00F365F0">
          <w:rPr>
            <w:i/>
            <w:color w:val="000000"/>
          </w:rPr>
          <w:delText>Polydora</w:delText>
        </w:r>
        <w:r w:rsidDel="00F365F0">
          <w:rPr>
            <w:color w:val="000000"/>
          </w:rPr>
          <w:delText xml:space="preserve">, </w:delText>
        </w:r>
        <w:r w:rsidDel="00F365F0">
          <w:rPr>
            <w:i/>
            <w:color w:val="000000"/>
          </w:rPr>
          <w:delText>Boccardiella</w:delText>
        </w:r>
        <w:r w:rsidDel="00F365F0">
          <w:rPr>
            <w:color w:val="000000"/>
          </w:rPr>
          <w:delText xml:space="preserve"> and </w:delText>
        </w:r>
        <w:r w:rsidDel="00F365F0">
          <w:rPr>
            <w:i/>
            <w:color w:val="000000"/>
          </w:rPr>
          <w:delText>Boccardia</w:delText>
        </w:r>
        <w:r w:rsidDel="00F365F0">
          <w:rPr>
            <w:color w:val="000000"/>
          </w:rPr>
          <w:delText xml:space="preserve"> (Polychaeta, Spionidae) in Barkley Sound (Vancouver Island, Canada), with </w:delText>
        </w:r>
        <w:r w:rsidDel="00F365F0">
          <w:delText>s</w:delText>
        </w:r>
        <w:r w:rsidDel="00F365F0">
          <w:rPr>
            <w:color w:val="000000"/>
          </w:rPr>
          <w:delText xml:space="preserve">pecial reference to </w:delText>
        </w:r>
        <w:r w:rsidDel="00F365F0">
          <w:delText>b</w:delText>
        </w:r>
        <w:r w:rsidDel="00F365F0">
          <w:rPr>
            <w:color w:val="000000"/>
          </w:rPr>
          <w:delText xml:space="preserve">oring </w:delText>
        </w:r>
        <w:r w:rsidDel="00F365F0">
          <w:delText>a</w:delText>
        </w:r>
        <w:r w:rsidDel="00F365F0">
          <w:rPr>
            <w:color w:val="000000"/>
          </w:rPr>
          <w:delText xml:space="preserve">ctivity. </w:delText>
        </w:r>
        <w:r w:rsidDel="00F365F0">
          <w:rPr>
            <w:i/>
            <w:color w:val="000000"/>
          </w:rPr>
          <w:delText xml:space="preserve">Bull. Mar. Sci. </w:delText>
        </w:r>
        <w:r w:rsidDel="00F365F0">
          <w:rPr>
            <w:color w:val="000000"/>
          </w:rPr>
          <w:delText>60:482–493.</w:delText>
        </w:r>
      </w:del>
    </w:p>
    <w:p w14:paraId="294753F2" w14:textId="77777777" w:rsidR="00822325" w:rsidRDefault="004B3DE2">
      <w:pPr>
        <w:pBdr>
          <w:top w:val="nil"/>
          <w:left w:val="nil"/>
          <w:bottom w:val="nil"/>
          <w:right w:val="nil"/>
          <w:between w:val="nil"/>
        </w:pBdr>
        <w:spacing w:line="480" w:lineRule="auto"/>
        <w:ind w:left="720" w:hanging="720"/>
      </w:pPr>
      <w:r>
        <w:t>Sato-Okoshi, W., K. Okoshi &amp; J. Shaw. 2008. Polydorid species (Polychaeta: Spionidae) in south-western Australian waters with special reference to</w:t>
      </w:r>
      <w:r>
        <w:rPr>
          <w:i/>
        </w:rPr>
        <w:t xml:space="preserve"> Polydora uncinata</w:t>
      </w:r>
      <w:r>
        <w:t xml:space="preserve"> and </w:t>
      </w:r>
      <w:r>
        <w:rPr>
          <w:i/>
        </w:rPr>
        <w:t>Boccardia knoxi</w:t>
      </w:r>
      <w:r>
        <w:t xml:space="preserve">. </w:t>
      </w:r>
      <w:r>
        <w:rPr>
          <w:i/>
        </w:rPr>
        <w:t>J. Mar. Biol. Assoc. U. K.</w:t>
      </w:r>
      <w:r>
        <w:t xml:space="preserve"> 88:491–501.</w:t>
      </w:r>
    </w:p>
    <w:p w14:paraId="306C2882" w14:textId="1FAD9ADF"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&amp; H. Abe. 2012. Morphological and molecular sequence analysis of the harmful shell boring species of </w:t>
      </w:r>
      <w:r>
        <w:rPr>
          <w:i/>
          <w:color w:val="000000"/>
        </w:rPr>
        <w:t>Polydora</w:t>
      </w:r>
      <w:r>
        <w:rPr>
          <w:color w:val="000000"/>
        </w:rPr>
        <w:t xml:space="preserve"> (Polychaeta: Spionidae) from Japan and Australia. </w:t>
      </w:r>
      <w:r>
        <w:rPr>
          <w:i/>
          <w:color w:val="000000"/>
        </w:rPr>
        <w:t>Aquaculture</w:t>
      </w:r>
      <w:r>
        <w:rPr>
          <w:color w:val="000000"/>
        </w:rPr>
        <w:t xml:space="preserve"> 368-369:40–47.</w:t>
      </w:r>
    </w:p>
    <w:p w14:paraId="405AC28B" w14:textId="1EB4E0F2" w:rsidR="00822325" w:rsidRDefault="004B3DE2">
      <w:pPr>
        <w:pBdr>
          <w:top w:val="nil"/>
          <w:left w:val="nil"/>
          <w:bottom w:val="nil"/>
          <w:right w:val="nil"/>
          <w:between w:val="nil"/>
        </w:pBdr>
        <w:spacing w:line="480" w:lineRule="auto"/>
        <w:ind w:left="720" w:hanging="720"/>
        <w:rPr>
          <w:color w:val="000000"/>
        </w:rPr>
      </w:pPr>
      <w:r>
        <w:rPr>
          <w:color w:val="000000"/>
        </w:rPr>
        <w:t xml:space="preserve">Sato-Okoshi, W., K. Okoshi, B.-S. Koh, Y.-H. Kim &amp; J.-S. Hong. 2012. Polydorid species (Polychaeta: Spionidae) associated with commercially important mollusk shells in Korean waters. </w:t>
      </w:r>
      <w:r>
        <w:rPr>
          <w:i/>
          <w:color w:val="000000"/>
        </w:rPr>
        <w:t>Aquaculture</w:t>
      </w:r>
      <w:r>
        <w:rPr>
          <w:color w:val="000000"/>
        </w:rPr>
        <w:t xml:space="preserve"> 350-353:82–90.</w:t>
      </w:r>
    </w:p>
    <w:p w14:paraId="74E614A0" w14:textId="77777777" w:rsidR="00822325" w:rsidRDefault="004B3DE2">
      <w:pPr>
        <w:pBdr>
          <w:top w:val="nil"/>
          <w:left w:val="nil"/>
          <w:bottom w:val="nil"/>
          <w:right w:val="nil"/>
          <w:between w:val="nil"/>
        </w:pBdr>
        <w:spacing w:line="480" w:lineRule="auto"/>
        <w:ind w:left="720" w:hanging="720"/>
        <w:rPr>
          <w:color w:val="000000"/>
        </w:rPr>
      </w:pPr>
      <w:r>
        <w:t xml:space="preserve">Sato-Okoshi, W., Okoshi, K., Abe, H. &amp; Li, J.-Y. 2013. Polydorid species (Polychaeta, Spionidae) associated with commercially important mollusk shells from eastern China. </w:t>
      </w:r>
      <w:r>
        <w:rPr>
          <w:i/>
        </w:rPr>
        <w:t>Aquaculture</w:t>
      </w:r>
      <w:r>
        <w:t xml:space="preserve"> 406-407:153–159.</w:t>
      </w:r>
    </w:p>
    <w:p w14:paraId="39B23EED" w14:textId="74EE575F" w:rsidR="00822325" w:rsidDel="004B6994" w:rsidRDefault="004B3DE2">
      <w:pPr>
        <w:pBdr>
          <w:top w:val="nil"/>
          <w:left w:val="nil"/>
          <w:bottom w:val="nil"/>
          <w:right w:val="nil"/>
          <w:between w:val="nil"/>
        </w:pBdr>
        <w:spacing w:line="480" w:lineRule="auto"/>
        <w:ind w:left="720" w:hanging="720"/>
        <w:rPr>
          <w:del w:id="2380" w:author="Laura H Spencer" w:date="2020-06-16T17:20:00Z"/>
          <w:color w:val="000000"/>
        </w:rPr>
      </w:pPr>
      <w:del w:id="2381" w:author="Laura H Spencer" w:date="2020-06-16T17:20:00Z">
        <w:r w:rsidDel="004B6994">
          <w:rPr>
            <w:color w:val="000000"/>
          </w:rPr>
          <w:delText xml:space="preserve">Schleyer, M. H. 1991. Shell-borers in the oyster, </w:delText>
        </w:r>
        <w:r w:rsidDel="004B6994">
          <w:rPr>
            <w:i/>
            <w:color w:val="000000"/>
          </w:rPr>
          <w:delText>Striostrea margaritacea</w:delText>
        </w:r>
        <w:r w:rsidDel="004B6994">
          <w:rPr>
            <w:color w:val="000000"/>
          </w:rPr>
          <w:delText xml:space="preserve">: Pests or symbionts? </w:delText>
        </w:r>
        <w:r w:rsidDel="004B6994">
          <w:rPr>
            <w:i/>
            <w:color w:val="000000"/>
          </w:rPr>
          <w:delText>Symbiosis</w:delText>
        </w:r>
        <w:r w:rsidDel="004B6994">
          <w:rPr>
            <w:color w:val="000000"/>
          </w:rPr>
          <w:delText xml:space="preserve"> 10:135–144.</w:delText>
        </w:r>
      </w:del>
    </w:p>
    <w:p w14:paraId="0624ED3B" w14:textId="08EE4768" w:rsidR="00822325" w:rsidRDefault="004B3DE2">
      <w:pPr>
        <w:pBdr>
          <w:top w:val="nil"/>
          <w:left w:val="nil"/>
          <w:bottom w:val="nil"/>
          <w:right w:val="nil"/>
          <w:between w:val="nil"/>
        </w:pBdr>
        <w:spacing w:line="480" w:lineRule="auto"/>
        <w:ind w:left="720" w:hanging="720"/>
      </w:pPr>
      <w:r>
        <w:rPr>
          <w:color w:val="000000"/>
        </w:rPr>
        <w:t>Shinn, A. P., J. Pratoomyot, J. E. Bron, G. Paladini, E. E. Brooker</w:t>
      </w:r>
      <w:r>
        <w:t xml:space="preserve"> &amp; </w:t>
      </w:r>
      <w:r>
        <w:rPr>
          <w:color w:val="000000"/>
        </w:rPr>
        <w:t xml:space="preserve">A. J. Brooker. 2015. Economic costs of protistan and metazoan parasites to global mariculture. </w:t>
      </w:r>
      <w:r>
        <w:rPr>
          <w:i/>
          <w:color w:val="000000"/>
        </w:rPr>
        <w:t>Parasitology</w:t>
      </w:r>
      <w:r>
        <w:rPr>
          <w:color w:val="000000"/>
        </w:rPr>
        <w:t xml:space="preserve"> 142:196–270.</w:t>
      </w:r>
    </w:p>
    <w:p w14:paraId="51ADAFD2" w14:textId="77777777" w:rsidR="00822325" w:rsidRDefault="004B3DE2">
      <w:pPr>
        <w:pBdr>
          <w:top w:val="nil"/>
          <w:left w:val="nil"/>
          <w:bottom w:val="nil"/>
          <w:right w:val="nil"/>
          <w:between w:val="nil"/>
        </w:pBdr>
        <w:spacing w:line="480" w:lineRule="auto"/>
        <w:ind w:left="720" w:hanging="720"/>
      </w:pPr>
      <w:r>
        <w:t xml:space="preserve">Seaman, M. N. L. 1991. Survival and aspects of metabolism in oysters, </w:t>
      </w:r>
      <w:r>
        <w:rPr>
          <w:i/>
        </w:rPr>
        <w:t>Crassostrea gigas</w:t>
      </w:r>
      <w:r>
        <w:t xml:space="preserve">, during and after prolonged air storage. </w:t>
      </w:r>
      <w:r>
        <w:rPr>
          <w:i/>
        </w:rPr>
        <w:t>Aquaculture</w:t>
      </w:r>
      <w:r>
        <w:t xml:space="preserve"> 93:389–395.</w:t>
      </w:r>
    </w:p>
    <w:p w14:paraId="0F3EFEC2" w14:textId="77777777" w:rsidR="00822325" w:rsidRDefault="004B3DE2">
      <w:pPr>
        <w:pBdr>
          <w:top w:val="nil"/>
          <w:left w:val="nil"/>
          <w:bottom w:val="nil"/>
          <w:right w:val="nil"/>
          <w:between w:val="nil"/>
        </w:pBdr>
        <w:spacing w:line="480" w:lineRule="auto"/>
        <w:ind w:left="720" w:hanging="720"/>
      </w:pPr>
      <w:r>
        <w:t xml:space="preserve">Silina, A. V.  2006. Tumor-like formations on the shells of Japanese scallops </w:t>
      </w:r>
      <w:r>
        <w:rPr>
          <w:i/>
        </w:rPr>
        <w:t xml:space="preserve">Patinopecten yessoensis </w:t>
      </w:r>
      <w:r>
        <w:t xml:space="preserve">(Jay). </w:t>
      </w:r>
      <w:r>
        <w:rPr>
          <w:i/>
        </w:rPr>
        <w:t>Mar. Biol.</w:t>
      </w:r>
      <w:r>
        <w:t xml:space="preserve"> 148, 833–840.</w:t>
      </w:r>
    </w:p>
    <w:p w14:paraId="7EC0086D" w14:textId="1B21D936" w:rsidR="00822325" w:rsidRDefault="004B3DE2">
      <w:pPr>
        <w:pBdr>
          <w:top w:val="nil"/>
          <w:left w:val="nil"/>
          <w:bottom w:val="nil"/>
          <w:right w:val="nil"/>
          <w:between w:val="nil"/>
        </w:pBdr>
        <w:spacing w:line="480" w:lineRule="auto"/>
        <w:ind w:left="720" w:hanging="720"/>
        <w:rPr>
          <w:ins w:id="2382" w:author="Laura H Spencer" w:date="2020-06-16T16:52:00Z"/>
        </w:rPr>
      </w:pPr>
      <w:r>
        <w:t xml:space="preserve">Simon, C. A., A. Ludford &amp; S. Wynne. </w:t>
      </w:r>
      <w:del w:id="2383" w:author="Laura H Spencer" w:date="2020-07-06T21:34:00Z">
        <w:r w:rsidDel="00F01598">
          <w:delText xml:space="preserve"> </w:delText>
        </w:r>
      </w:del>
      <w:r>
        <w:t xml:space="preserve">2006. Spionid polychaetes infesting cultured abalone </w:t>
      </w:r>
      <w:r>
        <w:rPr>
          <w:i/>
        </w:rPr>
        <w:t>Haliotis midae</w:t>
      </w:r>
      <w:r>
        <w:t xml:space="preserve"> in South Africa. </w:t>
      </w:r>
      <w:r>
        <w:rPr>
          <w:i/>
        </w:rPr>
        <w:t>Afr. J. Mar. Sci.</w:t>
      </w:r>
      <w:r>
        <w:t xml:space="preserve"> 28:167–171.</w:t>
      </w:r>
    </w:p>
    <w:p w14:paraId="7C96A5C9" w14:textId="29143963" w:rsidR="00643CD9" w:rsidRDefault="00643CD9">
      <w:pPr>
        <w:pBdr>
          <w:top w:val="nil"/>
          <w:left w:val="nil"/>
          <w:bottom w:val="nil"/>
          <w:right w:val="nil"/>
          <w:between w:val="nil"/>
        </w:pBdr>
        <w:spacing w:line="480" w:lineRule="auto"/>
        <w:ind w:left="720" w:hanging="720"/>
      </w:pPr>
      <w:ins w:id="2384" w:author="Laura H Spencer" w:date="2020-06-16T16:52:00Z">
        <w:r w:rsidRPr="00643CD9">
          <w:lastRenderedPageBreak/>
          <w:t>Simon, C. A., Thornhill, D. J., Oyarzun, F., &amp; K. M. Halanych</w:t>
        </w:r>
        <w:r>
          <w:t xml:space="preserve">. </w:t>
        </w:r>
        <w:r w:rsidRPr="00643CD9">
          <w:t xml:space="preserve">2009. Genetic similarity between </w:t>
        </w:r>
        <w:r w:rsidRPr="0045488E">
          <w:rPr>
            <w:i/>
            <w:rPrChange w:id="2385" w:author="Laura H Spencer" w:date="2020-07-06T22:34:00Z">
              <w:rPr/>
            </w:rPrChange>
          </w:rPr>
          <w:t>Boccardia proboscidea</w:t>
        </w:r>
        <w:r w:rsidRPr="00643CD9">
          <w:t xml:space="preserve"> from Western North America and cultured abalone, </w:t>
        </w:r>
        <w:r w:rsidRPr="0045488E">
          <w:rPr>
            <w:i/>
            <w:rPrChange w:id="2386" w:author="Laura H Spencer" w:date="2020-07-06T22:34:00Z">
              <w:rPr/>
            </w:rPrChange>
          </w:rPr>
          <w:t>Haliotis midae</w:t>
        </w:r>
        <w:r w:rsidRPr="00643CD9">
          <w:t xml:space="preserve">, in South Africa. </w:t>
        </w:r>
        <w:r w:rsidRPr="00643CD9">
          <w:rPr>
            <w:i/>
            <w:rPrChange w:id="2387" w:author="Laura H Spencer" w:date="2020-06-16T16:52:00Z">
              <w:rPr/>
            </w:rPrChange>
          </w:rPr>
          <w:t>Aquaculture</w:t>
        </w:r>
        <w:r w:rsidRPr="00643CD9">
          <w:t xml:space="preserve"> 294(1)</w:t>
        </w:r>
        <w:r>
          <w:t>:</w:t>
        </w:r>
        <w:r w:rsidRPr="00643CD9">
          <w:t>18–24.</w:t>
        </w:r>
      </w:ins>
    </w:p>
    <w:p w14:paraId="222E40D1" w14:textId="052EBDB1" w:rsidR="00643CD9" w:rsidRDefault="00643CD9" w:rsidP="00643CD9">
      <w:pPr>
        <w:pBdr>
          <w:top w:val="nil"/>
          <w:left w:val="nil"/>
          <w:bottom w:val="nil"/>
          <w:right w:val="nil"/>
          <w:between w:val="nil"/>
        </w:pBdr>
        <w:spacing w:line="480" w:lineRule="auto"/>
        <w:ind w:left="720" w:hanging="720"/>
        <w:rPr>
          <w:ins w:id="2388" w:author="Laura H Spencer" w:date="2020-06-16T18:12:00Z"/>
        </w:rPr>
      </w:pPr>
      <w:moveToRangeStart w:id="2389" w:author="Laura H Spencer" w:date="2020-06-16T16:53:00Z" w:name="move43218845"/>
      <w:moveTo w:id="2390" w:author="Laura H Spencer" w:date="2020-06-16T16:53:00Z">
        <w:r>
          <w:t xml:space="preserve">Simon, C. A., M. G. Bentley &amp; G. S. Caldwell.  2010. 2,4-Decadienal: Exploring a novel approach for the control of polychaete pests on cultured abalone. </w:t>
        </w:r>
        <w:r>
          <w:rPr>
            <w:i/>
          </w:rPr>
          <w:t>Aquaculture</w:t>
        </w:r>
        <w:r>
          <w:t xml:space="preserve"> 310:52–60.</w:t>
        </w:r>
      </w:moveTo>
    </w:p>
    <w:p w14:paraId="6D2FE133" w14:textId="4A1290FE" w:rsidR="00A17991" w:rsidRDefault="00A17991" w:rsidP="00643CD9">
      <w:pPr>
        <w:pBdr>
          <w:top w:val="nil"/>
          <w:left w:val="nil"/>
          <w:bottom w:val="nil"/>
          <w:right w:val="nil"/>
          <w:between w:val="nil"/>
        </w:pBdr>
        <w:spacing w:line="480" w:lineRule="auto"/>
        <w:ind w:left="720" w:hanging="720"/>
        <w:rPr>
          <w:moveTo w:id="2391" w:author="Laura H Spencer" w:date="2020-06-16T16:53:00Z"/>
          <w:color w:val="000000"/>
        </w:rPr>
      </w:pPr>
      <w:ins w:id="2392" w:author="Laura H Spencer" w:date="2020-06-16T18:12:00Z">
        <w:r w:rsidRPr="00A17991">
          <w:rPr>
            <w:color w:val="000000"/>
          </w:rPr>
          <w:t xml:space="preserve">Simon, C. A., Worsfold, T. M., Lange, L., &amp; </w:t>
        </w:r>
      </w:ins>
      <w:ins w:id="2393" w:author="Laura H Spencer" w:date="2020-06-16T18:13:00Z">
        <w:r w:rsidR="00A75277" w:rsidRPr="00A17991">
          <w:rPr>
            <w:color w:val="000000"/>
          </w:rPr>
          <w:t>J.</w:t>
        </w:r>
        <w:r w:rsidR="00A75277">
          <w:rPr>
            <w:color w:val="000000"/>
          </w:rPr>
          <w:t xml:space="preserve"> </w:t>
        </w:r>
      </w:ins>
      <w:ins w:id="2394" w:author="Laura H Spencer" w:date="2020-06-16T18:12:00Z">
        <w:r w:rsidRPr="00A17991">
          <w:rPr>
            <w:color w:val="000000"/>
          </w:rPr>
          <w:t>Sterley</w:t>
        </w:r>
      </w:ins>
      <w:ins w:id="2395" w:author="Laura H Spencer" w:date="2020-06-16T18:13:00Z">
        <w:r w:rsidR="00A75277">
          <w:rPr>
            <w:color w:val="000000"/>
          </w:rPr>
          <w:t>.</w:t>
        </w:r>
      </w:ins>
      <w:ins w:id="2396" w:author="Laura H Spencer" w:date="2020-07-06T22:13:00Z">
        <w:r w:rsidR="00193914">
          <w:rPr>
            <w:color w:val="000000"/>
          </w:rPr>
          <w:t xml:space="preserve"> </w:t>
        </w:r>
      </w:ins>
      <w:ins w:id="2397" w:author="Laura H Spencer" w:date="2020-06-16T18:12:00Z">
        <w:r w:rsidRPr="00A17991">
          <w:rPr>
            <w:color w:val="000000"/>
          </w:rPr>
          <w:t xml:space="preserve">2010. The genus </w:t>
        </w:r>
        <w:r w:rsidRPr="00A75277">
          <w:rPr>
            <w:i/>
            <w:color w:val="000000"/>
            <w:rPrChange w:id="2398" w:author="Laura H Spencer" w:date="2020-06-16T18:13:00Z">
              <w:rPr>
                <w:color w:val="000000"/>
              </w:rPr>
            </w:rPrChange>
          </w:rPr>
          <w:t>Boccardia</w:t>
        </w:r>
        <w:r w:rsidRPr="00A17991">
          <w:rPr>
            <w:color w:val="000000"/>
          </w:rPr>
          <w:t xml:space="preserve"> (Polychaeta: </w:t>
        </w:r>
        <w:r w:rsidRPr="00A75277">
          <w:rPr>
            <w:i/>
            <w:color w:val="000000"/>
            <w:rPrChange w:id="2399" w:author="Laura H Spencer" w:date="2020-06-16T18:13:00Z">
              <w:rPr>
                <w:color w:val="000000"/>
              </w:rPr>
            </w:rPrChange>
          </w:rPr>
          <w:t>Spionidae</w:t>
        </w:r>
        <w:r w:rsidRPr="00A17991">
          <w:rPr>
            <w:color w:val="000000"/>
          </w:rPr>
          <w:t xml:space="preserve">) associated with mollusc shells on the south coast of South Africa. </w:t>
        </w:r>
      </w:ins>
      <w:ins w:id="2400" w:author="Laura H Spencer" w:date="2020-06-16T18:13:00Z">
        <w:r w:rsidR="00A75277" w:rsidRPr="00A75277">
          <w:rPr>
            <w:i/>
            <w:color w:val="000000"/>
            <w:rPrChange w:id="2401" w:author="Laura H Spencer" w:date="2020-06-16T18:13:00Z">
              <w:rPr>
                <w:color w:val="000000"/>
              </w:rPr>
            </w:rPrChange>
          </w:rPr>
          <w:t>J. Mar.</w:t>
        </w:r>
      </w:ins>
      <w:ins w:id="2402" w:author="Laura H Spencer" w:date="2020-06-16T18:12:00Z">
        <w:r w:rsidRPr="00A75277">
          <w:rPr>
            <w:i/>
            <w:color w:val="000000"/>
            <w:rPrChange w:id="2403" w:author="Laura H Spencer" w:date="2020-06-16T18:13:00Z">
              <w:rPr>
                <w:color w:val="000000"/>
              </w:rPr>
            </w:rPrChange>
          </w:rPr>
          <w:t xml:space="preserve"> Biol</w:t>
        </w:r>
      </w:ins>
      <w:ins w:id="2404" w:author="Laura H Spencer" w:date="2020-06-16T18:13:00Z">
        <w:r w:rsidR="00A75277" w:rsidRPr="00A75277">
          <w:rPr>
            <w:i/>
            <w:color w:val="000000"/>
            <w:rPrChange w:id="2405" w:author="Laura H Spencer" w:date="2020-06-16T18:13:00Z">
              <w:rPr>
                <w:color w:val="000000"/>
              </w:rPr>
            </w:rPrChange>
          </w:rPr>
          <w:t>.</w:t>
        </w:r>
      </w:ins>
      <w:ins w:id="2406" w:author="Laura H Spencer" w:date="2020-06-16T18:12:00Z">
        <w:r w:rsidRPr="00A75277">
          <w:rPr>
            <w:i/>
            <w:color w:val="000000"/>
            <w:rPrChange w:id="2407" w:author="Laura H Spencer" w:date="2020-06-16T18:13:00Z">
              <w:rPr>
                <w:color w:val="000000"/>
              </w:rPr>
            </w:rPrChange>
          </w:rPr>
          <w:t xml:space="preserve"> Assoc</w:t>
        </w:r>
      </w:ins>
      <w:ins w:id="2408" w:author="Laura H Spencer" w:date="2020-06-16T18:13:00Z">
        <w:r w:rsidR="00A75277" w:rsidRPr="00A75277">
          <w:rPr>
            <w:i/>
            <w:color w:val="000000"/>
            <w:rPrChange w:id="2409" w:author="Laura H Spencer" w:date="2020-06-16T18:13:00Z">
              <w:rPr>
                <w:color w:val="000000"/>
              </w:rPr>
            </w:rPrChange>
          </w:rPr>
          <w:t>.</w:t>
        </w:r>
      </w:ins>
      <w:ins w:id="2410" w:author="Laura H Spencer" w:date="2020-06-16T18:12:00Z">
        <w:r w:rsidRPr="00A75277">
          <w:rPr>
            <w:i/>
            <w:color w:val="000000"/>
            <w:rPrChange w:id="2411" w:author="Laura H Spencer" w:date="2020-06-16T18:13:00Z">
              <w:rPr>
                <w:color w:val="000000"/>
              </w:rPr>
            </w:rPrChange>
          </w:rPr>
          <w:t xml:space="preserve"> </w:t>
        </w:r>
      </w:ins>
      <w:ins w:id="2412" w:author="Laura H Spencer" w:date="2020-06-16T18:13:00Z">
        <w:r w:rsidR="00A75277" w:rsidRPr="00A75277">
          <w:rPr>
            <w:i/>
            <w:color w:val="000000"/>
            <w:rPrChange w:id="2413" w:author="Laura H Spencer" w:date="2020-06-16T18:13:00Z">
              <w:rPr>
                <w:color w:val="000000"/>
              </w:rPr>
            </w:rPrChange>
          </w:rPr>
          <w:t>UK</w:t>
        </w:r>
      </w:ins>
      <w:ins w:id="2414" w:author="Laura H Spencer" w:date="2020-06-16T18:12:00Z">
        <w:r w:rsidRPr="00A17991">
          <w:rPr>
            <w:color w:val="000000"/>
          </w:rPr>
          <w:t xml:space="preserve"> 90(3)</w:t>
        </w:r>
        <w:r>
          <w:rPr>
            <w:color w:val="000000"/>
          </w:rPr>
          <w:t>:</w:t>
        </w:r>
        <w:r w:rsidRPr="00A17991">
          <w:rPr>
            <w:color w:val="000000"/>
          </w:rPr>
          <w:t>585–598.</w:t>
        </w:r>
      </w:ins>
    </w:p>
    <w:moveToRangeEnd w:id="2389"/>
    <w:p w14:paraId="28104764" w14:textId="1A32D10C" w:rsidR="00822325" w:rsidRDefault="004B3DE2">
      <w:pPr>
        <w:pBdr>
          <w:top w:val="nil"/>
          <w:left w:val="nil"/>
          <w:bottom w:val="nil"/>
          <w:right w:val="nil"/>
          <w:between w:val="nil"/>
        </w:pBdr>
        <w:spacing w:line="480" w:lineRule="auto"/>
        <w:ind w:left="720" w:hanging="720"/>
        <w:rPr>
          <w:ins w:id="2415" w:author="Laura H Spencer" w:date="2020-06-15T22:47:00Z"/>
          <w:color w:val="000000"/>
        </w:rPr>
      </w:pPr>
      <w:r>
        <w:rPr>
          <w:color w:val="000000"/>
        </w:rPr>
        <w:t xml:space="preserve">Simon, C. A. 2011. </w:t>
      </w:r>
      <w:r>
        <w:rPr>
          <w:i/>
          <w:color w:val="000000"/>
        </w:rPr>
        <w:t>Polydora</w:t>
      </w:r>
      <w:r>
        <w:rPr>
          <w:color w:val="000000"/>
        </w:rPr>
        <w:t xml:space="preserve"> and </w:t>
      </w:r>
      <w:r>
        <w:rPr>
          <w:i/>
          <w:color w:val="000000"/>
        </w:rPr>
        <w:t>Dipolydora</w:t>
      </w:r>
      <w:r>
        <w:rPr>
          <w:color w:val="000000"/>
        </w:rPr>
        <w:t xml:space="preserve"> (Polychaeta: Spionidae) </w:t>
      </w:r>
      <w:r>
        <w:t>a</w:t>
      </w:r>
      <w:r>
        <w:rPr>
          <w:color w:val="000000"/>
        </w:rPr>
        <w:t xml:space="preserve">ssociated with </w:t>
      </w:r>
      <w:r>
        <w:t>m</w:t>
      </w:r>
      <w:r>
        <w:rPr>
          <w:color w:val="000000"/>
        </w:rPr>
        <w:t xml:space="preserve">olluscs on the </w:t>
      </w:r>
      <w:r>
        <w:t>s</w:t>
      </w:r>
      <w:r>
        <w:rPr>
          <w:color w:val="000000"/>
        </w:rPr>
        <w:t xml:space="preserve">outh </w:t>
      </w:r>
      <w:r>
        <w:t>c</w:t>
      </w:r>
      <w:r>
        <w:rPr>
          <w:color w:val="000000"/>
        </w:rPr>
        <w:t xml:space="preserve">oast of South Africa, with </w:t>
      </w:r>
      <w:r>
        <w:t>d</w:t>
      </w:r>
      <w:r>
        <w:rPr>
          <w:color w:val="000000"/>
        </w:rPr>
        <w:t xml:space="preserve">escriptions of </w:t>
      </w:r>
      <w:r>
        <w:t>t</w:t>
      </w:r>
      <w:r>
        <w:rPr>
          <w:color w:val="000000"/>
        </w:rPr>
        <w:t xml:space="preserve">wo </w:t>
      </w:r>
      <w:r>
        <w:t>n</w:t>
      </w:r>
      <w:r>
        <w:rPr>
          <w:color w:val="000000"/>
        </w:rPr>
        <w:t xml:space="preserve">ew </w:t>
      </w:r>
      <w:r>
        <w:t>s</w:t>
      </w:r>
      <w:r>
        <w:rPr>
          <w:color w:val="000000"/>
        </w:rPr>
        <w:t xml:space="preserve">pecies. </w:t>
      </w:r>
      <w:r>
        <w:rPr>
          <w:i/>
          <w:color w:val="000000"/>
        </w:rPr>
        <w:t>Afr. Invertebr.</w:t>
      </w:r>
      <w:r>
        <w:rPr>
          <w:color w:val="000000"/>
        </w:rPr>
        <w:t xml:space="preserve"> 52:39–50.</w:t>
      </w:r>
    </w:p>
    <w:p w14:paraId="42485927" w14:textId="0DF86691" w:rsidR="00F81B7E" w:rsidRDefault="00F81B7E" w:rsidP="00F81B7E">
      <w:pPr>
        <w:pBdr>
          <w:top w:val="nil"/>
          <w:left w:val="nil"/>
          <w:bottom w:val="nil"/>
          <w:right w:val="nil"/>
          <w:between w:val="nil"/>
        </w:pBdr>
        <w:spacing w:line="480" w:lineRule="auto"/>
        <w:ind w:left="720" w:hanging="720"/>
        <w:rPr>
          <w:color w:val="000000"/>
        </w:rPr>
      </w:pPr>
      <w:ins w:id="2416" w:author="Laura H Spencer" w:date="2020-06-15T22:47:00Z">
        <w:r w:rsidRPr="00F81B7E">
          <w:rPr>
            <w:color w:val="000000"/>
          </w:rPr>
          <w:t>Simon, C. A. 2015. Observations on the composition and larval developmental modes of polydorid pests of farmed oysters (</w:t>
        </w:r>
        <w:r w:rsidRPr="00F81B7E">
          <w:rPr>
            <w:i/>
            <w:color w:val="000000"/>
            <w:rPrChange w:id="2417" w:author="Laura H Spencer" w:date="2020-06-15T22:47:00Z">
              <w:rPr>
                <w:color w:val="000000"/>
              </w:rPr>
            </w:rPrChange>
          </w:rPr>
          <w:t>Crassostrea gigas</w:t>
        </w:r>
        <w:r w:rsidRPr="00F81B7E">
          <w:rPr>
            <w:color w:val="000000"/>
          </w:rPr>
          <w:t>) and abalone (</w:t>
        </w:r>
        <w:r w:rsidRPr="00F81B7E">
          <w:rPr>
            <w:i/>
            <w:color w:val="000000"/>
            <w:rPrChange w:id="2418" w:author="Laura H Spencer" w:date="2020-06-15T22:47:00Z">
              <w:rPr>
                <w:color w:val="000000"/>
              </w:rPr>
            </w:rPrChange>
          </w:rPr>
          <w:t>Haliotis midae</w:t>
        </w:r>
        <w:r w:rsidRPr="00F81B7E">
          <w:rPr>
            <w:color w:val="000000"/>
          </w:rPr>
          <w:t xml:space="preserve">) in South Africa. </w:t>
        </w:r>
        <w:r w:rsidRPr="00F81B7E">
          <w:rPr>
            <w:i/>
            <w:iCs/>
            <w:color w:val="000000"/>
          </w:rPr>
          <w:t>Inverteb</w:t>
        </w:r>
      </w:ins>
      <w:ins w:id="2419" w:author="Laura H Spencer" w:date="2020-06-15T22:48:00Z">
        <w:r>
          <w:rPr>
            <w:i/>
            <w:iCs/>
            <w:color w:val="000000"/>
          </w:rPr>
          <w:t>r.</w:t>
        </w:r>
      </w:ins>
      <w:ins w:id="2420" w:author="Laura H Spencer" w:date="2020-06-15T22:47:00Z">
        <w:r w:rsidRPr="00F81B7E">
          <w:rPr>
            <w:i/>
            <w:iCs/>
            <w:color w:val="000000"/>
          </w:rPr>
          <w:t xml:space="preserve"> Reprod</w:t>
        </w:r>
      </w:ins>
      <w:ins w:id="2421" w:author="Laura H Spencer" w:date="2020-06-15T22:48:00Z">
        <w:r>
          <w:rPr>
            <w:i/>
            <w:iCs/>
            <w:color w:val="000000"/>
          </w:rPr>
          <w:t>.</w:t>
        </w:r>
      </w:ins>
      <w:ins w:id="2422" w:author="Laura H Spencer" w:date="2020-06-15T22:47:00Z">
        <w:r w:rsidRPr="00F81B7E">
          <w:rPr>
            <w:i/>
            <w:iCs/>
            <w:color w:val="000000"/>
          </w:rPr>
          <w:t xml:space="preserve"> Dev</w:t>
        </w:r>
      </w:ins>
      <w:ins w:id="2423" w:author="Laura H Spencer" w:date="2020-06-15T22:49:00Z">
        <w:r>
          <w:rPr>
            <w:i/>
            <w:iCs/>
            <w:color w:val="000000"/>
          </w:rPr>
          <w:t>.</w:t>
        </w:r>
      </w:ins>
      <w:ins w:id="2424" w:author="Laura H Spencer" w:date="2020-06-15T22:47:00Z">
        <w:r w:rsidRPr="00F81B7E">
          <w:rPr>
            <w:color w:val="000000"/>
          </w:rPr>
          <w:t xml:space="preserve"> </w:t>
        </w:r>
        <w:r w:rsidRPr="00F81B7E">
          <w:rPr>
            <w:i/>
            <w:iCs/>
            <w:color w:val="000000"/>
          </w:rPr>
          <w:t>59</w:t>
        </w:r>
        <w:r w:rsidRPr="00F81B7E">
          <w:rPr>
            <w:color w:val="000000"/>
          </w:rPr>
          <w:t>(3)</w:t>
        </w:r>
        <w:r>
          <w:rPr>
            <w:color w:val="000000"/>
          </w:rPr>
          <w:t>:</w:t>
        </w:r>
        <w:r w:rsidRPr="00F81B7E">
          <w:rPr>
            <w:color w:val="000000"/>
          </w:rPr>
          <w:t>124–130.</w:t>
        </w:r>
      </w:ins>
    </w:p>
    <w:p w14:paraId="138FA2AB" w14:textId="63EEA83F" w:rsidR="00822325" w:rsidDel="00643CD9" w:rsidRDefault="004B3DE2">
      <w:pPr>
        <w:pBdr>
          <w:top w:val="nil"/>
          <w:left w:val="nil"/>
          <w:bottom w:val="nil"/>
          <w:right w:val="nil"/>
          <w:between w:val="nil"/>
        </w:pBdr>
        <w:spacing w:line="480" w:lineRule="auto"/>
        <w:ind w:left="720" w:hanging="720"/>
        <w:rPr>
          <w:moveFrom w:id="2425" w:author="Laura H Spencer" w:date="2020-06-16T16:53:00Z"/>
          <w:color w:val="000000"/>
        </w:rPr>
      </w:pPr>
      <w:moveFromRangeStart w:id="2426" w:author="Laura H Spencer" w:date="2020-06-16T16:53:00Z" w:name="move43218845"/>
      <w:moveFrom w:id="2427" w:author="Laura H Spencer" w:date="2020-06-16T16:53:00Z">
        <w:r w:rsidDel="00643CD9">
          <w:t xml:space="preserve">Simon, C. A., M. G. Bentley &amp; G. S. Caldwell.  2010. 2,4-Decadienal: Exploring a novel approach for the control of polychaete pests on cultured abalone. </w:t>
        </w:r>
        <w:r w:rsidDel="00643CD9">
          <w:rPr>
            <w:i/>
          </w:rPr>
          <w:t>Aquaculture</w:t>
        </w:r>
        <w:r w:rsidDel="00643CD9">
          <w:t xml:space="preserve"> 310:52–60.</w:t>
        </w:r>
      </w:moveFrom>
    </w:p>
    <w:moveFromRangeEnd w:id="2426"/>
    <w:p w14:paraId="08603DB6" w14:textId="7302CBCC" w:rsidR="00822325" w:rsidRDefault="004B3DE2">
      <w:pPr>
        <w:pBdr>
          <w:top w:val="nil"/>
          <w:left w:val="nil"/>
          <w:bottom w:val="nil"/>
          <w:right w:val="nil"/>
          <w:between w:val="nil"/>
        </w:pBdr>
        <w:spacing w:line="480" w:lineRule="auto"/>
        <w:ind w:left="720" w:hanging="720"/>
        <w:rPr>
          <w:color w:val="000000"/>
        </w:rPr>
      </w:pPr>
      <w:r>
        <w:rPr>
          <w:color w:val="000000"/>
        </w:rPr>
        <w:t xml:space="preserve">Simon, C. A. &amp; W. Sato-Okoshi. 2015. Polydorid polychaetes on farmed molluscs: distribution, spread and factors contributing to their success. </w:t>
      </w:r>
      <w:r>
        <w:rPr>
          <w:i/>
          <w:color w:val="000000"/>
        </w:rPr>
        <w:t>Aquacult. Environ. Interact.</w:t>
      </w:r>
      <w:r>
        <w:rPr>
          <w:color w:val="000000"/>
        </w:rPr>
        <w:t xml:space="preserve"> 7:147–166.</w:t>
      </w:r>
    </w:p>
    <w:p w14:paraId="6F2C1C72" w14:textId="77777777" w:rsidR="00822325" w:rsidRDefault="004B3DE2">
      <w:pPr>
        <w:pBdr>
          <w:top w:val="nil"/>
          <w:left w:val="nil"/>
          <w:bottom w:val="nil"/>
          <w:right w:val="nil"/>
          <w:between w:val="nil"/>
        </w:pBdr>
        <w:spacing w:line="480" w:lineRule="auto"/>
        <w:ind w:left="720" w:hanging="720"/>
        <w:rPr>
          <w:color w:val="000000"/>
        </w:rPr>
      </w:pPr>
      <w:r>
        <w:rPr>
          <w:color w:val="000000"/>
        </w:rPr>
        <w:t xml:space="preserve">Smith, G. S. 1981. Southern Queensland’s oyster industry. </w:t>
      </w:r>
      <w:r>
        <w:rPr>
          <w:i/>
          <w:color w:val="000000"/>
        </w:rPr>
        <w:t>J</w:t>
      </w:r>
      <w:r>
        <w:rPr>
          <w:i/>
        </w:rPr>
        <w:t>.</w:t>
      </w:r>
      <w:r>
        <w:rPr>
          <w:i/>
          <w:color w:val="000000"/>
        </w:rPr>
        <w:t xml:space="preserve"> Roy</w:t>
      </w:r>
      <w:r>
        <w:rPr>
          <w:i/>
        </w:rPr>
        <w:t>.</w:t>
      </w:r>
      <w:r>
        <w:rPr>
          <w:i/>
          <w:color w:val="000000"/>
        </w:rPr>
        <w:t xml:space="preserve"> His</w:t>
      </w:r>
      <w:r>
        <w:rPr>
          <w:i/>
        </w:rPr>
        <w:t>.</w:t>
      </w:r>
      <w:r>
        <w:rPr>
          <w:i/>
          <w:color w:val="000000"/>
        </w:rPr>
        <w:t xml:space="preserve"> Soc</w:t>
      </w:r>
      <w:r>
        <w:rPr>
          <w:i/>
        </w:rPr>
        <w:t>.</w:t>
      </w:r>
      <w:r>
        <w:rPr>
          <w:i/>
          <w:color w:val="000000"/>
        </w:rPr>
        <w:t xml:space="preserve"> Q</w:t>
      </w:r>
      <w:r>
        <w:rPr>
          <w:i/>
        </w:rPr>
        <w:t>ld.</w:t>
      </w:r>
      <w:r>
        <w:rPr>
          <w:color w:val="000000"/>
        </w:rPr>
        <w:t xml:space="preserve"> 11</w:t>
      </w:r>
      <w:r>
        <w:t>:</w:t>
      </w:r>
      <w:r>
        <w:rPr>
          <w:color w:val="000000"/>
        </w:rPr>
        <w:t>45–58.</w:t>
      </w:r>
    </w:p>
    <w:p w14:paraId="0A4C3D80" w14:textId="77777777" w:rsidR="00822325" w:rsidRDefault="004B3DE2">
      <w:pPr>
        <w:pBdr>
          <w:top w:val="nil"/>
          <w:left w:val="nil"/>
          <w:bottom w:val="nil"/>
          <w:right w:val="nil"/>
          <w:between w:val="nil"/>
        </w:pBdr>
        <w:spacing w:line="480" w:lineRule="auto"/>
        <w:ind w:left="720" w:hanging="720"/>
      </w:pPr>
      <w:r>
        <w:t xml:space="preserve">Steele, S. &amp; M. F. Mulcahy. 1999. Gametogenesis of the oyster </w:t>
      </w:r>
      <w:r>
        <w:rPr>
          <w:i/>
        </w:rPr>
        <w:t>Crassostrea gigas</w:t>
      </w:r>
      <w:r>
        <w:t xml:space="preserve"> in southern Ireland. </w:t>
      </w:r>
      <w:r>
        <w:rPr>
          <w:i/>
        </w:rPr>
        <w:t>J. Mar. Biol. Assoc. U. K.</w:t>
      </w:r>
      <w:r>
        <w:t xml:space="preserve"> 79:673–686.</w:t>
      </w:r>
    </w:p>
    <w:p w14:paraId="29E0032F" w14:textId="77777777" w:rsidR="00822325" w:rsidRDefault="004B3DE2">
      <w:pPr>
        <w:pBdr>
          <w:top w:val="nil"/>
          <w:left w:val="nil"/>
          <w:bottom w:val="nil"/>
          <w:right w:val="nil"/>
          <w:between w:val="nil"/>
        </w:pBdr>
        <w:spacing w:line="480" w:lineRule="auto"/>
        <w:ind w:left="720" w:hanging="720"/>
      </w:pPr>
      <w:r>
        <w:t xml:space="preserve">Steele, S. &amp; M. F. Mulcahy. 2001. Impact of the copepod </w:t>
      </w:r>
      <w:r>
        <w:rPr>
          <w:i/>
        </w:rPr>
        <w:t>Mytilicola orientalis</w:t>
      </w:r>
      <w:r>
        <w:t xml:space="preserve"> on the Pacific oyster </w:t>
      </w:r>
      <w:r>
        <w:rPr>
          <w:i/>
        </w:rPr>
        <w:t>Crassostrea gigas</w:t>
      </w:r>
      <w:r>
        <w:t xml:space="preserve"> in Ireland. </w:t>
      </w:r>
      <w:r>
        <w:rPr>
          <w:i/>
        </w:rPr>
        <w:t>Dis. Aquat. Organ.</w:t>
      </w:r>
      <w:r>
        <w:t xml:space="preserve"> 47:145–149.</w:t>
      </w:r>
    </w:p>
    <w:p w14:paraId="11E6F7F2" w14:textId="77777777" w:rsidR="00822325" w:rsidRDefault="004B3DE2">
      <w:pPr>
        <w:pBdr>
          <w:top w:val="nil"/>
          <w:left w:val="nil"/>
          <w:bottom w:val="nil"/>
          <w:right w:val="nil"/>
          <w:between w:val="nil"/>
        </w:pBdr>
        <w:spacing w:line="480" w:lineRule="auto"/>
        <w:ind w:left="720" w:hanging="720"/>
      </w:pPr>
      <w:r>
        <w:t xml:space="preserve">Stephen, D. 1978. Mud blister formation by </w:t>
      </w:r>
      <w:r>
        <w:rPr>
          <w:i/>
        </w:rPr>
        <w:t>Polydora ciliata</w:t>
      </w:r>
      <w:r>
        <w:t xml:space="preserve"> in the Indian backwater oyster </w:t>
      </w:r>
      <w:r>
        <w:rPr>
          <w:i/>
        </w:rPr>
        <w:t>Crassostrea madrasensis</w:t>
      </w:r>
      <w:r>
        <w:t xml:space="preserve"> (Preston). </w:t>
      </w:r>
      <w:r>
        <w:rPr>
          <w:i/>
        </w:rPr>
        <w:t>Aquaculture</w:t>
      </w:r>
      <w:r>
        <w:t xml:space="preserve"> 13:347–350.</w:t>
      </w:r>
    </w:p>
    <w:p w14:paraId="64C2B888" w14:textId="5D19B0FB" w:rsidR="00822325" w:rsidRDefault="004B3DE2">
      <w:pPr>
        <w:pBdr>
          <w:top w:val="nil"/>
          <w:left w:val="nil"/>
          <w:bottom w:val="nil"/>
          <w:right w:val="nil"/>
          <w:between w:val="nil"/>
        </w:pBdr>
        <w:spacing w:line="480" w:lineRule="auto"/>
        <w:ind w:left="720" w:hanging="720"/>
        <w:rPr>
          <w:ins w:id="2428" w:author="Laura H Spencer" w:date="2020-06-15T17:03:00Z"/>
        </w:rPr>
      </w:pPr>
      <w:r>
        <w:rPr>
          <w:color w:val="000000"/>
        </w:rPr>
        <w:lastRenderedPageBreak/>
        <w:t xml:space="preserve">Teramoto, W., W. Sato-Okoshi, H. Abe, G. Nishitani &amp; Y. Endo. 2013. Morphology, 18S rRNA gene sequence and life history of a new </w:t>
      </w:r>
      <w:r>
        <w:rPr>
          <w:i/>
          <w:color w:val="000000"/>
        </w:rPr>
        <w:t>Polydora</w:t>
      </w:r>
      <w:r>
        <w:rPr>
          <w:color w:val="000000"/>
        </w:rPr>
        <w:t xml:space="preserve"> species (Polychaeta: Spionidae) </w:t>
      </w:r>
      <w:r>
        <w:t xml:space="preserve">from northeastern Japan. </w:t>
      </w:r>
      <w:r>
        <w:rPr>
          <w:i/>
        </w:rPr>
        <w:t xml:space="preserve">Aquat. Biol. </w:t>
      </w:r>
      <w:r>
        <w:t>18:31–45.</w:t>
      </w:r>
    </w:p>
    <w:p w14:paraId="034B2AC6" w14:textId="121077AD" w:rsidR="0003359D" w:rsidRDefault="0003359D" w:rsidP="0003359D">
      <w:pPr>
        <w:pBdr>
          <w:top w:val="nil"/>
          <w:left w:val="nil"/>
          <w:bottom w:val="nil"/>
          <w:right w:val="nil"/>
          <w:between w:val="nil"/>
        </w:pBdr>
        <w:spacing w:line="480" w:lineRule="auto"/>
        <w:ind w:left="720" w:hanging="720"/>
        <w:rPr>
          <w:color w:val="000000"/>
        </w:rPr>
      </w:pPr>
      <w:ins w:id="2429" w:author="Laura H Spencer" w:date="2020-06-15T17:03:00Z">
        <w:r w:rsidRPr="00BB1AE0">
          <w:rPr>
            <w:color w:val="000000"/>
          </w:rPr>
          <w:t>Toba D</w:t>
        </w:r>
      </w:ins>
      <w:ins w:id="2430" w:author="Laura H Spencer" w:date="2020-07-06T21:36:00Z">
        <w:r w:rsidR="00797410">
          <w:rPr>
            <w:color w:val="000000"/>
          </w:rPr>
          <w:t>.</w:t>
        </w:r>
      </w:ins>
      <w:ins w:id="2431" w:author="Laura H Spencer" w:date="2020-06-15T17:03:00Z">
        <w:r w:rsidRPr="00BB1AE0">
          <w:rPr>
            <w:color w:val="000000"/>
          </w:rPr>
          <w:t> 2002</w:t>
        </w:r>
      </w:ins>
      <w:ins w:id="2432" w:author="Laura H Spencer" w:date="2020-06-15T17:04:00Z">
        <w:r w:rsidRPr="00BB1AE0">
          <w:rPr>
            <w:color w:val="000000"/>
          </w:rPr>
          <w:t>.</w:t>
        </w:r>
      </w:ins>
      <w:ins w:id="2433" w:author="Laura H Spencer" w:date="2020-06-15T17:03:00Z">
        <w:r w:rsidRPr="00BB1AE0">
          <w:rPr>
            <w:color w:val="000000"/>
          </w:rPr>
          <w:t> </w:t>
        </w:r>
        <w:r w:rsidRPr="00BB1AE0">
          <w:rPr>
            <w:iCs/>
            <w:color w:val="000000"/>
            <w:rPrChange w:id="2434" w:author="Laura H Spencer" w:date="2020-06-15T17:32:00Z">
              <w:rPr>
                <w:i/>
                <w:iCs/>
                <w:color w:val="000000"/>
              </w:rPr>
            </w:rPrChange>
          </w:rPr>
          <w:t>Small‐Scale Oyster Farming for Pleasure and Profit in Washington</w:t>
        </w:r>
        <w:r w:rsidRPr="00BB1AE0">
          <w:rPr>
            <w:color w:val="000000"/>
          </w:rPr>
          <w:t>. Washington</w:t>
        </w:r>
        <w:r w:rsidRPr="0003359D">
          <w:rPr>
            <w:color w:val="000000"/>
          </w:rPr>
          <w:t xml:space="preserve"> Sea Grant </w:t>
        </w:r>
      </w:ins>
      <w:ins w:id="2435" w:author="Laura H Spencer" w:date="2020-07-06T21:37:00Z">
        <w:r w:rsidR="00797410">
          <w:rPr>
            <w:color w:val="000000"/>
          </w:rPr>
          <w:t>p</w:t>
        </w:r>
      </w:ins>
      <w:ins w:id="2436" w:author="Laura H Spencer" w:date="2020-06-15T17:03:00Z">
        <w:r w:rsidRPr="0003359D">
          <w:rPr>
            <w:color w:val="000000"/>
          </w:rPr>
          <w:t>rogram, Seattle, WA.</w:t>
        </w:r>
        <w:r>
          <w:rPr>
            <w:color w:val="000000"/>
          </w:rPr>
          <w:t xml:space="preserve"> Available a</w:t>
        </w:r>
      </w:ins>
      <w:ins w:id="2437" w:author="Laura H Spencer" w:date="2020-06-15T17:32:00Z">
        <w:r w:rsidR="00BB1AE0">
          <w:rPr>
            <w:color w:val="000000"/>
          </w:rPr>
          <w:t>t</w:t>
        </w:r>
      </w:ins>
      <w:ins w:id="2438" w:author="Laura H Spencer" w:date="2020-06-15T17:03:00Z">
        <w:r>
          <w:rPr>
            <w:color w:val="000000"/>
          </w:rPr>
          <w:t>:</w:t>
        </w:r>
      </w:ins>
      <w:ins w:id="2439" w:author="Laura H Spencer" w:date="2020-06-15T17:04:00Z">
        <w:r>
          <w:rPr>
            <w:color w:val="000000"/>
          </w:rPr>
          <w:t xml:space="preserve"> </w:t>
        </w:r>
        <w:r w:rsidRPr="00320BD2">
          <w:rPr>
            <w:color w:val="000000"/>
            <w:rPrChange w:id="2440" w:author="Laura H Spencer" w:date="2020-06-17T13:18:00Z">
              <w:rPr>
                <w:rStyle w:val="Hyperlink"/>
              </w:rPr>
            </w:rPrChange>
          </w:rPr>
          <w:t>https://wsg.washington.edu/wordpress/wp-content/uploads/publications/Small-Scale-Oyster-Farming.pdf</w:t>
        </w:r>
      </w:ins>
    </w:p>
    <w:p w14:paraId="5CF65758" w14:textId="00FC3EB1" w:rsidR="00463ED8" w:rsidRPr="00463ED8" w:rsidRDefault="00463ED8" w:rsidP="00463ED8">
      <w:pPr>
        <w:pBdr>
          <w:top w:val="nil"/>
          <w:left w:val="nil"/>
          <w:bottom w:val="nil"/>
          <w:right w:val="nil"/>
          <w:between w:val="nil"/>
        </w:pBdr>
        <w:spacing w:line="480" w:lineRule="auto"/>
        <w:ind w:left="720" w:hanging="720"/>
        <w:rPr>
          <w:ins w:id="2441" w:author="Laura H Spencer" w:date="2020-07-06T21:13:00Z"/>
        </w:rPr>
      </w:pPr>
      <w:ins w:id="2442" w:author="Laura H Spencer" w:date="2020-07-06T21:13:00Z">
        <w:r w:rsidRPr="00463ED8">
          <w:t xml:space="preserve">U. S. Department of Agriculture. 2013. Mollusc Health Assessment </w:t>
        </w:r>
      </w:ins>
      <w:ins w:id="2443" w:author="Laura H Spencer" w:date="2020-07-06T21:14:00Z">
        <w:r>
          <w:t>t</w:t>
        </w:r>
      </w:ins>
      <w:ins w:id="2444" w:author="Laura H Spencer" w:date="2020-07-06T21:13:00Z">
        <w:r w:rsidRPr="00463ED8">
          <w:t>o Support Disease Zonation: Pacific States Regions (Version 1.2). </w:t>
        </w:r>
      </w:ins>
      <w:ins w:id="2445" w:author="Laura H Spencer" w:date="2020-07-06T21:14:00Z">
        <w:r w:rsidRPr="00463ED8">
          <w:t xml:space="preserve">Animal and Plant Health Inspection Service, Centers </w:t>
        </w:r>
        <w:r>
          <w:t>f</w:t>
        </w:r>
        <w:r w:rsidRPr="00463ED8">
          <w:t xml:space="preserve">or Epidemiology </w:t>
        </w:r>
        <w:r>
          <w:t>a</w:t>
        </w:r>
        <w:r w:rsidRPr="00463ED8">
          <w:t>nd Animal Health National Surveillance Unit</w:t>
        </w:r>
        <w:r>
          <w:t>.</w:t>
        </w:r>
      </w:ins>
    </w:p>
    <w:p w14:paraId="13C99247" w14:textId="6E5C596B" w:rsidR="00BB1AE0" w:rsidRDefault="00BB1AE0" w:rsidP="00BB1AE0">
      <w:pPr>
        <w:pBdr>
          <w:top w:val="nil"/>
          <w:left w:val="nil"/>
          <w:bottom w:val="nil"/>
          <w:right w:val="nil"/>
          <w:between w:val="nil"/>
        </w:pBdr>
        <w:spacing w:line="480" w:lineRule="auto"/>
        <w:ind w:left="720" w:hanging="720"/>
        <w:rPr>
          <w:ins w:id="2446" w:author="Laura H Spencer" w:date="2020-06-15T17:30:00Z"/>
        </w:rPr>
      </w:pPr>
      <w:ins w:id="2447" w:author="Laura H Spencer" w:date="2020-06-15T17:30:00Z">
        <w:r>
          <w:t>U.S. Department of Agriculture. 2018. 2018 Census of Aquaculture</w:t>
        </w:r>
      </w:ins>
      <w:ins w:id="2448" w:author="Laura H Spencer" w:date="2020-06-15T17:32:00Z">
        <w:r>
          <w:t xml:space="preserve">, </w:t>
        </w:r>
      </w:ins>
      <w:ins w:id="2449" w:author="Laura H Spencer" w:date="2020-06-15T17:31:00Z">
        <w:r>
          <w:t xml:space="preserve">Volume 3: Special Studies, Part 2. AC-17-SS-2. </w:t>
        </w:r>
      </w:ins>
      <w:ins w:id="2450" w:author="Laura H Spencer" w:date="2020-06-15T17:30:00Z">
        <w:r>
          <w:t xml:space="preserve">Accessed </w:t>
        </w:r>
      </w:ins>
      <w:ins w:id="2451" w:author="Laura H Spencer" w:date="2020-06-15T17:31:00Z">
        <w:r>
          <w:t xml:space="preserve">June 15, 2020. </w:t>
        </w:r>
      </w:ins>
      <w:ins w:id="2452" w:author="Laura H Spencer" w:date="2020-06-15T17:30:00Z">
        <w:r>
          <w:t xml:space="preserve">Available at: </w:t>
        </w:r>
      </w:ins>
      <w:ins w:id="2453" w:author="Laura H Spencer" w:date="2020-06-15T17:32:00Z">
        <w:r w:rsidRPr="00320BD2">
          <w:rPr>
            <w:rPrChange w:id="2454" w:author="Laura H Spencer" w:date="2020-06-17T13:18:00Z">
              <w:rPr>
                <w:rStyle w:val="Hyperlink"/>
              </w:rPr>
            </w:rPrChange>
          </w:rPr>
          <w:t>https://www.nass.usda.gov/Publications/AgCensus/2017/Online_Resources/Aquaculture/index.php</w:t>
        </w:r>
      </w:ins>
    </w:p>
    <w:p w14:paraId="1D2E2D66" w14:textId="1485A546" w:rsidR="00822325" w:rsidRDefault="004B3DE2">
      <w:pPr>
        <w:pBdr>
          <w:top w:val="nil"/>
          <w:left w:val="nil"/>
          <w:bottom w:val="nil"/>
          <w:right w:val="nil"/>
          <w:between w:val="nil"/>
        </w:pBdr>
        <w:spacing w:line="480" w:lineRule="auto"/>
        <w:ind w:left="720" w:hanging="720"/>
      </w:pPr>
      <w:r>
        <w:t xml:space="preserve">U.S. Department of Agriculture. 2019. U.S. National List </w:t>
      </w:r>
      <w:ins w:id="2455" w:author="Laura H Spencer" w:date="2020-07-06T22:35:00Z">
        <w:r w:rsidR="0045488E">
          <w:t>o</w:t>
        </w:r>
      </w:ins>
      <w:del w:id="2456" w:author="Laura H Spencer" w:date="2020-07-06T22:35:00Z">
        <w:r w:rsidDel="0045488E">
          <w:delText>O</w:delText>
        </w:r>
      </w:del>
      <w:r>
        <w:t>f Reportable Animal Diseases, 2019. Accessed November 2017. Available at: https://www.aphis.usda.gov/animal_health/nahrs/downloads/2019_nahrs_dz_list.pdf</w:t>
      </w:r>
    </w:p>
    <w:p w14:paraId="0F905C6D" w14:textId="36066CFA" w:rsidR="00822325" w:rsidRPr="00972BF5" w:rsidRDefault="004B3DE2">
      <w:pPr>
        <w:pBdr>
          <w:top w:val="nil"/>
          <w:left w:val="nil"/>
          <w:bottom w:val="nil"/>
          <w:right w:val="nil"/>
          <w:between w:val="nil"/>
        </w:pBdr>
        <w:spacing w:line="480" w:lineRule="auto"/>
        <w:ind w:left="720" w:hanging="720"/>
        <w:rPr>
          <w:color w:val="000000"/>
        </w:rPr>
      </w:pPr>
      <w:r>
        <w:t>U.S. Department of the Interior &amp; U.S. Geological Survey. n.d. Nonindigenous Aquatic Species Search by State Tool. Accessed November 2019 at https://nas.er.usgs.gov/.</w:t>
      </w:r>
    </w:p>
    <w:p w14:paraId="3036882E" w14:textId="0391D88B" w:rsidR="00822325" w:rsidRDefault="004B3DE2">
      <w:pPr>
        <w:pBdr>
          <w:top w:val="nil"/>
          <w:left w:val="nil"/>
          <w:bottom w:val="nil"/>
          <w:right w:val="nil"/>
          <w:between w:val="nil"/>
        </w:pBdr>
        <w:spacing w:line="480" w:lineRule="auto"/>
        <w:ind w:left="720" w:hanging="720"/>
      </w:pPr>
      <w:r>
        <w:t>Victorian Fisheries Authority. 2015. Abalone Aquaculture Translocation Protocol. VFA. Accessed November 2019, available at: https://vfa.vic.gov.au/operational-policy/moving-and-stocking-live-aquatic-organisms/abalone-aquaculture-translocation-protocol</w:t>
      </w:r>
    </w:p>
    <w:p w14:paraId="37132A99" w14:textId="77777777" w:rsidR="00822325" w:rsidRDefault="004B3DE2">
      <w:pPr>
        <w:pBdr>
          <w:top w:val="nil"/>
          <w:left w:val="nil"/>
          <w:bottom w:val="nil"/>
          <w:right w:val="nil"/>
          <w:between w:val="nil"/>
        </w:pBdr>
        <w:spacing w:line="480" w:lineRule="auto"/>
        <w:ind w:left="720" w:hanging="720"/>
        <w:rPr>
          <w:i/>
        </w:rPr>
      </w:pPr>
      <w:r>
        <w:lastRenderedPageBreak/>
        <w:t xml:space="preserve">Wada, Y. &amp; A. Masuda. 1997. On the depth variation in occurrence patterns of </w:t>
      </w:r>
      <w:r>
        <w:rPr>
          <w:i/>
        </w:rPr>
        <w:t>Polydora</w:t>
      </w:r>
      <w:r>
        <w:t xml:space="preserve"> sp. in shells of cultured pearl oyster, </w:t>
      </w:r>
      <w:r>
        <w:rPr>
          <w:i/>
        </w:rPr>
        <w:t>Pinctada fucata</w:t>
      </w:r>
      <w:r>
        <w:t xml:space="preserve"> Martensii. </w:t>
      </w:r>
      <w:r>
        <w:rPr>
          <w:i/>
        </w:rPr>
        <w:t>Bull. Ehime Prefect. Fish. Exp. Stn.</w:t>
      </w:r>
    </w:p>
    <w:p w14:paraId="7555F9E8" w14:textId="0E23884C" w:rsidR="00822325" w:rsidRDefault="004B3DE2">
      <w:pPr>
        <w:pBdr>
          <w:top w:val="nil"/>
          <w:left w:val="nil"/>
          <w:bottom w:val="nil"/>
          <w:right w:val="nil"/>
          <w:between w:val="nil"/>
        </w:pBdr>
        <w:spacing w:line="480" w:lineRule="auto"/>
        <w:ind w:left="720" w:hanging="720"/>
      </w:pPr>
      <w:r>
        <w:t>Walton, W. C., J. E. Davis, G. I. Chaplin, F. Scott Rikard, T. R. Hanson, P. J. Waters &amp; D. La</w:t>
      </w:r>
      <w:ins w:id="2457" w:author="Laura H Spencer" w:date="2020-07-06T21:38:00Z">
        <w:r w:rsidR="00797410">
          <w:t>D</w:t>
        </w:r>
      </w:ins>
      <w:del w:id="2458" w:author="Laura H Spencer" w:date="2020-07-06T21:38:00Z">
        <w:r w:rsidDel="00797410">
          <w:delText>d</w:delText>
        </w:r>
      </w:del>
      <w:r>
        <w:t>on Swann. 2012. Timely information: off-bottom oyster farming. The Alabama Cooperative Extension System. Available at:  http://agrilife.org/fisheries/files/2013/09/Off-Bottom-Oyster-Farming.pdf</w:t>
      </w:r>
    </w:p>
    <w:p w14:paraId="7E6140AC" w14:textId="140F4E29" w:rsidR="00822325" w:rsidRDefault="004B3DE2">
      <w:pPr>
        <w:pBdr>
          <w:top w:val="nil"/>
          <w:left w:val="nil"/>
          <w:bottom w:val="nil"/>
          <w:right w:val="nil"/>
          <w:between w:val="nil"/>
        </w:pBdr>
        <w:spacing w:line="480" w:lineRule="auto"/>
        <w:ind w:left="720" w:hanging="720"/>
      </w:pPr>
      <w:r>
        <w:t xml:space="preserve">Wargo, R. N. &amp; S. E. Ford. 1993. The effect of shell infestation by </w:t>
      </w:r>
      <w:r>
        <w:rPr>
          <w:i/>
        </w:rPr>
        <w:t>Polydora</w:t>
      </w:r>
      <w:r>
        <w:t xml:space="preserve"> sp. and infection by </w:t>
      </w:r>
      <w:r>
        <w:rPr>
          <w:i/>
        </w:rPr>
        <w:t>Haplosporidium nelsoni</w:t>
      </w:r>
      <w:r>
        <w:t xml:space="preserve"> (MSX) on the tissue condition of oysters, </w:t>
      </w:r>
      <w:r>
        <w:rPr>
          <w:i/>
        </w:rPr>
        <w:t>Crassostrea virginica</w:t>
      </w:r>
      <w:r>
        <w:t xml:space="preserve">. </w:t>
      </w:r>
      <w:r>
        <w:rPr>
          <w:i/>
        </w:rPr>
        <w:t>Estuaries</w:t>
      </w:r>
      <w:r>
        <w:t xml:space="preserve"> 16:229.</w:t>
      </w:r>
    </w:p>
    <w:p w14:paraId="73FB0F60" w14:textId="191DD318" w:rsidR="00822325" w:rsidRDefault="004B3DE2">
      <w:pPr>
        <w:pBdr>
          <w:top w:val="nil"/>
          <w:left w:val="nil"/>
          <w:bottom w:val="nil"/>
          <w:right w:val="nil"/>
          <w:between w:val="nil"/>
        </w:pBdr>
        <w:spacing w:line="480" w:lineRule="auto"/>
        <w:ind w:left="720" w:hanging="720"/>
        <w:rPr>
          <w:color w:val="000000"/>
        </w:rPr>
      </w:pPr>
      <w:r>
        <w:rPr>
          <w:color w:val="000000"/>
        </w:rPr>
        <w:t xml:space="preserve">Washington Sea Grant. 2015. Shellfish aquaculture in Washington State. Final report to </w:t>
      </w:r>
      <w:r>
        <w:t>the Washington State Legislature. 84 p. Available at: https://wsg.washington.edu/wordpress/wp-content/uploads/Shellfish-Aquaculture-Washington-State.pdf</w:t>
      </w:r>
    </w:p>
    <w:p w14:paraId="0189D0B0" w14:textId="33033996" w:rsidR="00822325" w:rsidRDefault="004B3DE2">
      <w:pPr>
        <w:pBdr>
          <w:top w:val="nil"/>
          <w:left w:val="nil"/>
          <w:bottom w:val="nil"/>
          <w:right w:val="nil"/>
          <w:between w:val="nil"/>
        </w:pBdr>
        <w:spacing w:line="480" w:lineRule="auto"/>
        <w:ind w:left="720" w:hanging="720"/>
      </w:pPr>
      <w:r>
        <w:t xml:space="preserve">Washington State Department of Fish &amp; Wildlife. ND. Shellfish import permit supplemental information. Accessed March 2019. Available at:  https://wdfw.wa.gov/sites/default/files/2019-03/ImportPermitExplantions.pdf. </w:t>
      </w:r>
    </w:p>
    <w:p w14:paraId="1F179854" w14:textId="2A21432E" w:rsidR="00822325" w:rsidRDefault="004B3DE2">
      <w:pPr>
        <w:pBdr>
          <w:top w:val="nil"/>
          <w:left w:val="nil"/>
          <w:bottom w:val="nil"/>
          <w:right w:val="nil"/>
          <w:between w:val="nil"/>
        </w:pBdr>
        <w:spacing w:line="480" w:lineRule="auto"/>
        <w:ind w:left="720" w:hanging="720"/>
      </w:pPr>
      <w:r>
        <w:t>Washington State Department of Fish &amp; Wildlife. 2019. WDFW 2019 Shellfish Import Approval Requirements. Accessed March 2019. Available at: https://wdfw.wa.gov/licensing/shellfish_import_transfer/wdfw_shellfish_import_guidelines_final_12122019.pdf.</w:t>
      </w:r>
    </w:p>
    <w:p w14:paraId="673B7E52" w14:textId="77777777" w:rsidR="00822325" w:rsidRDefault="004B3DE2">
      <w:pPr>
        <w:pBdr>
          <w:top w:val="nil"/>
          <w:left w:val="nil"/>
          <w:bottom w:val="nil"/>
          <w:right w:val="nil"/>
          <w:between w:val="nil"/>
        </w:pBdr>
        <w:spacing w:line="480" w:lineRule="auto"/>
        <w:ind w:left="720" w:hanging="720"/>
      </w:pPr>
      <w:r>
        <w:t>Whitelegge, T. 1890. Report on the worm disease affecting the oysters on the coast of New South Wales.</w:t>
      </w:r>
      <w:r>
        <w:rPr>
          <w:i/>
        </w:rPr>
        <w:t xml:space="preserve"> Records of the Australian Museum</w:t>
      </w:r>
      <w:r>
        <w:t xml:space="preserve"> 1(2):41–54, plates iii-vi.</w:t>
      </w:r>
    </w:p>
    <w:p w14:paraId="280AB7BE" w14:textId="5599FB3B" w:rsidR="001C74B4" w:rsidRDefault="001C74B4">
      <w:pPr>
        <w:pBdr>
          <w:top w:val="nil"/>
          <w:left w:val="nil"/>
          <w:bottom w:val="nil"/>
          <w:right w:val="nil"/>
          <w:between w:val="nil"/>
        </w:pBdr>
        <w:spacing w:line="480" w:lineRule="auto"/>
        <w:ind w:left="720" w:hanging="720"/>
        <w:rPr>
          <w:ins w:id="2459" w:author="Laura H Spencer" w:date="2020-05-26T19:34:00Z"/>
        </w:rPr>
      </w:pPr>
      <w:ins w:id="2460" w:author="Laura H Spencer" w:date="2020-05-26T19:34:00Z">
        <w:r w:rsidRPr="001C74B4">
          <w:lastRenderedPageBreak/>
          <w:t xml:space="preserve">Williams, S. L., &amp; </w:t>
        </w:r>
      </w:ins>
      <w:ins w:id="2461" w:author="Laura H Spencer" w:date="2020-06-15T19:16:00Z">
        <w:r w:rsidR="006D50FB" w:rsidRPr="001C74B4">
          <w:t>E. D.</w:t>
        </w:r>
        <w:r w:rsidR="006D50FB">
          <w:t xml:space="preserve"> </w:t>
        </w:r>
      </w:ins>
      <w:ins w:id="2462" w:author="Laura H Spencer" w:date="2020-05-26T19:34:00Z">
        <w:r w:rsidRPr="001C74B4">
          <w:t>Grosholz</w:t>
        </w:r>
      </w:ins>
      <w:ins w:id="2463" w:author="Laura H Spencer" w:date="2020-06-15T19:16:00Z">
        <w:r w:rsidR="006D50FB">
          <w:t>.</w:t>
        </w:r>
      </w:ins>
      <w:ins w:id="2464" w:author="Laura H Spencer" w:date="2020-05-26T19:34:00Z">
        <w:r>
          <w:t xml:space="preserve"> </w:t>
        </w:r>
        <w:r w:rsidRPr="001C74B4">
          <w:t xml:space="preserve">2008. The Invasive Species Challenge in Estuarine and Coastal Environments: Marrying Management and Science. </w:t>
        </w:r>
        <w:r w:rsidRPr="00994F1B">
          <w:rPr>
            <w:i/>
          </w:rPr>
          <w:t>Estuaries and Coasts</w:t>
        </w:r>
        <w:r w:rsidRPr="001C74B4">
          <w:t xml:space="preserve"> 31(1)</w:t>
        </w:r>
      </w:ins>
      <w:ins w:id="2465" w:author="Laura H Spencer" w:date="2020-05-26T19:35:00Z">
        <w:r>
          <w:t>:</w:t>
        </w:r>
      </w:ins>
      <w:ins w:id="2466" w:author="Laura H Spencer" w:date="2020-05-26T19:34:00Z">
        <w:r w:rsidRPr="001C74B4">
          <w:t xml:space="preserve"> 3–20.</w:t>
        </w:r>
      </w:ins>
    </w:p>
    <w:p w14:paraId="5288012A" w14:textId="29CC6417" w:rsidR="006B5C55" w:rsidRDefault="006B5C55">
      <w:pPr>
        <w:pBdr>
          <w:top w:val="nil"/>
          <w:left w:val="nil"/>
          <w:bottom w:val="nil"/>
          <w:right w:val="nil"/>
          <w:between w:val="nil"/>
        </w:pBdr>
        <w:spacing w:line="480" w:lineRule="auto"/>
        <w:ind w:left="720" w:hanging="720"/>
        <w:rPr>
          <w:ins w:id="2467" w:author="Laura H Spencer" w:date="2020-06-17T12:44:00Z"/>
        </w:rPr>
      </w:pPr>
      <w:ins w:id="2468" w:author="Laura H Spencer" w:date="2020-06-17T12:44:00Z">
        <w:r w:rsidRPr="006B5C55">
          <w:t xml:space="preserve">Williams, L.G. 2015. Genetic structure of pest polydorids (Annelida: Spionidae) infesting </w:t>
        </w:r>
        <w:r w:rsidRPr="006B5C55">
          <w:rPr>
            <w:i/>
            <w:rPrChange w:id="2469" w:author="Laura H Spencer" w:date="2020-06-17T12:45:00Z">
              <w:rPr/>
            </w:rPrChange>
          </w:rPr>
          <w:t>Crassostrea gigas</w:t>
        </w:r>
        <w:r w:rsidRPr="006B5C55">
          <w:t xml:space="preserve"> in southern Africa: are pests being moved with oysters? [Stellenbosch: Stellenbosch University]. </w:t>
        </w:r>
        <w:r w:rsidRPr="00320BD2">
          <w:rPr>
            <w:rPrChange w:id="2470" w:author="Laura H Spencer" w:date="2020-06-17T13:18:00Z">
              <w:rPr>
                <w:rStyle w:val="Hyperlink"/>
              </w:rPr>
            </w:rPrChange>
          </w:rPr>
          <w:t>http://scholar.sun.ac.za/handle/10019.1/96601</w:t>
        </w:r>
      </w:ins>
    </w:p>
    <w:p w14:paraId="7069F0C8" w14:textId="167646D4" w:rsidR="00822325" w:rsidRDefault="004B3DE2">
      <w:pPr>
        <w:pBdr>
          <w:top w:val="nil"/>
          <w:left w:val="nil"/>
          <w:bottom w:val="nil"/>
          <w:right w:val="nil"/>
          <w:between w:val="nil"/>
        </w:pBdr>
        <w:spacing w:line="480" w:lineRule="auto"/>
        <w:ind w:left="720" w:hanging="720"/>
        <w:rPr>
          <w:ins w:id="2471" w:author="Laura H Spencer" w:date="2020-06-15T19:15:00Z"/>
        </w:rPr>
      </w:pPr>
      <w:r>
        <w:t xml:space="preserve">Williams, L., C. A. Matthee. &amp; C. A. Simon.  2016. Dispersal and genetic structure of </w:t>
      </w:r>
      <w:r>
        <w:rPr>
          <w:i/>
        </w:rPr>
        <w:t>Boccardia polybranchia</w:t>
      </w:r>
      <w:r>
        <w:t xml:space="preserve"> and </w:t>
      </w:r>
      <w:r>
        <w:rPr>
          <w:i/>
        </w:rPr>
        <w:t>Polydora hoplura</w:t>
      </w:r>
      <w:r>
        <w:t xml:space="preserve"> (Annelida: Spionidae) in South Africa and their implications for aquaculture. </w:t>
      </w:r>
      <w:r>
        <w:rPr>
          <w:i/>
        </w:rPr>
        <w:t>Aquaculture</w:t>
      </w:r>
      <w:r>
        <w:t xml:space="preserve"> 465:235–244.</w:t>
      </w:r>
    </w:p>
    <w:p w14:paraId="7DE5BE04" w14:textId="24EDDA23" w:rsidR="006D50FB" w:rsidRDefault="006D50FB" w:rsidP="006D50FB">
      <w:pPr>
        <w:pBdr>
          <w:top w:val="nil"/>
          <w:left w:val="nil"/>
          <w:bottom w:val="nil"/>
          <w:right w:val="nil"/>
          <w:between w:val="nil"/>
        </w:pBdr>
        <w:spacing w:line="480" w:lineRule="auto"/>
        <w:ind w:left="720" w:hanging="720"/>
      </w:pPr>
      <w:ins w:id="2472" w:author="Laura H Spencer" w:date="2020-06-15T19:15:00Z">
        <w:r w:rsidRPr="006D50FB">
          <w:t xml:space="preserve">Winter, D. F., Banse, K., &amp; </w:t>
        </w:r>
      </w:ins>
      <w:ins w:id="2473" w:author="Laura H Spencer" w:date="2020-06-15T19:16:00Z">
        <w:r w:rsidRPr="006D50FB">
          <w:t xml:space="preserve">G. C. </w:t>
        </w:r>
      </w:ins>
      <w:ins w:id="2474" w:author="Laura H Spencer" w:date="2020-06-15T19:15:00Z">
        <w:r w:rsidRPr="006D50FB">
          <w:t>Anderson</w:t>
        </w:r>
      </w:ins>
      <w:ins w:id="2475" w:author="Laura H Spencer" w:date="2020-06-15T19:16:00Z">
        <w:r>
          <w:t xml:space="preserve">. </w:t>
        </w:r>
      </w:ins>
      <w:ins w:id="2476" w:author="Laura H Spencer" w:date="2020-06-15T19:15:00Z">
        <w:r w:rsidRPr="006D50FB">
          <w:t xml:space="preserve">1975. The dynamics of phytoplankton blooms in puget sound a fjord in the Northwestern United States. </w:t>
        </w:r>
        <w:r w:rsidRPr="006D50FB">
          <w:rPr>
            <w:i/>
            <w:iCs/>
          </w:rPr>
          <w:t>Mar</w:t>
        </w:r>
      </w:ins>
      <w:ins w:id="2477" w:author="Laura H Spencer" w:date="2020-06-15T19:16:00Z">
        <w:r>
          <w:rPr>
            <w:i/>
            <w:iCs/>
          </w:rPr>
          <w:t>.</w:t>
        </w:r>
      </w:ins>
      <w:ins w:id="2478" w:author="Laura H Spencer" w:date="2020-06-15T19:15:00Z">
        <w:r w:rsidRPr="006D50FB">
          <w:rPr>
            <w:i/>
            <w:iCs/>
          </w:rPr>
          <w:t xml:space="preserve"> Bi</w:t>
        </w:r>
      </w:ins>
      <w:ins w:id="2479" w:author="Laura H Spencer" w:date="2020-06-15T19:16:00Z">
        <w:r>
          <w:rPr>
            <w:i/>
            <w:iCs/>
          </w:rPr>
          <w:t>ol.</w:t>
        </w:r>
      </w:ins>
      <w:ins w:id="2480" w:author="Laura H Spencer" w:date="2020-06-15T19:15:00Z">
        <w:r w:rsidRPr="006D50FB">
          <w:t xml:space="preserve">, </w:t>
        </w:r>
        <w:r w:rsidRPr="006D50FB">
          <w:rPr>
            <w:iCs/>
            <w:rPrChange w:id="2481" w:author="Laura H Spencer" w:date="2020-06-15T19:16:00Z">
              <w:rPr>
                <w:i/>
                <w:iCs/>
              </w:rPr>
            </w:rPrChange>
          </w:rPr>
          <w:t>29</w:t>
        </w:r>
        <w:r w:rsidRPr="006D50FB">
          <w:t>(2</w:t>
        </w:r>
      </w:ins>
      <w:ins w:id="2482" w:author="Laura H Spencer" w:date="2020-06-15T19:16:00Z">
        <w:r>
          <w:t>):</w:t>
        </w:r>
      </w:ins>
      <w:ins w:id="2483" w:author="Laura H Spencer" w:date="2020-06-15T19:15:00Z">
        <w:r w:rsidRPr="006D50FB">
          <w:t>139–176.</w:t>
        </w:r>
      </w:ins>
    </w:p>
    <w:p w14:paraId="2B471AD9" w14:textId="77777777" w:rsidR="00822325" w:rsidRDefault="004B3DE2">
      <w:pPr>
        <w:pBdr>
          <w:top w:val="nil"/>
          <w:left w:val="nil"/>
          <w:bottom w:val="nil"/>
          <w:right w:val="nil"/>
          <w:between w:val="nil"/>
        </w:pBdr>
        <w:spacing w:line="480" w:lineRule="auto"/>
        <w:ind w:left="720" w:hanging="720"/>
      </w:pPr>
      <w:r>
        <w:t>Wisely, B., J. E. Holliday &amp; B. L. Reid. 1979. Experimental deepwater culture of the Sydney rock oyster (</w:t>
      </w:r>
      <w:r>
        <w:rPr>
          <w:i/>
        </w:rPr>
        <w:t>Crassostrea commercialis</w:t>
      </w:r>
      <w:r>
        <w:t xml:space="preserve">): III. Raft cultivation of trayed oysters. </w:t>
      </w:r>
      <w:r>
        <w:rPr>
          <w:i/>
        </w:rPr>
        <w:t>Aquaculture</w:t>
      </w:r>
      <w:r>
        <w:t xml:space="preserve"> 17:25–32.</w:t>
      </w:r>
    </w:p>
    <w:p w14:paraId="61DDC9C7" w14:textId="61D15DD0" w:rsidR="00822325" w:rsidRDefault="004B3DE2">
      <w:pPr>
        <w:pBdr>
          <w:top w:val="nil"/>
          <w:left w:val="nil"/>
          <w:bottom w:val="nil"/>
          <w:right w:val="nil"/>
          <w:between w:val="nil"/>
        </w:pBdr>
        <w:spacing w:line="480" w:lineRule="auto"/>
        <w:ind w:left="720" w:hanging="720"/>
        <w:rPr>
          <w:ins w:id="2484" w:author="Laura H Spencer" w:date="2020-07-06T23:30:00Z"/>
        </w:rPr>
      </w:pPr>
      <w:r>
        <w:t xml:space="preserve">Wilson, D. P. 1928. The larvae of </w:t>
      </w:r>
      <w:r>
        <w:rPr>
          <w:i/>
        </w:rPr>
        <w:t xml:space="preserve">Polydora ciliata </w:t>
      </w:r>
      <w:r>
        <w:t xml:space="preserve">Johnston and </w:t>
      </w:r>
      <w:r>
        <w:rPr>
          <w:i/>
        </w:rPr>
        <w:t>Polydora hoplura</w:t>
      </w:r>
      <w:r>
        <w:t xml:space="preserve"> Claparede. </w:t>
      </w:r>
      <w:r>
        <w:rPr>
          <w:i/>
        </w:rPr>
        <w:t>J. Mar. Biol. Assoc. U. K.</w:t>
      </w:r>
      <w:r>
        <w:t xml:space="preserve"> 15:567–603.</w:t>
      </w:r>
    </w:p>
    <w:p w14:paraId="3808EF25" w14:textId="65DCADAF" w:rsidR="008D3F98" w:rsidRDefault="008D3F98">
      <w:pPr>
        <w:pBdr>
          <w:top w:val="nil"/>
          <w:left w:val="nil"/>
          <w:bottom w:val="nil"/>
          <w:right w:val="nil"/>
          <w:between w:val="nil"/>
        </w:pBdr>
        <w:spacing w:line="480" w:lineRule="auto"/>
        <w:ind w:left="720" w:hanging="720"/>
        <w:rPr>
          <w:ins w:id="2485" w:author="Laura H Spencer" w:date="2020-07-06T23:31:00Z"/>
        </w:rPr>
      </w:pPr>
    </w:p>
    <w:p w14:paraId="0246932F" w14:textId="0D2BB3A9" w:rsidR="008D3F98" w:rsidRDefault="008D3F98">
      <w:pPr>
        <w:pBdr>
          <w:top w:val="nil"/>
          <w:left w:val="nil"/>
          <w:bottom w:val="nil"/>
          <w:right w:val="nil"/>
          <w:between w:val="nil"/>
        </w:pBdr>
        <w:spacing w:line="480" w:lineRule="auto"/>
        <w:ind w:left="720" w:hanging="720"/>
      </w:pPr>
      <w:ins w:id="2486" w:author="Laura H Spencer" w:date="2020-07-06T23:31:00Z">
        <w:r w:rsidRPr="008D3F98">
          <w:t>Ye, L., C.</w:t>
        </w:r>
        <w:r>
          <w:t xml:space="preserve"> </w:t>
        </w:r>
        <w:r w:rsidRPr="008D3F98">
          <w:t xml:space="preserve">Cao, </w:t>
        </w:r>
        <w:r>
          <w:t xml:space="preserve">B. </w:t>
        </w:r>
        <w:r w:rsidRPr="008D3F98">
          <w:t xml:space="preserve">Tang, </w:t>
        </w:r>
        <w:r>
          <w:t xml:space="preserve">T. </w:t>
        </w:r>
        <w:r w:rsidRPr="008D3F98">
          <w:t xml:space="preserve">Yao, </w:t>
        </w:r>
        <w:r>
          <w:t xml:space="preserve">R. </w:t>
        </w:r>
        <w:r w:rsidRPr="008D3F98">
          <w:t>Wang</w:t>
        </w:r>
        <w:r>
          <w:t xml:space="preserve"> &amp; </w:t>
        </w:r>
      </w:ins>
      <w:ins w:id="2487" w:author="Laura H Spencer" w:date="2020-07-06T23:32:00Z">
        <w:r>
          <w:t>J.</w:t>
        </w:r>
      </w:ins>
      <w:ins w:id="2488" w:author="Laura H Spencer" w:date="2020-07-06T23:31:00Z">
        <w:r w:rsidRPr="008D3F98">
          <w:t xml:space="preserve"> &amp; Wang. 2017. Morphological and molecular characterization of Polydora websteri (Annelida: Spionidae), with remarks on relationship of adult worms and larvae using mitochondrial COI gene as a molecular marker. </w:t>
        </w:r>
        <w:r w:rsidRPr="008D3F98">
          <w:rPr>
            <w:i/>
            <w:iCs/>
          </w:rPr>
          <w:t>Pak</w:t>
        </w:r>
        <w:r>
          <w:rPr>
            <w:i/>
            <w:iCs/>
          </w:rPr>
          <w:t>.</w:t>
        </w:r>
        <w:r w:rsidRPr="008D3F98">
          <w:rPr>
            <w:i/>
            <w:iCs/>
          </w:rPr>
          <w:t xml:space="preserve"> J</w:t>
        </w:r>
        <w:r>
          <w:rPr>
            <w:i/>
            <w:iCs/>
          </w:rPr>
          <w:t>.</w:t>
        </w:r>
        <w:r w:rsidRPr="008D3F98">
          <w:rPr>
            <w:i/>
            <w:iCs/>
          </w:rPr>
          <w:t xml:space="preserve"> Zool</w:t>
        </w:r>
        <w:r>
          <w:rPr>
            <w:i/>
            <w:iCs/>
          </w:rPr>
          <w:t>.</w:t>
        </w:r>
        <w:r w:rsidRPr="008D3F98">
          <w:t xml:space="preserve"> </w:t>
        </w:r>
        <w:r w:rsidRPr="008D3F98">
          <w:rPr>
            <w:i/>
            <w:iCs/>
          </w:rPr>
          <w:t>49</w:t>
        </w:r>
        <w:r w:rsidRPr="008D3F98">
          <w:t xml:space="preserve">(2). </w:t>
        </w:r>
      </w:ins>
    </w:p>
    <w:p w14:paraId="1492B40F" w14:textId="77777777" w:rsidR="00822325" w:rsidRDefault="004B3DE2">
      <w:pPr>
        <w:pBdr>
          <w:top w:val="nil"/>
          <w:left w:val="nil"/>
          <w:bottom w:val="nil"/>
          <w:right w:val="nil"/>
          <w:between w:val="nil"/>
        </w:pBdr>
        <w:spacing w:line="480" w:lineRule="auto"/>
        <w:ind w:left="720" w:hanging="720"/>
      </w:pPr>
      <w:bookmarkStart w:id="2489" w:name="_30j0zll" w:colFirst="0" w:colLast="0"/>
      <w:bookmarkEnd w:id="2489"/>
      <w:r>
        <w:t xml:space="preserve">Yoshimi, F., S. Toru &amp; S. Chumpol. 2007. Diversity and Community Structure of Macrobenthic Fauna in Shrimp Aquaculture Ponds of the Gulf of Thailand. </w:t>
      </w:r>
      <w:r>
        <w:rPr>
          <w:i/>
        </w:rPr>
        <w:t>Jpn. Agric. Res. Q.</w:t>
      </w:r>
      <w:r>
        <w:t xml:space="preserve"> 41:163–172.</w:t>
      </w:r>
    </w:p>
    <w:p w14:paraId="5B1251FA" w14:textId="3C7F8DBE" w:rsidR="00822325" w:rsidRDefault="004B3DE2">
      <w:pPr>
        <w:pBdr>
          <w:top w:val="nil"/>
          <w:left w:val="nil"/>
          <w:bottom w:val="nil"/>
          <w:right w:val="nil"/>
          <w:between w:val="nil"/>
        </w:pBdr>
        <w:spacing w:line="480" w:lineRule="auto"/>
        <w:ind w:left="720" w:hanging="720"/>
      </w:pPr>
      <w:bookmarkStart w:id="2490" w:name="_7w1xg5lqaczp" w:colFirst="0" w:colLast="0"/>
      <w:bookmarkEnd w:id="2490"/>
      <w:r>
        <w:t xml:space="preserve">Zottoli, R. A. &amp; M. R. Carriker. 1974. Burrow morphology, tube formation, and microarchitecture of shell dissolution by the spionid polychaete </w:t>
      </w:r>
      <w:r>
        <w:rPr>
          <w:i/>
        </w:rPr>
        <w:t>Polydora websteri</w:t>
      </w:r>
      <w:r>
        <w:t xml:space="preserve">. </w:t>
      </w:r>
      <w:r>
        <w:rPr>
          <w:i/>
        </w:rPr>
        <w:t>Mar. Biol.</w:t>
      </w:r>
      <w:r>
        <w:t xml:space="preserve"> 27:307–316.</w:t>
      </w:r>
    </w:p>
    <w:p w14:paraId="68DFDC4E" w14:textId="77777777" w:rsidR="00822325" w:rsidRDefault="004B3DE2">
      <w:pPr>
        <w:pBdr>
          <w:top w:val="nil"/>
          <w:left w:val="nil"/>
          <w:bottom w:val="nil"/>
          <w:right w:val="nil"/>
          <w:between w:val="nil"/>
        </w:pBdr>
        <w:spacing w:line="480" w:lineRule="auto"/>
        <w:ind w:left="720" w:hanging="720"/>
      </w:pPr>
      <w:bookmarkStart w:id="2491" w:name="_67evwyua7kll" w:colFirst="0" w:colLast="0"/>
      <w:bookmarkEnd w:id="2491"/>
      <w:r>
        <w:t xml:space="preserve">Zuniga G., W. Zurburg &amp; E. Zamora. 1998. Initiation of oyster culture on the pacific coast of Costa Rica. </w:t>
      </w:r>
      <w:r>
        <w:rPr>
          <w:i/>
        </w:rPr>
        <w:t>Proc Gulf Caribb Fish Inst.</w:t>
      </w:r>
      <w:r>
        <w:t xml:space="preserve"> 50:612-623.</w:t>
      </w:r>
    </w:p>
    <w:p w14:paraId="491A85FB" w14:textId="0D9FC717" w:rsidR="00822325" w:rsidRDefault="00822325" w:rsidP="00F445FA">
      <w:pPr>
        <w:suppressLineNumbers/>
        <w:rPr>
          <w:i/>
        </w:rPr>
      </w:pPr>
    </w:p>
    <w:sectPr w:rsidR="00822325" w:rsidSect="00972BF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360" w:footer="720" w:gutter="0"/>
      <w:lnNumType w:countBy="1" w:restart="continuous"/>
      <w:pgNumType w:start="1"/>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B2028" w16cex:dateUtc="2020-06-22T19:18:00Z"/>
  <w16cex:commentExtensible w16cex:durableId="229B207E" w16cex:dateUtc="2020-06-22T19:20:00Z"/>
  <w16cex:commentExtensible w16cex:durableId="229B2330" w16cex:dateUtc="2020-06-22T19:31:00Z"/>
  <w16cex:commentExtensible w16cex:durableId="229B2908" w16cex:dateUtc="2020-06-22T19: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E3270" w14:textId="77777777" w:rsidR="002432FF" w:rsidRDefault="002432FF">
      <w:r>
        <w:separator/>
      </w:r>
    </w:p>
  </w:endnote>
  <w:endnote w:type="continuationSeparator" w:id="0">
    <w:p w14:paraId="249BD3B6" w14:textId="77777777" w:rsidR="002432FF" w:rsidRDefault="00243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1B03"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0D0230D6"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492" w:name="_1fob9te" w:colFirst="0" w:colLast="0"/>
  <w:bookmarkEnd w:id="2492"/>
  <w:p w14:paraId="466A983C" w14:textId="77777777" w:rsidR="00DA07C2" w:rsidRDefault="00DA07C2">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25F1FD3" w14:textId="77777777" w:rsidR="00DA07C2" w:rsidRDefault="00DA07C2">
    <w:pPr>
      <w:pBdr>
        <w:top w:val="nil"/>
        <w:left w:val="nil"/>
        <w:bottom w:val="nil"/>
        <w:right w:val="nil"/>
        <w:between w:val="nil"/>
      </w:pBdr>
      <w:tabs>
        <w:tab w:val="center" w:pos="4320"/>
        <w:tab w:val="right" w:pos="8640"/>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D7C5" w14:textId="77777777" w:rsidR="00DA07C2" w:rsidRDefault="00DA07C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D0A09" w14:textId="77777777" w:rsidR="002432FF" w:rsidRDefault="002432FF">
      <w:r>
        <w:separator/>
      </w:r>
    </w:p>
  </w:footnote>
  <w:footnote w:type="continuationSeparator" w:id="0">
    <w:p w14:paraId="4748AF64" w14:textId="77777777" w:rsidR="002432FF" w:rsidRDefault="002432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DA62A" w14:textId="77777777" w:rsidR="00DA07C2" w:rsidRDefault="00DA07C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744FD" w14:textId="77777777" w:rsidR="00DA07C2" w:rsidRDefault="00DA07C2">
    <w:pPr>
      <w:pBdr>
        <w:top w:val="nil"/>
        <w:left w:val="nil"/>
        <w:bottom w:val="nil"/>
        <w:right w:val="nil"/>
        <w:between w:val="nil"/>
      </w:pBdr>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9833D" w14:textId="77777777" w:rsidR="00DA07C2" w:rsidRDefault="00DA07C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8579A"/>
    <w:multiLevelType w:val="hybridMultilevel"/>
    <w:tmpl w:val="1EC0EF56"/>
    <w:lvl w:ilvl="0" w:tplc="0C3E1E5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7B44EE"/>
    <w:multiLevelType w:val="multilevel"/>
    <w:tmpl w:val="4D042A56"/>
    <w:lvl w:ilvl="0">
      <w:start w:val="3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82698"/>
    <w:multiLevelType w:val="multilevel"/>
    <w:tmpl w:val="A7EA349E"/>
    <w:lvl w:ilvl="0">
      <w:start w:val="2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a H Spencer">
    <w15:presenceInfo w15:providerId="AD" w15:userId="S::lhs3@uw.edu::f2a3cd9b-a156-4257-a90e-f3c1c31bc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325"/>
    <w:rsid w:val="000037AB"/>
    <w:rsid w:val="00003946"/>
    <w:rsid w:val="00010532"/>
    <w:rsid w:val="00032BDD"/>
    <w:rsid w:val="0003359D"/>
    <w:rsid w:val="0005356D"/>
    <w:rsid w:val="00053DA8"/>
    <w:rsid w:val="00057256"/>
    <w:rsid w:val="000645E3"/>
    <w:rsid w:val="000935E7"/>
    <w:rsid w:val="000A3821"/>
    <w:rsid w:val="000A72C6"/>
    <w:rsid w:val="000B0BEE"/>
    <w:rsid w:val="000B276C"/>
    <w:rsid w:val="000E5913"/>
    <w:rsid w:val="000E5A4B"/>
    <w:rsid w:val="000F15DA"/>
    <w:rsid w:val="000F3F34"/>
    <w:rsid w:val="000F5F56"/>
    <w:rsid w:val="000F7444"/>
    <w:rsid w:val="001025E9"/>
    <w:rsid w:val="0011734C"/>
    <w:rsid w:val="0012379F"/>
    <w:rsid w:val="001308C2"/>
    <w:rsid w:val="00146E64"/>
    <w:rsid w:val="00151731"/>
    <w:rsid w:val="001526FA"/>
    <w:rsid w:val="00154D96"/>
    <w:rsid w:val="0016206D"/>
    <w:rsid w:val="00165B89"/>
    <w:rsid w:val="001733E1"/>
    <w:rsid w:val="00185930"/>
    <w:rsid w:val="00191C99"/>
    <w:rsid w:val="00193914"/>
    <w:rsid w:val="001A65AD"/>
    <w:rsid w:val="001B7CD3"/>
    <w:rsid w:val="001B7D3C"/>
    <w:rsid w:val="001C74B4"/>
    <w:rsid w:val="001E79E7"/>
    <w:rsid w:val="00200CA9"/>
    <w:rsid w:val="00210922"/>
    <w:rsid w:val="0021256B"/>
    <w:rsid w:val="00214BB2"/>
    <w:rsid w:val="00220263"/>
    <w:rsid w:val="00222660"/>
    <w:rsid w:val="00224849"/>
    <w:rsid w:val="002318BC"/>
    <w:rsid w:val="00235B51"/>
    <w:rsid w:val="002432FF"/>
    <w:rsid w:val="00255402"/>
    <w:rsid w:val="00267F4A"/>
    <w:rsid w:val="002D6248"/>
    <w:rsid w:val="002E2EA8"/>
    <w:rsid w:val="002E4A05"/>
    <w:rsid w:val="003026E6"/>
    <w:rsid w:val="00320BD2"/>
    <w:rsid w:val="0033236E"/>
    <w:rsid w:val="00335C6C"/>
    <w:rsid w:val="00346B91"/>
    <w:rsid w:val="003524F4"/>
    <w:rsid w:val="00356AC9"/>
    <w:rsid w:val="00360925"/>
    <w:rsid w:val="00374A17"/>
    <w:rsid w:val="00385EF0"/>
    <w:rsid w:val="00394A0B"/>
    <w:rsid w:val="003A2669"/>
    <w:rsid w:val="003A7A10"/>
    <w:rsid w:val="003C06AC"/>
    <w:rsid w:val="003C3A26"/>
    <w:rsid w:val="003C7C12"/>
    <w:rsid w:val="003D1256"/>
    <w:rsid w:val="003D27FD"/>
    <w:rsid w:val="003D58AA"/>
    <w:rsid w:val="003E130D"/>
    <w:rsid w:val="003E1ABD"/>
    <w:rsid w:val="003F75BB"/>
    <w:rsid w:val="00400413"/>
    <w:rsid w:val="004023E3"/>
    <w:rsid w:val="00406FB3"/>
    <w:rsid w:val="004201C0"/>
    <w:rsid w:val="00434558"/>
    <w:rsid w:val="004521AE"/>
    <w:rsid w:val="00454687"/>
    <w:rsid w:val="0045488E"/>
    <w:rsid w:val="00457280"/>
    <w:rsid w:val="00460C49"/>
    <w:rsid w:val="00460E54"/>
    <w:rsid w:val="00463ED8"/>
    <w:rsid w:val="00475ED3"/>
    <w:rsid w:val="00481A83"/>
    <w:rsid w:val="00490709"/>
    <w:rsid w:val="00492F1E"/>
    <w:rsid w:val="004A00EE"/>
    <w:rsid w:val="004B0535"/>
    <w:rsid w:val="004B3DE2"/>
    <w:rsid w:val="004B660C"/>
    <w:rsid w:val="004B6994"/>
    <w:rsid w:val="004B6FFD"/>
    <w:rsid w:val="004C6AF7"/>
    <w:rsid w:val="004D07EF"/>
    <w:rsid w:val="004D0A41"/>
    <w:rsid w:val="004E37DC"/>
    <w:rsid w:val="004E41AF"/>
    <w:rsid w:val="005074A8"/>
    <w:rsid w:val="0050752E"/>
    <w:rsid w:val="00507D65"/>
    <w:rsid w:val="00536701"/>
    <w:rsid w:val="00552F29"/>
    <w:rsid w:val="00566007"/>
    <w:rsid w:val="00576794"/>
    <w:rsid w:val="00576D7A"/>
    <w:rsid w:val="00580CB7"/>
    <w:rsid w:val="00593099"/>
    <w:rsid w:val="005A41FD"/>
    <w:rsid w:val="005D4768"/>
    <w:rsid w:val="005D6E02"/>
    <w:rsid w:val="005F4760"/>
    <w:rsid w:val="005F7B02"/>
    <w:rsid w:val="0060131A"/>
    <w:rsid w:val="00605072"/>
    <w:rsid w:val="00621719"/>
    <w:rsid w:val="00625FD0"/>
    <w:rsid w:val="00633B0A"/>
    <w:rsid w:val="00643CD9"/>
    <w:rsid w:val="006469EC"/>
    <w:rsid w:val="00653348"/>
    <w:rsid w:val="00653CC2"/>
    <w:rsid w:val="00654BCE"/>
    <w:rsid w:val="00655170"/>
    <w:rsid w:val="00664395"/>
    <w:rsid w:val="00664870"/>
    <w:rsid w:val="0067017A"/>
    <w:rsid w:val="00670C03"/>
    <w:rsid w:val="006771BC"/>
    <w:rsid w:val="00685CB1"/>
    <w:rsid w:val="00690E7B"/>
    <w:rsid w:val="00694108"/>
    <w:rsid w:val="006A55E3"/>
    <w:rsid w:val="006B2DD9"/>
    <w:rsid w:val="006B33E9"/>
    <w:rsid w:val="006B5C55"/>
    <w:rsid w:val="006B7CB9"/>
    <w:rsid w:val="006C6FB7"/>
    <w:rsid w:val="006D50FB"/>
    <w:rsid w:val="006D6617"/>
    <w:rsid w:val="006F2A2D"/>
    <w:rsid w:val="006F5B1D"/>
    <w:rsid w:val="006F7758"/>
    <w:rsid w:val="0070195F"/>
    <w:rsid w:val="007114D1"/>
    <w:rsid w:val="007626B5"/>
    <w:rsid w:val="00765EAC"/>
    <w:rsid w:val="00775106"/>
    <w:rsid w:val="00797410"/>
    <w:rsid w:val="007A0DE7"/>
    <w:rsid w:val="007A54FA"/>
    <w:rsid w:val="007B1B6D"/>
    <w:rsid w:val="007C398F"/>
    <w:rsid w:val="007E5124"/>
    <w:rsid w:val="007F5673"/>
    <w:rsid w:val="00822325"/>
    <w:rsid w:val="00827DAC"/>
    <w:rsid w:val="00831AC3"/>
    <w:rsid w:val="00837F83"/>
    <w:rsid w:val="00842704"/>
    <w:rsid w:val="008463A5"/>
    <w:rsid w:val="00847600"/>
    <w:rsid w:val="00857488"/>
    <w:rsid w:val="00875687"/>
    <w:rsid w:val="00880F3A"/>
    <w:rsid w:val="008A1080"/>
    <w:rsid w:val="008B0C2B"/>
    <w:rsid w:val="008B2B73"/>
    <w:rsid w:val="008B4EE0"/>
    <w:rsid w:val="008B66E5"/>
    <w:rsid w:val="008C0CDE"/>
    <w:rsid w:val="008D03F9"/>
    <w:rsid w:val="008D3F98"/>
    <w:rsid w:val="008D7364"/>
    <w:rsid w:val="008E46CF"/>
    <w:rsid w:val="008F19CF"/>
    <w:rsid w:val="008F35FA"/>
    <w:rsid w:val="00912819"/>
    <w:rsid w:val="0092541E"/>
    <w:rsid w:val="009266F4"/>
    <w:rsid w:val="009325A1"/>
    <w:rsid w:val="009337B9"/>
    <w:rsid w:val="00933989"/>
    <w:rsid w:val="00955D96"/>
    <w:rsid w:val="0096381F"/>
    <w:rsid w:val="00972BF5"/>
    <w:rsid w:val="00977C15"/>
    <w:rsid w:val="00992FD6"/>
    <w:rsid w:val="00994F1B"/>
    <w:rsid w:val="009A2AEE"/>
    <w:rsid w:val="009C13ED"/>
    <w:rsid w:val="009D05DD"/>
    <w:rsid w:val="009F5728"/>
    <w:rsid w:val="00A0053F"/>
    <w:rsid w:val="00A040DF"/>
    <w:rsid w:val="00A04743"/>
    <w:rsid w:val="00A17991"/>
    <w:rsid w:val="00A23E4B"/>
    <w:rsid w:val="00A369CB"/>
    <w:rsid w:val="00A75277"/>
    <w:rsid w:val="00A76F45"/>
    <w:rsid w:val="00A8012A"/>
    <w:rsid w:val="00A9675B"/>
    <w:rsid w:val="00AB27BB"/>
    <w:rsid w:val="00AB3609"/>
    <w:rsid w:val="00AD173B"/>
    <w:rsid w:val="00AD6542"/>
    <w:rsid w:val="00AE0BE6"/>
    <w:rsid w:val="00AF2D9A"/>
    <w:rsid w:val="00B26FF9"/>
    <w:rsid w:val="00B32CB9"/>
    <w:rsid w:val="00B34F5F"/>
    <w:rsid w:val="00B628DC"/>
    <w:rsid w:val="00B9180A"/>
    <w:rsid w:val="00B9271C"/>
    <w:rsid w:val="00B96AAC"/>
    <w:rsid w:val="00B96EF6"/>
    <w:rsid w:val="00BA7D9C"/>
    <w:rsid w:val="00BB1AE0"/>
    <w:rsid w:val="00BB347F"/>
    <w:rsid w:val="00BB7D05"/>
    <w:rsid w:val="00BC1579"/>
    <w:rsid w:val="00BC2884"/>
    <w:rsid w:val="00BC5D6A"/>
    <w:rsid w:val="00BC63D7"/>
    <w:rsid w:val="00BD0F8E"/>
    <w:rsid w:val="00BD1645"/>
    <w:rsid w:val="00BD56AA"/>
    <w:rsid w:val="00BD61FA"/>
    <w:rsid w:val="00C079C0"/>
    <w:rsid w:val="00C101C3"/>
    <w:rsid w:val="00C42CC3"/>
    <w:rsid w:val="00C75708"/>
    <w:rsid w:val="00C9123B"/>
    <w:rsid w:val="00CA1AD8"/>
    <w:rsid w:val="00CA6B20"/>
    <w:rsid w:val="00CA6D13"/>
    <w:rsid w:val="00CD61FF"/>
    <w:rsid w:val="00CD6230"/>
    <w:rsid w:val="00CD7B87"/>
    <w:rsid w:val="00CF18F9"/>
    <w:rsid w:val="00D05FB5"/>
    <w:rsid w:val="00D0760D"/>
    <w:rsid w:val="00D33D4D"/>
    <w:rsid w:val="00D34D92"/>
    <w:rsid w:val="00D368CB"/>
    <w:rsid w:val="00D36EE0"/>
    <w:rsid w:val="00D42906"/>
    <w:rsid w:val="00D45620"/>
    <w:rsid w:val="00D45DFC"/>
    <w:rsid w:val="00D50AF9"/>
    <w:rsid w:val="00D522BD"/>
    <w:rsid w:val="00D572A9"/>
    <w:rsid w:val="00D9033D"/>
    <w:rsid w:val="00D97F37"/>
    <w:rsid w:val="00DA07C2"/>
    <w:rsid w:val="00DA1D4C"/>
    <w:rsid w:val="00DB7F0B"/>
    <w:rsid w:val="00DD1F52"/>
    <w:rsid w:val="00DE09B1"/>
    <w:rsid w:val="00DE6ED6"/>
    <w:rsid w:val="00DF34D2"/>
    <w:rsid w:val="00DF3D1D"/>
    <w:rsid w:val="00DF6488"/>
    <w:rsid w:val="00DF7337"/>
    <w:rsid w:val="00E048EA"/>
    <w:rsid w:val="00E140E0"/>
    <w:rsid w:val="00E14180"/>
    <w:rsid w:val="00E15B92"/>
    <w:rsid w:val="00E318AE"/>
    <w:rsid w:val="00E452AC"/>
    <w:rsid w:val="00E63416"/>
    <w:rsid w:val="00E66CAA"/>
    <w:rsid w:val="00E772EE"/>
    <w:rsid w:val="00EA1C73"/>
    <w:rsid w:val="00EA46A6"/>
    <w:rsid w:val="00EA54CC"/>
    <w:rsid w:val="00EB1F09"/>
    <w:rsid w:val="00EB5010"/>
    <w:rsid w:val="00EB59FE"/>
    <w:rsid w:val="00EB6D9E"/>
    <w:rsid w:val="00EC4E7F"/>
    <w:rsid w:val="00ED0327"/>
    <w:rsid w:val="00ED1694"/>
    <w:rsid w:val="00ED4CC8"/>
    <w:rsid w:val="00F01598"/>
    <w:rsid w:val="00F103DB"/>
    <w:rsid w:val="00F15D69"/>
    <w:rsid w:val="00F317BB"/>
    <w:rsid w:val="00F32AE7"/>
    <w:rsid w:val="00F340B7"/>
    <w:rsid w:val="00F365F0"/>
    <w:rsid w:val="00F445FA"/>
    <w:rsid w:val="00F4471C"/>
    <w:rsid w:val="00F53F77"/>
    <w:rsid w:val="00F65C0A"/>
    <w:rsid w:val="00F81B7E"/>
    <w:rsid w:val="00F85B76"/>
    <w:rsid w:val="00FA70F5"/>
    <w:rsid w:val="00FD48FB"/>
    <w:rsid w:val="00FD6C46"/>
    <w:rsid w:val="00FE1815"/>
    <w:rsid w:val="00FE3856"/>
    <w:rsid w:val="00FE6979"/>
    <w:rsid w:val="00FF0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4CFE"/>
  <w15:docId w15:val="{53B62414-BA6E-954E-8B4A-3BE21E18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C99"/>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pBdr>
        <w:top w:val="nil"/>
        <w:left w:val="nil"/>
        <w:bottom w:val="nil"/>
        <w:right w:val="nil"/>
        <w:between w:val="nil"/>
      </w:pBdr>
      <w:spacing w:before="400" w:after="120" w:line="276" w:lineRule="auto"/>
      <w:outlineLvl w:val="0"/>
    </w:pPr>
    <w:rPr>
      <w:rFonts w:ascii="Arial" w:eastAsia="Arial" w:hAnsi="Arial" w:cs="Arial"/>
      <w:color w:val="000000"/>
      <w:sz w:val="40"/>
      <w:szCs w:val="40"/>
      <w:lang w:val="en"/>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line="276" w:lineRule="auto"/>
    </w:pPr>
    <w:rPr>
      <w:rFonts w:ascii="Arial" w:eastAsia="Arial" w:hAnsi="Arial" w:cs="Arial"/>
      <w:color w:val="000000"/>
      <w:sz w:val="52"/>
      <w:szCs w:val="52"/>
      <w:lang w:val="en"/>
    </w:rPr>
  </w:style>
  <w:style w:type="paragraph" w:styleId="Subtitle">
    <w:name w:val="Subtitle"/>
    <w:basedOn w:val="Normal"/>
    <w:next w:val="Normal"/>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72BF5"/>
    <w:rPr>
      <w:rFonts w:eastAsia="Arial"/>
      <w:sz w:val="18"/>
      <w:szCs w:val="18"/>
      <w:lang w:val="en"/>
    </w:rPr>
  </w:style>
  <w:style w:type="character" w:customStyle="1" w:styleId="BalloonTextChar">
    <w:name w:val="Balloon Text Char"/>
    <w:basedOn w:val="DefaultParagraphFont"/>
    <w:link w:val="BalloonText"/>
    <w:uiPriority w:val="99"/>
    <w:semiHidden/>
    <w:rsid w:val="00972BF5"/>
    <w:rPr>
      <w:rFonts w:ascii="Times New Roman" w:hAnsi="Times New Roman" w:cs="Times New Roman"/>
      <w:sz w:val="18"/>
      <w:szCs w:val="18"/>
    </w:rPr>
  </w:style>
  <w:style w:type="character" w:styleId="LineNumber">
    <w:name w:val="line number"/>
    <w:basedOn w:val="DefaultParagraphFont"/>
    <w:uiPriority w:val="99"/>
    <w:semiHidden/>
    <w:unhideWhenUsed/>
    <w:rsid w:val="00972BF5"/>
  </w:style>
  <w:style w:type="paragraph" w:styleId="Revision">
    <w:name w:val="Revision"/>
    <w:hidden/>
    <w:uiPriority w:val="99"/>
    <w:semiHidden/>
    <w:rsid w:val="00F53F77"/>
    <w:pPr>
      <w:spacing w:line="240" w:lineRule="auto"/>
    </w:pPr>
  </w:style>
  <w:style w:type="character" w:styleId="CommentReference">
    <w:name w:val="annotation reference"/>
    <w:basedOn w:val="DefaultParagraphFont"/>
    <w:uiPriority w:val="99"/>
    <w:semiHidden/>
    <w:unhideWhenUsed/>
    <w:rsid w:val="00F53F77"/>
    <w:rPr>
      <w:sz w:val="16"/>
      <w:szCs w:val="16"/>
    </w:rPr>
  </w:style>
  <w:style w:type="paragraph" w:styleId="CommentText">
    <w:name w:val="annotation text"/>
    <w:basedOn w:val="Normal"/>
    <w:link w:val="CommentTextChar"/>
    <w:uiPriority w:val="99"/>
    <w:semiHidden/>
    <w:unhideWhenUsed/>
    <w:rsid w:val="00F53F77"/>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F53F77"/>
    <w:rPr>
      <w:sz w:val="20"/>
      <w:szCs w:val="20"/>
    </w:rPr>
  </w:style>
  <w:style w:type="paragraph" w:styleId="CommentSubject">
    <w:name w:val="annotation subject"/>
    <w:basedOn w:val="CommentText"/>
    <w:next w:val="CommentText"/>
    <w:link w:val="CommentSubjectChar"/>
    <w:uiPriority w:val="99"/>
    <w:semiHidden/>
    <w:unhideWhenUsed/>
    <w:rsid w:val="00F53F77"/>
    <w:rPr>
      <w:b/>
      <w:bCs/>
    </w:rPr>
  </w:style>
  <w:style w:type="character" w:customStyle="1" w:styleId="CommentSubjectChar">
    <w:name w:val="Comment Subject Char"/>
    <w:basedOn w:val="CommentTextChar"/>
    <w:link w:val="CommentSubject"/>
    <w:uiPriority w:val="99"/>
    <w:semiHidden/>
    <w:rsid w:val="00F53F77"/>
    <w:rPr>
      <w:b/>
      <w:bCs/>
      <w:sz w:val="20"/>
      <w:szCs w:val="20"/>
    </w:rPr>
  </w:style>
  <w:style w:type="paragraph" w:styleId="NormalWeb">
    <w:name w:val="Normal (Web)"/>
    <w:basedOn w:val="Normal"/>
    <w:uiPriority w:val="99"/>
    <w:semiHidden/>
    <w:unhideWhenUsed/>
    <w:rsid w:val="00F53F77"/>
    <w:pPr>
      <w:spacing w:before="100" w:beforeAutospacing="1" w:after="100" w:afterAutospacing="1"/>
    </w:pPr>
  </w:style>
  <w:style w:type="character" w:styleId="Hyperlink">
    <w:name w:val="Hyperlink"/>
    <w:basedOn w:val="DefaultParagraphFont"/>
    <w:uiPriority w:val="99"/>
    <w:unhideWhenUsed/>
    <w:rsid w:val="00146E64"/>
    <w:rPr>
      <w:color w:val="0000FF"/>
      <w:u w:val="single"/>
    </w:rPr>
  </w:style>
  <w:style w:type="character" w:styleId="FollowedHyperlink">
    <w:name w:val="FollowedHyperlink"/>
    <w:basedOn w:val="DefaultParagraphFont"/>
    <w:uiPriority w:val="99"/>
    <w:semiHidden/>
    <w:unhideWhenUsed/>
    <w:rsid w:val="00146E64"/>
    <w:rPr>
      <w:color w:val="800080" w:themeColor="followedHyperlink"/>
      <w:u w:val="single"/>
    </w:rPr>
  </w:style>
  <w:style w:type="paragraph" w:styleId="ListParagraph">
    <w:name w:val="List Paragraph"/>
    <w:basedOn w:val="Normal"/>
    <w:uiPriority w:val="34"/>
    <w:qFormat/>
    <w:rsid w:val="00235B51"/>
    <w:pPr>
      <w:ind w:left="720"/>
      <w:contextualSpacing/>
    </w:pPr>
  </w:style>
  <w:style w:type="character" w:styleId="UnresolvedMention">
    <w:name w:val="Unresolved Mention"/>
    <w:basedOn w:val="DefaultParagraphFont"/>
    <w:uiPriority w:val="99"/>
    <w:semiHidden/>
    <w:unhideWhenUsed/>
    <w:rsid w:val="003F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2432">
      <w:bodyDiv w:val="1"/>
      <w:marLeft w:val="0"/>
      <w:marRight w:val="0"/>
      <w:marTop w:val="0"/>
      <w:marBottom w:val="0"/>
      <w:divBdr>
        <w:top w:val="none" w:sz="0" w:space="0" w:color="auto"/>
        <w:left w:val="none" w:sz="0" w:space="0" w:color="auto"/>
        <w:bottom w:val="none" w:sz="0" w:space="0" w:color="auto"/>
        <w:right w:val="none" w:sz="0" w:space="0" w:color="auto"/>
      </w:divBdr>
    </w:div>
    <w:div w:id="27220694">
      <w:bodyDiv w:val="1"/>
      <w:marLeft w:val="0"/>
      <w:marRight w:val="0"/>
      <w:marTop w:val="0"/>
      <w:marBottom w:val="0"/>
      <w:divBdr>
        <w:top w:val="none" w:sz="0" w:space="0" w:color="auto"/>
        <w:left w:val="none" w:sz="0" w:space="0" w:color="auto"/>
        <w:bottom w:val="none" w:sz="0" w:space="0" w:color="auto"/>
        <w:right w:val="none" w:sz="0" w:space="0" w:color="auto"/>
      </w:divBdr>
    </w:div>
    <w:div w:id="52899573">
      <w:bodyDiv w:val="1"/>
      <w:marLeft w:val="0"/>
      <w:marRight w:val="0"/>
      <w:marTop w:val="0"/>
      <w:marBottom w:val="0"/>
      <w:divBdr>
        <w:top w:val="none" w:sz="0" w:space="0" w:color="auto"/>
        <w:left w:val="none" w:sz="0" w:space="0" w:color="auto"/>
        <w:bottom w:val="none" w:sz="0" w:space="0" w:color="auto"/>
        <w:right w:val="none" w:sz="0" w:space="0" w:color="auto"/>
      </w:divBdr>
    </w:div>
    <w:div w:id="69691850">
      <w:bodyDiv w:val="1"/>
      <w:marLeft w:val="0"/>
      <w:marRight w:val="0"/>
      <w:marTop w:val="0"/>
      <w:marBottom w:val="0"/>
      <w:divBdr>
        <w:top w:val="none" w:sz="0" w:space="0" w:color="auto"/>
        <w:left w:val="none" w:sz="0" w:space="0" w:color="auto"/>
        <w:bottom w:val="none" w:sz="0" w:space="0" w:color="auto"/>
        <w:right w:val="none" w:sz="0" w:space="0" w:color="auto"/>
      </w:divBdr>
    </w:div>
    <w:div w:id="157311721">
      <w:bodyDiv w:val="1"/>
      <w:marLeft w:val="0"/>
      <w:marRight w:val="0"/>
      <w:marTop w:val="0"/>
      <w:marBottom w:val="0"/>
      <w:divBdr>
        <w:top w:val="none" w:sz="0" w:space="0" w:color="auto"/>
        <w:left w:val="none" w:sz="0" w:space="0" w:color="auto"/>
        <w:bottom w:val="none" w:sz="0" w:space="0" w:color="auto"/>
        <w:right w:val="none" w:sz="0" w:space="0" w:color="auto"/>
      </w:divBdr>
    </w:div>
    <w:div w:id="190071202">
      <w:bodyDiv w:val="1"/>
      <w:marLeft w:val="0"/>
      <w:marRight w:val="0"/>
      <w:marTop w:val="0"/>
      <w:marBottom w:val="0"/>
      <w:divBdr>
        <w:top w:val="none" w:sz="0" w:space="0" w:color="auto"/>
        <w:left w:val="none" w:sz="0" w:space="0" w:color="auto"/>
        <w:bottom w:val="none" w:sz="0" w:space="0" w:color="auto"/>
        <w:right w:val="none" w:sz="0" w:space="0" w:color="auto"/>
      </w:divBdr>
    </w:div>
    <w:div w:id="273753167">
      <w:bodyDiv w:val="1"/>
      <w:marLeft w:val="0"/>
      <w:marRight w:val="0"/>
      <w:marTop w:val="0"/>
      <w:marBottom w:val="0"/>
      <w:divBdr>
        <w:top w:val="none" w:sz="0" w:space="0" w:color="auto"/>
        <w:left w:val="none" w:sz="0" w:space="0" w:color="auto"/>
        <w:bottom w:val="none" w:sz="0" w:space="0" w:color="auto"/>
        <w:right w:val="none" w:sz="0" w:space="0" w:color="auto"/>
      </w:divBdr>
    </w:div>
    <w:div w:id="289551889">
      <w:bodyDiv w:val="1"/>
      <w:marLeft w:val="0"/>
      <w:marRight w:val="0"/>
      <w:marTop w:val="0"/>
      <w:marBottom w:val="0"/>
      <w:divBdr>
        <w:top w:val="none" w:sz="0" w:space="0" w:color="auto"/>
        <w:left w:val="none" w:sz="0" w:space="0" w:color="auto"/>
        <w:bottom w:val="none" w:sz="0" w:space="0" w:color="auto"/>
        <w:right w:val="none" w:sz="0" w:space="0" w:color="auto"/>
      </w:divBdr>
      <w:divsChild>
        <w:div w:id="769356511">
          <w:marLeft w:val="0"/>
          <w:marRight w:val="0"/>
          <w:marTop w:val="0"/>
          <w:marBottom w:val="0"/>
          <w:divBdr>
            <w:top w:val="none" w:sz="0" w:space="0" w:color="auto"/>
            <w:left w:val="none" w:sz="0" w:space="0" w:color="auto"/>
            <w:bottom w:val="none" w:sz="0" w:space="0" w:color="auto"/>
            <w:right w:val="none" w:sz="0" w:space="0" w:color="auto"/>
          </w:divBdr>
          <w:divsChild>
            <w:div w:id="1780562772">
              <w:marLeft w:val="0"/>
              <w:marRight w:val="0"/>
              <w:marTop w:val="0"/>
              <w:marBottom w:val="0"/>
              <w:divBdr>
                <w:top w:val="none" w:sz="0" w:space="0" w:color="auto"/>
                <w:left w:val="none" w:sz="0" w:space="0" w:color="auto"/>
                <w:bottom w:val="none" w:sz="0" w:space="0" w:color="auto"/>
                <w:right w:val="none" w:sz="0" w:space="0" w:color="auto"/>
              </w:divBdr>
              <w:divsChild>
                <w:div w:id="13123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8670">
      <w:bodyDiv w:val="1"/>
      <w:marLeft w:val="0"/>
      <w:marRight w:val="0"/>
      <w:marTop w:val="0"/>
      <w:marBottom w:val="0"/>
      <w:divBdr>
        <w:top w:val="none" w:sz="0" w:space="0" w:color="auto"/>
        <w:left w:val="none" w:sz="0" w:space="0" w:color="auto"/>
        <w:bottom w:val="none" w:sz="0" w:space="0" w:color="auto"/>
        <w:right w:val="none" w:sz="0" w:space="0" w:color="auto"/>
      </w:divBdr>
    </w:div>
    <w:div w:id="377240527">
      <w:bodyDiv w:val="1"/>
      <w:marLeft w:val="0"/>
      <w:marRight w:val="0"/>
      <w:marTop w:val="0"/>
      <w:marBottom w:val="0"/>
      <w:divBdr>
        <w:top w:val="none" w:sz="0" w:space="0" w:color="auto"/>
        <w:left w:val="none" w:sz="0" w:space="0" w:color="auto"/>
        <w:bottom w:val="none" w:sz="0" w:space="0" w:color="auto"/>
        <w:right w:val="none" w:sz="0" w:space="0" w:color="auto"/>
      </w:divBdr>
    </w:div>
    <w:div w:id="378626986">
      <w:bodyDiv w:val="1"/>
      <w:marLeft w:val="0"/>
      <w:marRight w:val="0"/>
      <w:marTop w:val="0"/>
      <w:marBottom w:val="0"/>
      <w:divBdr>
        <w:top w:val="none" w:sz="0" w:space="0" w:color="auto"/>
        <w:left w:val="none" w:sz="0" w:space="0" w:color="auto"/>
        <w:bottom w:val="none" w:sz="0" w:space="0" w:color="auto"/>
        <w:right w:val="none" w:sz="0" w:space="0" w:color="auto"/>
      </w:divBdr>
    </w:div>
    <w:div w:id="403577247">
      <w:bodyDiv w:val="1"/>
      <w:marLeft w:val="0"/>
      <w:marRight w:val="0"/>
      <w:marTop w:val="0"/>
      <w:marBottom w:val="0"/>
      <w:divBdr>
        <w:top w:val="none" w:sz="0" w:space="0" w:color="auto"/>
        <w:left w:val="none" w:sz="0" w:space="0" w:color="auto"/>
        <w:bottom w:val="none" w:sz="0" w:space="0" w:color="auto"/>
        <w:right w:val="none" w:sz="0" w:space="0" w:color="auto"/>
      </w:divBdr>
    </w:div>
    <w:div w:id="459227143">
      <w:bodyDiv w:val="1"/>
      <w:marLeft w:val="0"/>
      <w:marRight w:val="0"/>
      <w:marTop w:val="0"/>
      <w:marBottom w:val="0"/>
      <w:divBdr>
        <w:top w:val="none" w:sz="0" w:space="0" w:color="auto"/>
        <w:left w:val="none" w:sz="0" w:space="0" w:color="auto"/>
        <w:bottom w:val="none" w:sz="0" w:space="0" w:color="auto"/>
        <w:right w:val="none" w:sz="0" w:space="0" w:color="auto"/>
      </w:divBdr>
    </w:div>
    <w:div w:id="464587151">
      <w:bodyDiv w:val="1"/>
      <w:marLeft w:val="0"/>
      <w:marRight w:val="0"/>
      <w:marTop w:val="0"/>
      <w:marBottom w:val="0"/>
      <w:divBdr>
        <w:top w:val="none" w:sz="0" w:space="0" w:color="auto"/>
        <w:left w:val="none" w:sz="0" w:space="0" w:color="auto"/>
        <w:bottom w:val="none" w:sz="0" w:space="0" w:color="auto"/>
        <w:right w:val="none" w:sz="0" w:space="0" w:color="auto"/>
      </w:divBdr>
    </w:div>
    <w:div w:id="484129013">
      <w:bodyDiv w:val="1"/>
      <w:marLeft w:val="0"/>
      <w:marRight w:val="0"/>
      <w:marTop w:val="0"/>
      <w:marBottom w:val="0"/>
      <w:divBdr>
        <w:top w:val="none" w:sz="0" w:space="0" w:color="auto"/>
        <w:left w:val="none" w:sz="0" w:space="0" w:color="auto"/>
        <w:bottom w:val="none" w:sz="0" w:space="0" w:color="auto"/>
        <w:right w:val="none" w:sz="0" w:space="0" w:color="auto"/>
      </w:divBdr>
    </w:div>
    <w:div w:id="491408492">
      <w:bodyDiv w:val="1"/>
      <w:marLeft w:val="0"/>
      <w:marRight w:val="0"/>
      <w:marTop w:val="0"/>
      <w:marBottom w:val="0"/>
      <w:divBdr>
        <w:top w:val="none" w:sz="0" w:space="0" w:color="auto"/>
        <w:left w:val="none" w:sz="0" w:space="0" w:color="auto"/>
        <w:bottom w:val="none" w:sz="0" w:space="0" w:color="auto"/>
        <w:right w:val="none" w:sz="0" w:space="0" w:color="auto"/>
      </w:divBdr>
    </w:div>
    <w:div w:id="496269493">
      <w:bodyDiv w:val="1"/>
      <w:marLeft w:val="0"/>
      <w:marRight w:val="0"/>
      <w:marTop w:val="0"/>
      <w:marBottom w:val="0"/>
      <w:divBdr>
        <w:top w:val="none" w:sz="0" w:space="0" w:color="auto"/>
        <w:left w:val="none" w:sz="0" w:space="0" w:color="auto"/>
        <w:bottom w:val="none" w:sz="0" w:space="0" w:color="auto"/>
        <w:right w:val="none" w:sz="0" w:space="0" w:color="auto"/>
      </w:divBdr>
    </w:div>
    <w:div w:id="508370829">
      <w:bodyDiv w:val="1"/>
      <w:marLeft w:val="0"/>
      <w:marRight w:val="0"/>
      <w:marTop w:val="0"/>
      <w:marBottom w:val="0"/>
      <w:divBdr>
        <w:top w:val="none" w:sz="0" w:space="0" w:color="auto"/>
        <w:left w:val="none" w:sz="0" w:space="0" w:color="auto"/>
        <w:bottom w:val="none" w:sz="0" w:space="0" w:color="auto"/>
        <w:right w:val="none" w:sz="0" w:space="0" w:color="auto"/>
      </w:divBdr>
    </w:div>
    <w:div w:id="659620116">
      <w:bodyDiv w:val="1"/>
      <w:marLeft w:val="0"/>
      <w:marRight w:val="0"/>
      <w:marTop w:val="0"/>
      <w:marBottom w:val="0"/>
      <w:divBdr>
        <w:top w:val="none" w:sz="0" w:space="0" w:color="auto"/>
        <w:left w:val="none" w:sz="0" w:space="0" w:color="auto"/>
        <w:bottom w:val="none" w:sz="0" w:space="0" w:color="auto"/>
        <w:right w:val="none" w:sz="0" w:space="0" w:color="auto"/>
      </w:divBdr>
    </w:div>
    <w:div w:id="665740820">
      <w:bodyDiv w:val="1"/>
      <w:marLeft w:val="0"/>
      <w:marRight w:val="0"/>
      <w:marTop w:val="0"/>
      <w:marBottom w:val="0"/>
      <w:divBdr>
        <w:top w:val="none" w:sz="0" w:space="0" w:color="auto"/>
        <w:left w:val="none" w:sz="0" w:space="0" w:color="auto"/>
        <w:bottom w:val="none" w:sz="0" w:space="0" w:color="auto"/>
        <w:right w:val="none" w:sz="0" w:space="0" w:color="auto"/>
      </w:divBdr>
    </w:div>
    <w:div w:id="691149882">
      <w:bodyDiv w:val="1"/>
      <w:marLeft w:val="0"/>
      <w:marRight w:val="0"/>
      <w:marTop w:val="0"/>
      <w:marBottom w:val="0"/>
      <w:divBdr>
        <w:top w:val="none" w:sz="0" w:space="0" w:color="auto"/>
        <w:left w:val="none" w:sz="0" w:space="0" w:color="auto"/>
        <w:bottom w:val="none" w:sz="0" w:space="0" w:color="auto"/>
        <w:right w:val="none" w:sz="0" w:space="0" w:color="auto"/>
      </w:divBdr>
    </w:div>
    <w:div w:id="692927248">
      <w:bodyDiv w:val="1"/>
      <w:marLeft w:val="0"/>
      <w:marRight w:val="0"/>
      <w:marTop w:val="0"/>
      <w:marBottom w:val="0"/>
      <w:divBdr>
        <w:top w:val="none" w:sz="0" w:space="0" w:color="auto"/>
        <w:left w:val="none" w:sz="0" w:space="0" w:color="auto"/>
        <w:bottom w:val="none" w:sz="0" w:space="0" w:color="auto"/>
        <w:right w:val="none" w:sz="0" w:space="0" w:color="auto"/>
      </w:divBdr>
    </w:div>
    <w:div w:id="711656214">
      <w:bodyDiv w:val="1"/>
      <w:marLeft w:val="0"/>
      <w:marRight w:val="0"/>
      <w:marTop w:val="0"/>
      <w:marBottom w:val="0"/>
      <w:divBdr>
        <w:top w:val="none" w:sz="0" w:space="0" w:color="auto"/>
        <w:left w:val="none" w:sz="0" w:space="0" w:color="auto"/>
        <w:bottom w:val="none" w:sz="0" w:space="0" w:color="auto"/>
        <w:right w:val="none" w:sz="0" w:space="0" w:color="auto"/>
      </w:divBdr>
    </w:div>
    <w:div w:id="713042678">
      <w:bodyDiv w:val="1"/>
      <w:marLeft w:val="0"/>
      <w:marRight w:val="0"/>
      <w:marTop w:val="0"/>
      <w:marBottom w:val="0"/>
      <w:divBdr>
        <w:top w:val="none" w:sz="0" w:space="0" w:color="auto"/>
        <w:left w:val="none" w:sz="0" w:space="0" w:color="auto"/>
        <w:bottom w:val="none" w:sz="0" w:space="0" w:color="auto"/>
        <w:right w:val="none" w:sz="0" w:space="0" w:color="auto"/>
      </w:divBdr>
    </w:div>
    <w:div w:id="713120535">
      <w:bodyDiv w:val="1"/>
      <w:marLeft w:val="0"/>
      <w:marRight w:val="0"/>
      <w:marTop w:val="0"/>
      <w:marBottom w:val="0"/>
      <w:divBdr>
        <w:top w:val="none" w:sz="0" w:space="0" w:color="auto"/>
        <w:left w:val="none" w:sz="0" w:space="0" w:color="auto"/>
        <w:bottom w:val="none" w:sz="0" w:space="0" w:color="auto"/>
        <w:right w:val="none" w:sz="0" w:space="0" w:color="auto"/>
      </w:divBdr>
    </w:div>
    <w:div w:id="741023734">
      <w:bodyDiv w:val="1"/>
      <w:marLeft w:val="0"/>
      <w:marRight w:val="0"/>
      <w:marTop w:val="0"/>
      <w:marBottom w:val="0"/>
      <w:divBdr>
        <w:top w:val="none" w:sz="0" w:space="0" w:color="auto"/>
        <w:left w:val="none" w:sz="0" w:space="0" w:color="auto"/>
        <w:bottom w:val="none" w:sz="0" w:space="0" w:color="auto"/>
        <w:right w:val="none" w:sz="0" w:space="0" w:color="auto"/>
      </w:divBdr>
    </w:div>
    <w:div w:id="805777123">
      <w:bodyDiv w:val="1"/>
      <w:marLeft w:val="0"/>
      <w:marRight w:val="0"/>
      <w:marTop w:val="0"/>
      <w:marBottom w:val="0"/>
      <w:divBdr>
        <w:top w:val="none" w:sz="0" w:space="0" w:color="auto"/>
        <w:left w:val="none" w:sz="0" w:space="0" w:color="auto"/>
        <w:bottom w:val="none" w:sz="0" w:space="0" w:color="auto"/>
        <w:right w:val="none" w:sz="0" w:space="0" w:color="auto"/>
      </w:divBdr>
    </w:div>
    <w:div w:id="811679712">
      <w:bodyDiv w:val="1"/>
      <w:marLeft w:val="0"/>
      <w:marRight w:val="0"/>
      <w:marTop w:val="0"/>
      <w:marBottom w:val="0"/>
      <w:divBdr>
        <w:top w:val="none" w:sz="0" w:space="0" w:color="auto"/>
        <w:left w:val="none" w:sz="0" w:space="0" w:color="auto"/>
        <w:bottom w:val="none" w:sz="0" w:space="0" w:color="auto"/>
        <w:right w:val="none" w:sz="0" w:space="0" w:color="auto"/>
      </w:divBdr>
    </w:div>
    <w:div w:id="823395015">
      <w:bodyDiv w:val="1"/>
      <w:marLeft w:val="0"/>
      <w:marRight w:val="0"/>
      <w:marTop w:val="0"/>
      <w:marBottom w:val="0"/>
      <w:divBdr>
        <w:top w:val="none" w:sz="0" w:space="0" w:color="auto"/>
        <w:left w:val="none" w:sz="0" w:space="0" w:color="auto"/>
        <w:bottom w:val="none" w:sz="0" w:space="0" w:color="auto"/>
        <w:right w:val="none" w:sz="0" w:space="0" w:color="auto"/>
      </w:divBdr>
    </w:div>
    <w:div w:id="859245839">
      <w:bodyDiv w:val="1"/>
      <w:marLeft w:val="0"/>
      <w:marRight w:val="0"/>
      <w:marTop w:val="0"/>
      <w:marBottom w:val="0"/>
      <w:divBdr>
        <w:top w:val="none" w:sz="0" w:space="0" w:color="auto"/>
        <w:left w:val="none" w:sz="0" w:space="0" w:color="auto"/>
        <w:bottom w:val="none" w:sz="0" w:space="0" w:color="auto"/>
        <w:right w:val="none" w:sz="0" w:space="0" w:color="auto"/>
      </w:divBdr>
    </w:div>
    <w:div w:id="869610162">
      <w:bodyDiv w:val="1"/>
      <w:marLeft w:val="0"/>
      <w:marRight w:val="0"/>
      <w:marTop w:val="0"/>
      <w:marBottom w:val="0"/>
      <w:divBdr>
        <w:top w:val="none" w:sz="0" w:space="0" w:color="auto"/>
        <w:left w:val="none" w:sz="0" w:space="0" w:color="auto"/>
        <w:bottom w:val="none" w:sz="0" w:space="0" w:color="auto"/>
        <w:right w:val="none" w:sz="0" w:space="0" w:color="auto"/>
      </w:divBdr>
    </w:div>
    <w:div w:id="880823544">
      <w:bodyDiv w:val="1"/>
      <w:marLeft w:val="0"/>
      <w:marRight w:val="0"/>
      <w:marTop w:val="0"/>
      <w:marBottom w:val="0"/>
      <w:divBdr>
        <w:top w:val="none" w:sz="0" w:space="0" w:color="auto"/>
        <w:left w:val="none" w:sz="0" w:space="0" w:color="auto"/>
        <w:bottom w:val="none" w:sz="0" w:space="0" w:color="auto"/>
        <w:right w:val="none" w:sz="0" w:space="0" w:color="auto"/>
      </w:divBdr>
    </w:div>
    <w:div w:id="882981735">
      <w:bodyDiv w:val="1"/>
      <w:marLeft w:val="0"/>
      <w:marRight w:val="0"/>
      <w:marTop w:val="0"/>
      <w:marBottom w:val="0"/>
      <w:divBdr>
        <w:top w:val="none" w:sz="0" w:space="0" w:color="auto"/>
        <w:left w:val="none" w:sz="0" w:space="0" w:color="auto"/>
        <w:bottom w:val="none" w:sz="0" w:space="0" w:color="auto"/>
        <w:right w:val="none" w:sz="0" w:space="0" w:color="auto"/>
      </w:divBdr>
    </w:div>
    <w:div w:id="897060208">
      <w:bodyDiv w:val="1"/>
      <w:marLeft w:val="0"/>
      <w:marRight w:val="0"/>
      <w:marTop w:val="0"/>
      <w:marBottom w:val="0"/>
      <w:divBdr>
        <w:top w:val="none" w:sz="0" w:space="0" w:color="auto"/>
        <w:left w:val="none" w:sz="0" w:space="0" w:color="auto"/>
        <w:bottom w:val="none" w:sz="0" w:space="0" w:color="auto"/>
        <w:right w:val="none" w:sz="0" w:space="0" w:color="auto"/>
      </w:divBdr>
    </w:div>
    <w:div w:id="917981127">
      <w:bodyDiv w:val="1"/>
      <w:marLeft w:val="0"/>
      <w:marRight w:val="0"/>
      <w:marTop w:val="0"/>
      <w:marBottom w:val="0"/>
      <w:divBdr>
        <w:top w:val="none" w:sz="0" w:space="0" w:color="auto"/>
        <w:left w:val="none" w:sz="0" w:space="0" w:color="auto"/>
        <w:bottom w:val="none" w:sz="0" w:space="0" w:color="auto"/>
        <w:right w:val="none" w:sz="0" w:space="0" w:color="auto"/>
      </w:divBdr>
    </w:div>
    <w:div w:id="918556680">
      <w:bodyDiv w:val="1"/>
      <w:marLeft w:val="0"/>
      <w:marRight w:val="0"/>
      <w:marTop w:val="0"/>
      <w:marBottom w:val="0"/>
      <w:divBdr>
        <w:top w:val="none" w:sz="0" w:space="0" w:color="auto"/>
        <w:left w:val="none" w:sz="0" w:space="0" w:color="auto"/>
        <w:bottom w:val="none" w:sz="0" w:space="0" w:color="auto"/>
        <w:right w:val="none" w:sz="0" w:space="0" w:color="auto"/>
      </w:divBdr>
    </w:div>
    <w:div w:id="939218219">
      <w:bodyDiv w:val="1"/>
      <w:marLeft w:val="0"/>
      <w:marRight w:val="0"/>
      <w:marTop w:val="0"/>
      <w:marBottom w:val="0"/>
      <w:divBdr>
        <w:top w:val="none" w:sz="0" w:space="0" w:color="auto"/>
        <w:left w:val="none" w:sz="0" w:space="0" w:color="auto"/>
        <w:bottom w:val="none" w:sz="0" w:space="0" w:color="auto"/>
        <w:right w:val="none" w:sz="0" w:space="0" w:color="auto"/>
      </w:divBdr>
    </w:div>
    <w:div w:id="1062143940">
      <w:bodyDiv w:val="1"/>
      <w:marLeft w:val="0"/>
      <w:marRight w:val="0"/>
      <w:marTop w:val="0"/>
      <w:marBottom w:val="0"/>
      <w:divBdr>
        <w:top w:val="none" w:sz="0" w:space="0" w:color="auto"/>
        <w:left w:val="none" w:sz="0" w:space="0" w:color="auto"/>
        <w:bottom w:val="none" w:sz="0" w:space="0" w:color="auto"/>
        <w:right w:val="none" w:sz="0" w:space="0" w:color="auto"/>
      </w:divBdr>
    </w:div>
    <w:div w:id="1073622332">
      <w:bodyDiv w:val="1"/>
      <w:marLeft w:val="0"/>
      <w:marRight w:val="0"/>
      <w:marTop w:val="0"/>
      <w:marBottom w:val="0"/>
      <w:divBdr>
        <w:top w:val="none" w:sz="0" w:space="0" w:color="auto"/>
        <w:left w:val="none" w:sz="0" w:space="0" w:color="auto"/>
        <w:bottom w:val="none" w:sz="0" w:space="0" w:color="auto"/>
        <w:right w:val="none" w:sz="0" w:space="0" w:color="auto"/>
      </w:divBdr>
    </w:div>
    <w:div w:id="1084573663">
      <w:bodyDiv w:val="1"/>
      <w:marLeft w:val="0"/>
      <w:marRight w:val="0"/>
      <w:marTop w:val="0"/>
      <w:marBottom w:val="0"/>
      <w:divBdr>
        <w:top w:val="none" w:sz="0" w:space="0" w:color="auto"/>
        <w:left w:val="none" w:sz="0" w:space="0" w:color="auto"/>
        <w:bottom w:val="none" w:sz="0" w:space="0" w:color="auto"/>
        <w:right w:val="none" w:sz="0" w:space="0" w:color="auto"/>
      </w:divBdr>
    </w:div>
    <w:div w:id="1094205606">
      <w:bodyDiv w:val="1"/>
      <w:marLeft w:val="0"/>
      <w:marRight w:val="0"/>
      <w:marTop w:val="0"/>
      <w:marBottom w:val="0"/>
      <w:divBdr>
        <w:top w:val="none" w:sz="0" w:space="0" w:color="auto"/>
        <w:left w:val="none" w:sz="0" w:space="0" w:color="auto"/>
        <w:bottom w:val="none" w:sz="0" w:space="0" w:color="auto"/>
        <w:right w:val="none" w:sz="0" w:space="0" w:color="auto"/>
      </w:divBdr>
    </w:div>
    <w:div w:id="1100295063">
      <w:bodyDiv w:val="1"/>
      <w:marLeft w:val="0"/>
      <w:marRight w:val="0"/>
      <w:marTop w:val="0"/>
      <w:marBottom w:val="0"/>
      <w:divBdr>
        <w:top w:val="none" w:sz="0" w:space="0" w:color="auto"/>
        <w:left w:val="none" w:sz="0" w:space="0" w:color="auto"/>
        <w:bottom w:val="none" w:sz="0" w:space="0" w:color="auto"/>
        <w:right w:val="none" w:sz="0" w:space="0" w:color="auto"/>
      </w:divBdr>
    </w:div>
    <w:div w:id="1115632927">
      <w:bodyDiv w:val="1"/>
      <w:marLeft w:val="0"/>
      <w:marRight w:val="0"/>
      <w:marTop w:val="0"/>
      <w:marBottom w:val="0"/>
      <w:divBdr>
        <w:top w:val="none" w:sz="0" w:space="0" w:color="auto"/>
        <w:left w:val="none" w:sz="0" w:space="0" w:color="auto"/>
        <w:bottom w:val="none" w:sz="0" w:space="0" w:color="auto"/>
        <w:right w:val="none" w:sz="0" w:space="0" w:color="auto"/>
      </w:divBdr>
      <w:divsChild>
        <w:div w:id="2036036835">
          <w:marLeft w:val="0"/>
          <w:marRight w:val="0"/>
          <w:marTop w:val="0"/>
          <w:marBottom w:val="0"/>
          <w:divBdr>
            <w:top w:val="none" w:sz="0" w:space="0" w:color="auto"/>
            <w:left w:val="none" w:sz="0" w:space="0" w:color="auto"/>
            <w:bottom w:val="none" w:sz="0" w:space="0" w:color="auto"/>
            <w:right w:val="none" w:sz="0" w:space="0" w:color="auto"/>
          </w:divBdr>
          <w:divsChild>
            <w:div w:id="1089161578">
              <w:marLeft w:val="0"/>
              <w:marRight w:val="0"/>
              <w:marTop w:val="0"/>
              <w:marBottom w:val="0"/>
              <w:divBdr>
                <w:top w:val="none" w:sz="0" w:space="0" w:color="auto"/>
                <w:left w:val="none" w:sz="0" w:space="0" w:color="auto"/>
                <w:bottom w:val="none" w:sz="0" w:space="0" w:color="auto"/>
                <w:right w:val="none" w:sz="0" w:space="0" w:color="auto"/>
              </w:divBdr>
              <w:divsChild>
                <w:div w:id="2061663873">
                  <w:marLeft w:val="0"/>
                  <w:marRight w:val="0"/>
                  <w:marTop w:val="0"/>
                  <w:marBottom w:val="0"/>
                  <w:divBdr>
                    <w:top w:val="none" w:sz="0" w:space="0" w:color="auto"/>
                    <w:left w:val="none" w:sz="0" w:space="0" w:color="auto"/>
                    <w:bottom w:val="none" w:sz="0" w:space="0" w:color="auto"/>
                    <w:right w:val="none" w:sz="0" w:space="0" w:color="auto"/>
                  </w:divBdr>
                  <w:divsChild>
                    <w:div w:id="958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88392">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59736069">
      <w:bodyDiv w:val="1"/>
      <w:marLeft w:val="0"/>
      <w:marRight w:val="0"/>
      <w:marTop w:val="0"/>
      <w:marBottom w:val="0"/>
      <w:divBdr>
        <w:top w:val="none" w:sz="0" w:space="0" w:color="auto"/>
        <w:left w:val="none" w:sz="0" w:space="0" w:color="auto"/>
        <w:bottom w:val="none" w:sz="0" w:space="0" w:color="auto"/>
        <w:right w:val="none" w:sz="0" w:space="0" w:color="auto"/>
      </w:divBdr>
    </w:div>
    <w:div w:id="1168593673">
      <w:bodyDiv w:val="1"/>
      <w:marLeft w:val="0"/>
      <w:marRight w:val="0"/>
      <w:marTop w:val="0"/>
      <w:marBottom w:val="0"/>
      <w:divBdr>
        <w:top w:val="none" w:sz="0" w:space="0" w:color="auto"/>
        <w:left w:val="none" w:sz="0" w:space="0" w:color="auto"/>
        <w:bottom w:val="none" w:sz="0" w:space="0" w:color="auto"/>
        <w:right w:val="none" w:sz="0" w:space="0" w:color="auto"/>
      </w:divBdr>
    </w:div>
    <w:div w:id="1184202741">
      <w:bodyDiv w:val="1"/>
      <w:marLeft w:val="0"/>
      <w:marRight w:val="0"/>
      <w:marTop w:val="0"/>
      <w:marBottom w:val="0"/>
      <w:divBdr>
        <w:top w:val="none" w:sz="0" w:space="0" w:color="auto"/>
        <w:left w:val="none" w:sz="0" w:space="0" w:color="auto"/>
        <w:bottom w:val="none" w:sz="0" w:space="0" w:color="auto"/>
        <w:right w:val="none" w:sz="0" w:space="0" w:color="auto"/>
      </w:divBdr>
    </w:div>
    <w:div w:id="1199515554">
      <w:bodyDiv w:val="1"/>
      <w:marLeft w:val="0"/>
      <w:marRight w:val="0"/>
      <w:marTop w:val="0"/>
      <w:marBottom w:val="0"/>
      <w:divBdr>
        <w:top w:val="none" w:sz="0" w:space="0" w:color="auto"/>
        <w:left w:val="none" w:sz="0" w:space="0" w:color="auto"/>
        <w:bottom w:val="none" w:sz="0" w:space="0" w:color="auto"/>
        <w:right w:val="none" w:sz="0" w:space="0" w:color="auto"/>
      </w:divBdr>
    </w:div>
    <w:div w:id="1267423289">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1226645521">
          <w:marLeft w:val="0"/>
          <w:marRight w:val="0"/>
          <w:marTop w:val="0"/>
          <w:marBottom w:val="0"/>
          <w:divBdr>
            <w:top w:val="none" w:sz="0" w:space="0" w:color="auto"/>
            <w:left w:val="none" w:sz="0" w:space="0" w:color="auto"/>
            <w:bottom w:val="none" w:sz="0" w:space="0" w:color="auto"/>
            <w:right w:val="none" w:sz="0" w:space="0" w:color="auto"/>
          </w:divBdr>
          <w:divsChild>
            <w:div w:id="1565294066">
              <w:marLeft w:val="0"/>
              <w:marRight w:val="0"/>
              <w:marTop w:val="0"/>
              <w:marBottom w:val="0"/>
              <w:divBdr>
                <w:top w:val="none" w:sz="0" w:space="0" w:color="auto"/>
                <w:left w:val="none" w:sz="0" w:space="0" w:color="auto"/>
                <w:bottom w:val="none" w:sz="0" w:space="0" w:color="auto"/>
                <w:right w:val="none" w:sz="0" w:space="0" w:color="auto"/>
              </w:divBdr>
              <w:divsChild>
                <w:div w:id="120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0436">
      <w:bodyDiv w:val="1"/>
      <w:marLeft w:val="0"/>
      <w:marRight w:val="0"/>
      <w:marTop w:val="0"/>
      <w:marBottom w:val="0"/>
      <w:divBdr>
        <w:top w:val="none" w:sz="0" w:space="0" w:color="auto"/>
        <w:left w:val="none" w:sz="0" w:space="0" w:color="auto"/>
        <w:bottom w:val="none" w:sz="0" w:space="0" w:color="auto"/>
        <w:right w:val="none" w:sz="0" w:space="0" w:color="auto"/>
      </w:divBdr>
    </w:div>
    <w:div w:id="1356542647">
      <w:bodyDiv w:val="1"/>
      <w:marLeft w:val="0"/>
      <w:marRight w:val="0"/>
      <w:marTop w:val="0"/>
      <w:marBottom w:val="0"/>
      <w:divBdr>
        <w:top w:val="none" w:sz="0" w:space="0" w:color="auto"/>
        <w:left w:val="none" w:sz="0" w:space="0" w:color="auto"/>
        <w:bottom w:val="none" w:sz="0" w:space="0" w:color="auto"/>
        <w:right w:val="none" w:sz="0" w:space="0" w:color="auto"/>
      </w:divBdr>
    </w:div>
    <w:div w:id="1360397726">
      <w:bodyDiv w:val="1"/>
      <w:marLeft w:val="0"/>
      <w:marRight w:val="0"/>
      <w:marTop w:val="0"/>
      <w:marBottom w:val="0"/>
      <w:divBdr>
        <w:top w:val="none" w:sz="0" w:space="0" w:color="auto"/>
        <w:left w:val="none" w:sz="0" w:space="0" w:color="auto"/>
        <w:bottom w:val="none" w:sz="0" w:space="0" w:color="auto"/>
        <w:right w:val="none" w:sz="0" w:space="0" w:color="auto"/>
      </w:divBdr>
    </w:div>
    <w:div w:id="1401512810">
      <w:bodyDiv w:val="1"/>
      <w:marLeft w:val="0"/>
      <w:marRight w:val="0"/>
      <w:marTop w:val="0"/>
      <w:marBottom w:val="0"/>
      <w:divBdr>
        <w:top w:val="none" w:sz="0" w:space="0" w:color="auto"/>
        <w:left w:val="none" w:sz="0" w:space="0" w:color="auto"/>
        <w:bottom w:val="none" w:sz="0" w:space="0" w:color="auto"/>
        <w:right w:val="none" w:sz="0" w:space="0" w:color="auto"/>
      </w:divBdr>
    </w:div>
    <w:div w:id="1423919087">
      <w:bodyDiv w:val="1"/>
      <w:marLeft w:val="0"/>
      <w:marRight w:val="0"/>
      <w:marTop w:val="0"/>
      <w:marBottom w:val="0"/>
      <w:divBdr>
        <w:top w:val="none" w:sz="0" w:space="0" w:color="auto"/>
        <w:left w:val="none" w:sz="0" w:space="0" w:color="auto"/>
        <w:bottom w:val="none" w:sz="0" w:space="0" w:color="auto"/>
        <w:right w:val="none" w:sz="0" w:space="0" w:color="auto"/>
      </w:divBdr>
    </w:div>
    <w:div w:id="1447236176">
      <w:bodyDiv w:val="1"/>
      <w:marLeft w:val="0"/>
      <w:marRight w:val="0"/>
      <w:marTop w:val="0"/>
      <w:marBottom w:val="0"/>
      <w:divBdr>
        <w:top w:val="none" w:sz="0" w:space="0" w:color="auto"/>
        <w:left w:val="none" w:sz="0" w:space="0" w:color="auto"/>
        <w:bottom w:val="none" w:sz="0" w:space="0" w:color="auto"/>
        <w:right w:val="none" w:sz="0" w:space="0" w:color="auto"/>
      </w:divBdr>
    </w:div>
    <w:div w:id="1581913961">
      <w:bodyDiv w:val="1"/>
      <w:marLeft w:val="0"/>
      <w:marRight w:val="0"/>
      <w:marTop w:val="0"/>
      <w:marBottom w:val="0"/>
      <w:divBdr>
        <w:top w:val="none" w:sz="0" w:space="0" w:color="auto"/>
        <w:left w:val="none" w:sz="0" w:space="0" w:color="auto"/>
        <w:bottom w:val="none" w:sz="0" w:space="0" w:color="auto"/>
        <w:right w:val="none" w:sz="0" w:space="0" w:color="auto"/>
      </w:divBdr>
    </w:div>
    <w:div w:id="1602178793">
      <w:bodyDiv w:val="1"/>
      <w:marLeft w:val="0"/>
      <w:marRight w:val="0"/>
      <w:marTop w:val="0"/>
      <w:marBottom w:val="0"/>
      <w:divBdr>
        <w:top w:val="none" w:sz="0" w:space="0" w:color="auto"/>
        <w:left w:val="none" w:sz="0" w:space="0" w:color="auto"/>
        <w:bottom w:val="none" w:sz="0" w:space="0" w:color="auto"/>
        <w:right w:val="none" w:sz="0" w:space="0" w:color="auto"/>
      </w:divBdr>
    </w:div>
    <w:div w:id="1647587212">
      <w:bodyDiv w:val="1"/>
      <w:marLeft w:val="0"/>
      <w:marRight w:val="0"/>
      <w:marTop w:val="0"/>
      <w:marBottom w:val="0"/>
      <w:divBdr>
        <w:top w:val="none" w:sz="0" w:space="0" w:color="auto"/>
        <w:left w:val="none" w:sz="0" w:space="0" w:color="auto"/>
        <w:bottom w:val="none" w:sz="0" w:space="0" w:color="auto"/>
        <w:right w:val="none" w:sz="0" w:space="0" w:color="auto"/>
      </w:divBdr>
    </w:div>
    <w:div w:id="1647706537">
      <w:bodyDiv w:val="1"/>
      <w:marLeft w:val="0"/>
      <w:marRight w:val="0"/>
      <w:marTop w:val="0"/>
      <w:marBottom w:val="0"/>
      <w:divBdr>
        <w:top w:val="none" w:sz="0" w:space="0" w:color="auto"/>
        <w:left w:val="none" w:sz="0" w:space="0" w:color="auto"/>
        <w:bottom w:val="none" w:sz="0" w:space="0" w:color="auto"/>
        <w:right w:val="none" w:sz="0" w:space="0" w:color="auto"/>
      </w:divBdr>
    </w:div>
    <w:div w:id="1684504042">
      <w:bodyDiv w:val="1"/>
      <w:marLeft w:val="0"/>
      <w:marRight w:val="0"/>
      <w:marTop w:val="0"/>
      <w:marBottom w:val="0"/>
      <w:divBdr>
        <w:top w:val="none" w:sz="0" w:space="0" w:color="auto"/>
        <w:left w:val="none" w:sz="0" w:space="0" w:color="auto"/>
        <w:bottom w:val="none" w:sz="0" w:space="0" w:color="auto"/>
        <w:right w:val="none" w:sz="0" w:space="0" w:color="auto"/>
      </w:divBdr>
    </w:div>
    <w:div w:id="1721855264">
      <w:bodyDiv w:val="1"/>
      <w:marLeft w:val="0"/>
      <w:marRight w:val="0"/>
      <w:marTop w:val="0"/>
      <w:marBottom w:val="0"/>
      <w:divBdr>
        <w:top w:val="none" w:sz="0" w:space="0" w:color="auto"/>
        <w:left w:val="none" w:sz="0" w:space="0" w:color="auto"/>
        <w:bottom w:val="none" w:sz="0" w:space="0" w:color="auto"/>
        <w:right w:val="none" w:sz="0" w:space="0" w:color="auto"/>
      </w:divBdr>
    </w:div>
    <w:div w:id="1727606080">
      <w:bodyDiv w:val="1"/>
      <w:marLeft w:val="0"/>
      <w:marRight w:val="0"/>
      <w:marTop w:val="0"/>
      <w:marBottom w:val="0"/>
      <w:divBdr>
        <w:top w:val="none" w:sz="0" w:space="0" w:color="auto"/>
        <w:left w:val="none" w:sz="0" w:space="0" w:color="auto"/>
        <w:bottom w:val="none" w:sz="0" w:space="0" w:color="auto"/>
        <w:right w:val="none" w:sz="0" w:space="0" w:color="auto"/>
      </w:divBdr>
    </w:div>
    <w:div w:id="1813711191">
      <w:bodyDiv w:val="1"/>
      <w:marLeft w:val="0"/>
      <w:marRight w:val="0"/>
      <w:marTop w:val="0"/>
      <w:marBottom w:val="0"/>
      <w:divBdr>
        <w:top w:val="none" w:sz="0" w:space="0" w:color="auto"/>
        <w:left w:val="none" w:sz="0" w:space="0" w:color="auto"/>
        <w:bottom w:val="none" w:sz="0" w:space="0" w:color="auto"/>
        <w:right w:val="none" w:sz="0" w:space="0" w:color="auto"/>
      </w:divBdr>
    </w:div>
    <w:div w:id="1824462945">
      <w:bodyDiv w:val="1"/>
      <w:marLeft w:val="0"/>
      <w:marRight w:val="0"/>
      <w:marTop w:val="0"/>
      <w:marBottom w:val="0"/>
      <w:divBdr>
        <w:top w:val="none" w:sz="0" w:space="0" w:color="auto"/>
        <w:left w:val="none" w:sz="0" w:space="0" w:color="auto"/>
        <w:bottom w:val="none" w:sz="0" w:space="0" w:color="auto"/>
        <w:right w:val="none" w:sz="0" w:space="0" w:color="auto"/>
      </w:divBdr>
    </w:div>
    <w:div w:id="1853646393">
      <w:bodyDiv w:val="1"/>
      <w:marLeft w:val="0"/>
      <w:marRight w:val="0"/>
      <w:marTop w:val="0"/>
      <w:marBottom w:val="0"/>
      <w:divBdr>
        <w:top w:val="none" w:sz="0" w:space="0" w:color="auto"/>
        <w:left w:val="none" w:sz="0" w:space="0" w:color="auto"/>
        <w:bottom w:val="none" w:sz="0" w:space="0" w:color="auto"/>
        <w:right w:val="none" w:sz="0" w:space="0" w:color="auto"/>
      </w:divBdr>
    </w:div>
    <w:div w:id="1869290800">
      <w:bodyDiv w:val="1"/>
      <w:marLeft w:val="0"/>
      <w:marRight w:val="0"/>
      <w:marTop w:val="0"/>
      <w:marBottom w:val="0"/>
      <w:divBdr>
        <w:top w:val="none" w:sz="0" w:space="0" w:color="auto"/>
        <w:left w:val="none" w:sz="0" w:space="0" w:color="auto"/>
        <w:bottom w:val="none" w:sz="0" w:space="0" w:color="auto"/>
        <w:right w:val="none" w:sz="0" w:space="0" w:color="auto"/>
      </w:divBdr>
    </w:div>
    <w:div w:id="1902785145">
      <w:bodyDiv w:val="1"/>
      <w:marLeft w:val="0"/>
      <w:marRight w:val="0"/>
      <w:marTop w:val="0"/>
      <w:marBottom w:val="0"/>
      <w:divBdr>
        <w:top w:val="none" w:sz="0" w:space="0" w:color="auto"/>
        <w:left w:val="none" w:sz="0" w:space="0" w:color="auto"/>
        <w:bottom w:val="none" w:sz="0" w:space="0" w:color="auto"/>
        <w:right w:val="none" w:sz="0" w:space="0" w:color="auto"/>
      </w:divBdr>
    </w:div>
    <w:div w:id="1936673404">
      <w:bodyDiv w:val="1"/>
      <w:marLeft w:val="0"/>
      <w:marRight w:val="0"/>
      <w:marTop w:val="0"/>
      <w:marBottom w:val="0"/>
      <w:divBdr>
        <w:top w:val="none" w:sz="0" w:space="0" w:color="auto"/>
        <w:left w:val="none" w:sz="0" w:space="0" w:color="auto"/>
        <w:bottom w:val="none" w:sz="0" w:space="0" w:color="auto"/>
        <w:right w:val="none" w:sz="0" w:space="0" w:color="auto"/>
      </w:divBdr>
    </w:div>
    <w:div w:id="1938630674">
      <w:bodyDiv w:val="1"/>
      <w:marLeft w:val="0"/>
      <w:marRight w:val="0"/>
      <w:marTop w:val="0"/>
      <w:marBottom w:val="0"/>
      <w:divBdr>
        <w:top w:val="none" w:sz="0" w:space="0" w:color="auto"/>
        <w:left w:val="none" w:sz="0" w:space="0" w:color="auto"/>
        <w:bottom w:val="none" w:sz="0" w:space="0" w:color="auto"/>
        <w:right w:val="none" w:sz="0" w:space="0" w:color="auto"/>
      </w:divBdr>
    </w:div>
    <w:div w:id="1984314330">
      <w:bodyDiv w:val="1"/>
      <w:marLeft w:val="0"/>
      <w:marRight w:val="0"/>
      <w:marTop w:val="0"/>
      <w:marBottom w:val="0"/>
      <w:divBdr>
        <w:top w:val="none" w:sz="0" w:space="0" w:color="auto"/>
        <w:left w:val="none" w:sz="0" w:space="0" w:color="auto"/>
        <w:bottom w:val="none" w:sz="0" w:space="0" w:color="auto"/>
        <w:right w:val="none" w:sz="0" w:space="0" w:color="auto"/>
      </w:divBdr>
    </w:div>
    <w:div w:id="2046368224">
      <w:bodyDiv w:val="1"/>
      <w:marLeft w:val="0"/>
      <w:marRight w:val="0"/>
      <w:marTop w:val="0"/>
      <w:marBottom w:val="0"/>
      <w:divBdr>
        <w:top w:val="none" w:sz="0" w:space="0" w:color="auto"/>
        <w:left w:val="none" w:sz="0" w:space="0" w:color="auto"/>
        <w:bottom w:val="none" w:sz="0" w:space="0" w:color="auto"/>
        <w:right w:val="none" w:sz="0" w:space="0" w:color="auto"/>
      </w:divBdr>
    </w:div>
    <w:div w:id="2078159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C3FCB-DC55-D945-9704-72E97E59C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49</Pages>
  <Words>14911</Words>
  <Characters>84994</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Laura H Spencer</cp:lastModifiedBy>
  <cp:revision>53</cp:revision>
  <cp:lastPrinted>2020-06-22T18:57:00Z</cp:lastPrinted>
  <dcterms:created xsi:type="dcterms:W3CDTF">2020-06-22T18:46:00Z</dcterms:created>
  <dcterms:modified xsi:type="dcterms:W3CDTF">2020-07-07T20:30:00Z</dcterms:modified>
</cp:coreProperties>
</file>