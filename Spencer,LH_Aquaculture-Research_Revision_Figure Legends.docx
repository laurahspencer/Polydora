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C68D8" w14:textId="77777777" w:rsidR="006D6617" w:rsidRPr="006D6617" w:rsidRDefault="004B3DE2" w:rsidP="006D66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</w:rPr>
      </w:pPr>
      <w:r w:rsidRPr="006D6617">
        <w:rPr>
          <w:b/>
        </w:rPr>
        <w:t>Figures</w:t>
      </w:r>
      <w:r w:rsidR="006D6617" w:rsidRPr="006D6617">
        <w:rPr>
          <w:b/>
        </w:rPr>
        <w:t xml:space="preserve"> Legends </w:t>
      </w:r>
    </w:p>
    <w:p w14:paraId="31EF1AFC" w14:textId="77777777" w:rsidR="006D6617" w:rsidRPr="006D6617" w:rsidRDefault="006D6617" w:rsidP="006D66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line="480" w:lineRule="auto"/>
      </w:pPr>
      <w:r w:rsidRPr="006D6617">
        <w:rPr>
          <w:b/>
        </w:rPr>
        <w:t xml:space="preserve">Figure 1:  </w:t>
      </w:r>
      <w:r w:rsidRPr="006D6617">
        <w:t xml:space="preserve">The percentage of shellfish produced by value in 2015 in each Washington State Dept. of Fish and Wildlife aquaculture area, where NPS=North Puget Sound, CPS=Central Puget Sound, SPS=South Puget Sound, HC=Hood Canal, SJF=Strait of Juan de Fuca, GH=Grays Harbor, and WB=Willapa Bay. Inlay: locations in South Puget Sound (SPS), Oakland Bay and Totten Inlet, where </w:t>
      </w:r>
      <w:proofErr w:type="spellStart"/>
      <w:r w:rsidRPr="006D6617">
        <w:rPr>
          <w:i/>
        </w:rPr>
        <w:t>Polydora</w:t>
      </w:r>
      <w:proofErr w:type="spellEnd"/>
      <w:r w:rsidRPr="006D6617">
        <w:rPr>
          <w:i/>
        </w:rPr>
        <w:t xml:space="preserve"> </w:t>
      </w:r>
      <w:r w:rsidRPr="006D6617">
        <w:t>spp. were positively identified in 2017.</w:t>
      </w:r>
    </w:p>
    <w:p w14:paraId="3CEAFA55" w14:textId="7FB01998" w:rsidR="006D6617" w:rsidRPr="006D6617" w:rsidRDefault="006D6617" w:rsidP="006D66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line="480" w:lineRule="auto"/>
        <w:rPr>
          <w:b/>
        </w:rPr>
      </w:pPr>
      <w:r w:rsidRPr="006D6617">
        <w:rPr>
          <w:b/>
        </w:rPr>
        <w:t xml:space="preserve">Figure 2. </w:t>
      </w:r>
      <w:r w:rsidRPr="006D6617">
        <w:t xml:space="preserve">A. </w:t>
      </w:r>
      <w:r w:rsidRPr="006D6617">
        <w:rPr>
          <w:i/>
        </w:rPr>
        <w:t>Crassostrea gigas</w:t>
      </w:r>
      <w:r w:rsidRPr="006D6617">
        <w:t xml:space="preserve"> valve with three active </w:t>
      </w:r>
      <w:proofErr w:type="spellStart"/>
      <w:r w:rsidRPr="006D6617">
        <w:rPr>
          <w:i/>
        </w:rPr>
        <w:t>Polydora</w:t>
      </w:r>
      <w:proofErr w:type="spellEnd"/>
      <w:r w:rsidRPr="006D6617">
        <w:t xml:space="preserve"> burrows (red arrows indicate entry points), B. </w:t>
      </w:r>
      <w:r w:rsidRPr="006D6617">
        <w:rPr>
          <w:i/>
        </w:rPr>
        <w:t xml:space="preserve">Crassostrea virginica </w:t>
      </w:r>
      <w:r w:rsidRPr="006D6617">
        <w:t xml:space="preserve">valve with many burrows, and C. an exposed u-shaped burrow (red arrow) occupied by a shell-boring </w:t>
      </w:r>
      <w:proofErr w:type="spellStart"/>
      <w:r w:rsidRPr="006D6617">
        <w:t>polychaete</w:t>
      </w:r>
      <w:proofErr w:type="spellEnd"/>
      <w:r w:rsidRPr="006D6617">
        <w:t>. Oysters were sampled from Puget Sound, WA in 2017 (</w:t>
      </w:r>
      <w:r w:rsidR="00994F1B">
        <w:t>Martinelli et al. 2020</w:t>
      </w:r>
      <w:r w:rsidRPr="006D6617">
        <w:t>). Images courtesy of Julieta Martinelli and Heather Lopes.</w:t>
      </w:r>
    </w:p>
    <w:p w14:paraId="23AA7A49" w14:textId="64B18BA6" w:rsidR="00B26FF9" w:rsidRDefault="006D6617" w:rsidP="006273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line="480" w:lineRule="auto"/>
        <w:rPr>
          <w:ins w:id="0" w:author="Laura H Spencer" w:date="2020-06-25T10:54:00Z"/>
          <w:b/>
        </w:rPr>
      </w:pPr>
      <w:r w:rsidRPr="006D6617">
        <w:rPr>
          <w:b/>
        </w:rPr>
        <w:t>Figure 3</w:t>
      </w:r>
      <w:r w:rsidRPr="006D6617">
        <w:t xml:space="preserve">. </w:t>
      </w:r>
      <w:proofErr w:type="spellStart"/>
      <w:r w:rsidRPr="006D6617">
        <w:rPr>
          <w:i/>
        </w:rPr>
        <w:t>Polydora</w:t>
      </w:r>
      <w:proofErr w:type="spellEnd"/>
      <w:r w:rsidRPr="006D6617">
        <w:rPr>
          <w:i/>
        </w:rPr>
        <w:t xml:space="preserve"> </w:t>
      </w:r>
      <w:proofErr w:type="spellStart"/>
      <w:r w:rsidRPr="006D6617">
        <w:rPr>
          <w:i/>
        </w:rPr>
        <w:t>websteri</w:t>
      </w:r>
      <w:proofErr w:type="spellEnd"/>
      <w:r w:rsidRPr="006D6617">
        <w:rPr>
          <w:i/>
        </w:rPr>
        <w:t xml:space="preserve"> </w:t>
      </w:r>
      <w:r w:rsidRPr="006D6617">
        <w:t xml:space="preserve">found in </w:t>
      </w:r>
      <w:r w:rsidRPr="006D6617">
        <w:rPr>
          <w:i/>
        </w:rPr>
        <w:t>Crassostrea gigas</w:t>
      </w:r>
      <w:r w:rsidRPr="006D6617">
        <w:t xml:space="preserve"> valve in </w:t>
      </w:r>
      <w:ins w:id="1" w:author="Laura H Spencer" w:date="2020-06-25T10:53:00Z">
        <w:r w:rsidR="00185930">
          <w:t xml:space="preserve">Southern </w:t>
        </w:r>
      </w:ins>
      <w:r w:rsidRPr="006D6617">
        <w:t>Puget Sound, WA in 2017 (</w:t>
      </w:r>
      <w:r w:rsidR="00994F1B">
        <w:t>Martinelli et al. 2020</w:t>
      </w:r>
      <w:r w:rsidRPr="006D6617">
        <w:t xml:space="preserve">). </w:t>
      </w:r>
      <w:ins w:id="2" w:author="Laura H Spencer" w:date="2020-06-22T14:45:00Z">
        <w:r w:rsidR="00F317BB">
          <w:t xml:space="preserve">Adult </w:t>
        </w:r>
        <w:r w:rsidR="00F317BB" w:rsidRPr="003D27FD">
          <w:rPr>
            <w:i/>
            <w:rPrChange w:id="3" w:author="Laura H Spencer" w:date="2020-06-22T14:47:00Z">
              <w:rPr/>
            </w:rPrChange>
          </w:rPr>
          <w:t xml:space="preserve">P. </w:t>
        </w:r>
        <w:proofErr w:type="spellStart"/>
        <w:r w:rsidR="00F317BB" w:rsidRPr="003D27FD">
          <w:rPr>
            <w:i/>
            <w:rPrChange w:id="4" w:author="Laura H Spencer" w:date="2020-06-22T14:47:00Z">
              <w:rPr/>
            </w:rPrChange>
          </w:rPr>
          <w:t>websteri</w:t>
        </w:r>
        <w:proofErr w:type="spellEnd"/>
        <w:r w:rsidR="00F317BB">
          <w:t xml:space="preserve"> can grow up to </w:t>
        </w:r>
      </w:ins>
      <w:ins w:id="5" w:author="Laura H Spencer" w:date="2020-06-22T14:46:00Z">
        <w:r w:rsidR="003D27FD">
          <w:t>~</w:t>
        </w:r>
      </w:ins>
      <w:ins w:id="6" w:author="Laura H Spencer" w:date="2020-06-22T14:45:00Z">
        <w:r w:rsidR="00F317BB">
          <w:t>20mm long a</w:t>
        </w:r>
      </w:ins>
      <w:ins w:id="7" w:author="Laura H Spencer" w:date="2020-06-22T14:46:00Z">
        <w:r w:rsidR="003D27FD">
          <w:t>n</w:t>
        </w:r>
      </w:ins>
      <w:ins w:id="8" w:author="Laura H Spencer" w:date="2020-06-22T14:45:00Z">
        <w:r w:rsidR="00F317BB">
          <w:t>d are 1-2mm in diameter (</w:t>
        </w:r>
      </w:ins>
      <w:ins w:id="9" w:author="Laura H Spencer" w:date="2020-06-22T14:47:00Z">
        <w:r w:rsidR="003D27FD">
          <w:t>Morse</w:t>
        </w:r>
      </w:ins>
      <w:ins w:id="10" w:author="Laura H Spencer" w:date="2020-07-06T22:04:00Z">
        <w:r w:rsidR="00BB347F">
          <w:t xml:space="preserve">, Rawson &amp; </w:t>
        </w:r>
        <w:proofErr w:type="spellStart"/>
        <w:r w:rsidR="00BB347F">
          <w:t>Kraeuter</w:t>
        </w:r>
        <w:proofErr w:type="spellEnd"/>
        <w:r w:rsidR="00BB347F">
          <w:t xml:space="preserve"> </w:t>
        </w:r>
      </w:ins>
      <w:ins w:id="11" w:author="Laura H Spencer" w:date="2020-06-22T14:47:00Z">
        <w:r w:rsidR="003D27FD">
          <w:t>2015</w:t>
        </w:r>
      </w:ins>
      <w:ins w:id="12" w:author="Laura H Spencer" w:date="2020-06-22T14:45:00Z">
        <w:r w:rsidR="00F317BB">
          <w:t xml:space="preserve">). </w:t>
        </w:r>
      </w:ins>
      <w:ins w:id="13" w:author="Laura H Spencer" w:date="2020-06-25T11:29:00Z">
        <w:r w:rsidR="001B7D3C" w:rsidRPr="001B7D3C">
          <w:t xml:space="preserve">For higher resolution images of </w:t>
        </w:r>
        <w:proofErr w:type="spellStart"/>
        <w:r w:rsidR="001B7D3C" w:rsidRPr="00BB347F">
          <w:rPr>
            <w:i/>
            <w:rPrChange w:id="14" w:author="Laura H Spencer" w:date="2020-07-06T22:04:00Z">
              <w:rPr/>
            </w:rPrChange>
          </w:rPr>
          <w:t>Polydora</w:t>
        </w:r>
        <w:proofErr w:type="spellEnd"/>
        <w:r w:rsidR="001B7D3C" w:rsidRPr="00BB347F">
          <w:rPr>
            <w:i/>
            <w:rPrChange w:id="15" w:author="Laura H Spencer" w:date="2020-07-06T22:04:00Z">
              <w:rPr/>
            </w:rPrChange>
          </w:rPr>
          <w:t xml:space="preserve"> </w:t>
        </w:r>
        <w:proofErr w:type="spellStart"/>
        <w:r w:rsidR="001B7D3C" w:rsidRPr="00BB347F">
          <w:rPr>
            <w:i/>
            <w:rPrChange w:id="16" w:author="Laura H Spencer" w:date="2020-07-06T22:04:00Z">
              <w:rPr/>
            </w:rPrChange>
          </w:rPr>
          <w:t>websteri</w:t>
        </w:r>
        <w:proofErr w:type="spellEnd"/>
        <w:r w:rsidR="001B7D3C" w:rsidRPr="001B7D3C">
          <w:t xml:space="preserve"> from Washington State, see the scanning electron microscope images published in Martinelli </w:t>
        </w:r>
        <w:r w:rsidR="001B7D3C" w:rsidRPr="00BB347F">
          <w:rPr>
            <w:i/>
            <w:rPrChange w:id="17" w:author="Laura H Spencer" w:date="2020-07-06T22:04:00Z">
              <w:rPr/>
            </w:rPrChange>
          </w:rPr>
          <w:t>et al.</w:t>
        </w:r>
        <w:r w:rsidR="001B7D3C" w:rsidRPr="001B7D3C">
          <w:t xml:space="preserve"> (2020). </w:t>
        </w:r>
      </w:ins>
      <w:r w:rsidRPr="006D6617">
        <w:t xml:space="preserve">Image courtesy of </w:t>
      </w:r>
      <w:del w:id="18" w:author="Laura H Spencer" w:date="2020-06-25T10:54:00Z">
        <w:r w:rsidRPr="006D6617" w:rsidDel="00185930">
          <w:delText xml:space="preserve">Heather Lopes and </w:delText>
        </w:r>
      </w:del>
      <w:r w:rsidRPr="006D6617">
        <w:t xml:space="preserve">Julieta Martinelli. </w:t>
      </w:r>
    </w:p>
    <w:p w14:paraId="491A85FB" w14:textId="3D239566" w:rsidR="00822325" w:rsidRDefault="00822325">
      <w:pPr>
        <w:suppressLineNumbers/>
        <w:rPr>
          <w:i/>
        </w:rPr>
        <w:pPrChange w:id="19" w:author="Laura H Spencer" w:date="2020-05-27T17:04:00Z">
          <w:pPr>
            <w:suppressLineNumbers/>
            <w:spacing w:line="480" w:lineRule="auto"/>
          </w:pPr>
        </w:pPrChange>
      </w:pPr>
      <w:bookmarkStart w:id="20" w:name="_GoBack"/>
      <w:bookmarkEnd w:id="20"/>
    </w:p>
    <w:sectPr w:rsidR="00822325" w:rsidSect="00972B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360" w:footer="720" w:gutter="0"/>
      <w:lnNumType w:countBy="1" w:restart="continuous"/>
      <w:pgNumType w:start="1"/>
      <w:cols w:space="720"/>
      <w:docGrid w:linePitch="29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B2028" w16cex:dateUtc="2020-06-22T19:18:00Z"/>
  <w16cex:commentExtensible w16cex:durableId="229B207E" w16cex:dateUtc="2020-06-22T19:20:00Z"/>
  <w16cex:commentExtensible w16cex:durableId="229B2330" w16cex:dateUtc="2020-06-22T19:31:00Z"/>
  <w16cex:commentExtensible w16cex:durableId="229B2908" w16cex:dateUtc="2020-06-22T19:5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9338F" w14:textId="77777777" w:rsidR="00AB5AA2" w:rsidRDefault="00AB5AA2">
      <w:r>
        <w:separator/>
      </w:r>
    </w:p>
  </w:endnote>
  <w:endnote w:type="continuationSeparator" w:id="0">
    <w:p w14:paraId="62F3E3EE" w14:textId="77777777" w:rsidR="00AB5AA2" w:rsidRDefault="00AB5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D1B03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D0230D6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21" w:name="_1fob9te" w:colFirst="0" w:colLast="0"/>
  <w:bookmarkEnd w:id="21"/>
  <w:p w14:paraId="466A983C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25F1FD3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D7C5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9460B" w14:textId="77777777" w:rsidR="00AB5AA2" w:rsidRDefault="00AB5AA2">
      <w:r>
        <w:separator/>
      </w:r>
    </w:p>
  </w:footnote>
  <w:footnote w:type="continuationSeparator" w:id="0">
    <w:p w14:paraId="26DFF941" w14:textId="77777777" w:rsidR="00AB5AA2" w:rsidRDefault="00AB5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DA62A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744FD" w14:textId="77777777" w:rsidR="00DA07C2" w:rsidRDefault="00DA07C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9833D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8579A"/>
    <w:multiLevelType w:val="hybridMultilevel"/>
    <w:tmpl w:val="1EC0EF56"/>
    <w:lvl w:ilvl="0" w:tplc="0C3E1E5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B44EE"/>
    <w:multiLevelType w:val="multilevel"/>
    <w:tmpl w:val="4D042A56"/>
    <w:lvl w:ilvl="0">
      <w:start w:val="3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82698"/>
    <w:multiLevelType w:val="multilevel"/>
    <w:tmpl w:val="A7EA349E"/>
    <w:lvl w:ilvl="0">
      <w:start w:val="2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ura H Spencer">
    <w15:presenceInfo w15:providerId="AD" w15:userId="S::lhs3@uw.edu::f2a3cd9b-a156-4257-a90e-f3c1c31bc1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325"/>
    <w:rsid w:val="00001BDB"/>
    <w:rsid w:val="000037AB"/>
    <w:rsid w:val="00003946"/>
    <w:rsid w:val="00010532"/>
    <w:rsid w:val="00032BDD"/>
    <w:rsid w:val="0003359D"/>
    <w:rsid w:val="0005356D"/>
    <w:rsid w:val="00053DA8"/>
    <w:rsid w:val="00057256"/>
    <w:rsid w:val="000645E3"/>
    <w:rsid w:val="000935E7"/>
    <w:rsid w:val="000A3821"/>
    <w:rsid w:val="000A72C6"/>
    <w:rsid w:val="000B0BEE"/>
    <w:rsid w:val="000B276C"/>
    <w:rsid w:val="000E5913"/>
    <w:rsid w:val="000E5A4B"/>
    <w:rsid w:val="000F15DA"/>
    <w:rsid w:val="000F3F34"/>
    <w:rsid w:val="000F5F56"/>
    <w:rsid w:val="000F7444"/>
    <w:rsid w:val="001025E9"/>
    <w:rsid w:val="0011734C"/>
    <w:rsid w:val="0012379F"/>
    <w:rsid w:val="001308C2"/>
    <w:rsid w:val="00146E64"/>
    <w:rsid w:val="00151731"/>
    <w:rsid w:val="001526FA"/>
    <w:rsid w:val="00154D96"/>
    <w:rsid w:val="0016206D"/>
    <w:rsid w:val="00165B89"/>
    <w:rsid w:val="001733E1"/>
    <w:rsid w:val="00185930"/>
    <w:rsid w:val="00191C99"/>
    <w:rsid w:val="00193914"/>
    <w:rsid w:val="001A65AD"/>
    <w:rsid w:val="001B7CD3"/>
    <w:rsid w:val="001B7D3C"/>
    <w:rsid w:val="001C74B4"/>
    <w:rsid w:val="001E79E7"/>
    <w:rsid w:val="00200CA9"/>
    <w:rsid w:val="00210922"/>
    <w:rsid w:val="0021256B"/>
    <w:rsid w:val="00214BB2"/>
    <w:rsid w:val="00220263"/>
    <w:rsid w:val="00222660"/>
    <w:rsid w:val="002318BC"/>
    <w:rsid w:val="00235B51"/>
    <w:rsid w:val="00255402"/>
    <w:rsid w:val="00267F4A"/>
    <w:rsid w:val="002D6248"/>
    <w:rsid w:val="002E2EA8"/>
    <w:rsid w:val="002E4A05"/>
    <w:rsid w:val="003026E6"/>
    <w:rsid w:val="00320BD2"/>
    <w:rsid w:val="0033236E"/>
    <w:rsid w:val="00335C6C"/>
    <w:rsid w:val="00346B91"/>
    <w:rsid w:val="003524F4"/>
    <w:rsid w:val="00356AC9"/>
    <w:rsid w:val="00360925"/>
    <w:rsid w:val="00374A17"/>
    <w:rsid w:val="00385EF0"/>
    <w:rsid w:val="00394A0B"/>
    <w:rsid w:val="003A2669"/>
    <w:rsid w:val="003A7A10"/>
    <w:rsid w:val="003C06AC"/>
    <w:rsid w:val="003C3A26"/>
    <w:rsid w:val="003C7C12"/>
    <w:rsid w:val="003D1256"/>
    <w:rsid w:val="003D27FD"/>
    <w:rsid w:val="003D58AA"/>
    <w:rsid w:val="003E130D"/>
    <w:rsid w:val="003E1ABD"/>
    <w:rsid w:val="003F75BB"/>
    <w:rsid w:val="00400413"/>
    <w:rsid w:val="004023E3"/>
    <w:rsid w:val="00406FB3"/>
    <w:rsid w:val="004201C0"/>
    <w:rsid w:val="00434558"/>
    <w:rsid w:val="004521AE"/>
    <w:rsid w:val="00454687"/>
    <w:rsid w:val="0045488E"/>
    <w:rsid w:val="00457280"/>
    <w:rsid w:val="00460C49"/>
    <w:rsid w:val="00460E54"/>
    <w:rsid w:val="00463ED8"/>
    <w:rsid w:val="00475ED3"/>
    <w:rsid w:val="00481A83"/>
    <w:rsid w:val="00490709"/>
    <w:rsid w:val="00492F1E"/>
    <w:rsid w:val="004A00EE"/>
    <w:rsid w:val="004B0535"/>
    <w:rsid w:val="004B3DE2"/>
    <w:rsid w:val="004B660C"/>
    <w:rsid w:val="004B6994"/>
    <w:rsid w:val="004B6FFD"/>
    <w:rsid w:val="004C6AF7"/>
    <w:rsid w:val="004D07EF"/>
    <w:rsid w:val="004D0A41"/>
    <w:rsid w:val="004E37DC"/>
    <w:rsid w:val="004E41AF"/>
    <w:rsid w:val="005074A8"/>
    <w:rsid w:val="0050752E"/>
    <w:rsid w:val="00507D65"/>
    <w:rsid w:val="00536701"/>
    <w:rsid w:val="00552F29"/>
    <w:rsid w:val="00566007"/>
    <w:rsid w:val="00576794"/>
    <w:rsid w:val="00576D7A"/>
    <w:rsid w:val="00580CB7"/>
    <w:rsid w:val="00593099"/>
    <w:rsid w:val="005A41FD"/>
    <w:rsid w:val="005D4768"/>
    <w:rsid w:val="005D6E02"/>
    <w:rsid w:val="005F4760"/>
    <w:rsid w:val="005F7B02"/>
    <w:rsid w:val="0060131A"/>
    <w:rsid w:val="00605072"/>
    <w:rsid w:val="00621719"/>
    <w:rsid w:val="00625FD0"/>
    <w:rsid w:val="0062736B"/>
    <w:rsid w:val="00633B0A"/>
    <w:rsid w:val="00643CD9"/>
    <w:rsid w:val="006469EC"/>
    <w:rsid w:val="00653348"/>
    <w:rsid w:val="00653CC2"/>
    <w:rsid w:val="00654BCE"/>
    <w:rsid w:val="00655170"/>
    <w:rsid w:val="00664395"/>
    <w:rsid w:val="00664870"/>
    <w:rsid w:val="0067017A"/>
    <w:rsid w:val="00670C03"/>
    <w:rsid w:val="006771BC"/>
    <w:rsid w:val="00685CB1"/>
    <w:rsid w:val="00690E7B"/>
    <w:rsid w:val="00694108"/>
    <w:rsid w:val="006A55E3"/>
    <w:rsid w:val="006B2DD9"/>
    <w:rsid w:val="006B33E9"/>
    <w:rsid w:val="006B5C55"/>
    <w:rsid w:val="006B7CB9"/>
    <w:rsid w:val="006C6FB7"/>
    <w:rsid w:val="006D50FB"/>
    <w:rsid w:val="006D6617"/>
    <w:rsid w:val="006F2A2D"/>
    <w:rsid w:val="006F5B1D"/>
    <w:rsid w:val="006F7758"/>
    <w:rsid w:val="0070195F"/>
    <w:rsid w:val="007114D1"/>
    <w:rsid w:val="007626B5"/>
    <w:rsid w:val="00765EAC"/>
    <w:rsid w:val="00775106"/>
    <w:rsid w:val="00797410"/>
    <w:rsid w:val="007A0DE7"/>
    <w:rsid w:val="007A54FA"/>
    <w:rsid w:val="007B1B6D"/>
    <w:rsid w:val="007C398F"/>
    <w:rsid w:val="007E5124"/>
    <w:rsid w:val="007F5673"/>
    <w:rsid w:val="00822325"/>
    <w:rsid w:val="00827DAC"/>
    <w:rsid w:val="00831AC3"/>
    <w:rsid w:val="00837F83"/>
    <w:rsid w:val="00842704"/>
    <w:rsid w:val="008463A5"/>
    <w:rsid w:val="00847600"/>
    <w:rsid w:val="00857488"/>
    <w:rsid w:val="00875687"/>
    <w:rsid w:val="00880F3A"/>
    <w:rsid w:val="008A1080"/>
    <w:rsid w:val="008B0C2B"/>
    <w:rsid w:val="008B2B73"/>
    <w:rsid w:val="008B4EE0"/>
    <w:rsid w:val="008B66E5"/>
    <w:rsid w:val="008C0CDE"/>
    <w:rsid w:val="008D03F9"/>
    <w:rsid w:val="008D3F98"/>
    <w:rsid w:val="008D7364"/>
    <w:rsid w:val="008E46CF"/>
    <w:rsid w:val="008F19CF"/>
    <w:rsid w:val="008F35FA"/>
    <w:rsid w:val="00912819"/>
    <w:rsid w:val="0092541E"/>
    <w:rsid w:val="009266F4"/>
    <w:rsid w:val="009325A1"/>
    <w:rsid w:val="009337B9"/>
    <w:rsid w:val="00933989"/>
    <w:rsid w:val="00955D96"/>
    <w:rsid w:val="0096381F"/>
    <w:rsid w:val="00972BF5"/>
    <w:rsid w:val="00992FD6"/>
    <w:rsid w:val="00994F1B"/>
    <w:rsid w:val="009C13ED"/>
    <w:rsid w:val="009D05DD"/>
    <w:rsid w:val="009F5728"/>
    <w:rsid w:val="00A0053F"/>
    <w:rsid w:val="00A040DF"/>
    <w:rsid w:val="00A04743"/>
    <w:rsid w:val="00A17991"/>
    <w:rsid w:val="00A23E4B"/>
    <w:rsid w:val="00A369CB"/>
    <w:rsid w:val="00A75277"/>
    <w:rsid w:val="00A76F45"/>
    <w:rsid w:val="00A8012A"/>
    <w:rsid w:val="00A9675B"/>
    <w:rsid w:val="00AB27BB"/>
    <w:rsid w:val="00AB3609"/>
    <w:rsid w:val="00AB5AA2"/>
    <w:rsid w:val="00AD173B"/>
    <w:rsid w:val="00AD6542"/>
    <w:rsid w:val="00AE0BE6"/>
    <w:rsid w:val="00AF2D9A"/>
    <w:rsid w:val="00B26FF9"/>
    <w:rsid w:val="00B32CB9"/>
    <w:rsid w:val="00B34F5F"/>
    <w:rsid w:val="00B628DC"/>
    <w:rsid w:val="00B9180A"/>
    <w:rsid w:val="00B9271C"/>
    <w:rsid w:val="00B96AAC"/>
    <w:rsid w:val="00B96EF6"/>
    <w:rsid w:val="00BA7D9C"/>
    <w:rsid w:val="00BB1AE0"/>
    <w:rsid w:val="00BB347F"/>
    <w:rsid w:val="00BB7D05"/>
    <w:rsid w:val="00BC1579"/>
    <w:rsid w:val="00BC2884"/>
    <w:rsid w:val="00BC5D6A"/>
    <w:rsid w:val="00BC63D7"/>
    <w:rsid w:val="00BD0F8E"/>
    <w:rsid w:val="00BD1645"/>
    <w:rsid w:val="00BD56AA"/>
    <w:rsid w:val="00BD61FA"/>
    <w:rsid w:val="00C079C0"/>
    <w:rsid w:val="00C101C3"/>
    <w:rsid w:val="00C42CC3"/>
    <w:rsid w:val="00C75708"/>
    <w:rsid w:val="00C9123B"/>
    <w:rsid w:val="00CA1AD8"/>
    <w:rsid w:val="00CA6B20"/>
    <w:rsid w:val="00CA6D13"/>
    <w:rsid w:val="00CD61FF"/>
    <w:rsid w:val="00CD6230"/>
    <w:rsid w:val="00CD7B87"/>
    <w:rsid w:val="00D05FB5"/>
    <w:rsid w:val="00D0760D"/>
    <w:rsid w:val="00D33D4D"/>
    <w:rsid w:val="00D34D92"/>
    <w:rsid w:val="00D368CB"/>
    <w:rsid w:val="00D36EE0"/>
    <w:rsid w:val="00D42906"/>
    <w:rsid w:val="00D45620"/>
    <w:rsid w:val="00D45DFC"/>
    <w:rsid w:val="00D50AF9"/>
    <w:rsid w:val="00D522BD"/>
    <w:rsid w:val="00D572A9"/>
    <w:rsid w:val="00D9033D"/>
    <w:rsid w:val="00D97F37"/>
    <w:rsid w:val="00DA07C2"/>
    <w:rsid w:val="00DA1D4C"/>
    <w:rsid w:val="00DB7F0B"/>
    <w:rsid w:val="00DD1F52"/>
    <w:rsid w:val="00DE09B1"/>
    <w:rsid w:val="00DE6ED6"/>
    <w:rsid w:val="00DF34D2"/>
    <w:rsid w:val="00DF3D1D"/>
    <w:rsid w:val="00DF6488"/>
    <w:rsid w:val="00DF7337"/>
    <w:rsid w:val="00E048EA"/>
    <w:rsid w:val="00E140E0"/>
    <w:rsid w:val="00E14180"/>
    <w:rsid w:val="00E15B92"/>
    <w:rsid w:val="00E318AE"/>
    <w:rsid w:val="00E452AC"/>
    <w:rsid w:val="00E63416"/>
    <w:rsid w:val="00E66CAA"/>
    <w:rsid w:val="00E772EE"/>
    <w:rsid w:val="00EA1C73"/>
    <w:rsid w:val="00EA46A6"/>
    <w:rsid w:val="00EA54CC"/>
    <w:rsid w:val="00EB1F09"/>
    <w:rsid w:val="00EB5010"/>
    <w:rsid w:val="00EB59FE"/>
    <w:rsid w:val="00EB6D9E"/>
    <w:rsid w:val="00EC4E7F"/>
    <w:rsid w:val="00ED0327"/>
    <w:rsid w:val="00ED1694"/>
    <w:rsid w:val="00ED4CC8"/>
    <w:rsid w:val="00F01598"/>
    <w:rsid w:val="00F103DB"/>
    <w:rsid w:val="00F15D69"/>
    <w:rsid w:val="00F317BB"/>
    <w:rsid w:val="00F32AE7"/>
    <w:rsid w:val="00F340B7"/>
    <w:rsid w:val="00F365F0"/>
    <w:rsid w:val="00F4471C"/>
    <w:rsid w:val="00F53F77"/>
    <w:rsid w:val="00F65C0A"/>
    <w:rsid w:val="00F81B7E"/>
    <w:rsid w:val="00F85B76"/>
    <w:rsid w:val="00FA70F5"/>
    <w:rsid w:val="00FD48FB"/>
    <w:rsid w:val="00FD6C46"/>
    <w:rsid w:val="00FE1815"/>
    <w:rsid w:val="00FE3856"/>
    <w:rsid w:val="00FE6979"/>
    <w:rsid w:val="00FF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4CFE"/>
  <w15:docId w15:val="{53B62414-BA6E-954E-8B4A-3BE21E18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C99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rFonts w:ascii="Arial" w:eastAsia="Arial" w:hAnsi="Arial" w:cs="Arial"/>
      <w:color w:val="000000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eastAsia="Arial" w:hAnsi="Arial" w:cs="Arial"/>
      <w:color w:val="000000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2BF5"/>
    <w:rPr>
      <w:rFonts w:eastAsia="Arial"/>
      <w:sz w:val="18"/>
      <w:szCs w:val="18"/>
      <w:lang w:val="e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BF5"/>
    <w:rPr>
      <w:rFonts w:ascii="Times New Roman" w:hAnsi="Times New Roman" w:cs="Times New Roman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972BF5"/>
  </w:style>
  <w:style w:type="paragraph" w:styleId="Revision">
    <w:name w:val="Revision"/>
    <w:hidden/>
    <w:uiPriority w:val="99"/>
    <w:semiHidden/>
    <w:rsid w:val="00F53F77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53F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3F77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F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3F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F77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3F7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46E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6E6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35B5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F7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7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1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27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995AC2-6632-D349-9F7B-D52756EF5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H Spencer</dc:creator>
  <cp:lastModifiedBy>Laura H Spencer</cp:lastModifiedBy>
  <cp:revision>3</cp:revision>
  <cp:lastPrinted>2020-06-22T18:57:00Z</cp:lastPrinted>
  <dcterms:created xsi:type="dcterms:W3CDTF">2020-07-07T19:52:00Z</dcterms:created>
  <dcterms:modified xsi:type="dcterms:W3CDTF">2020-07-07T19:53:00Z</dcterms:modified>
</cp:coreProperties>
</file>