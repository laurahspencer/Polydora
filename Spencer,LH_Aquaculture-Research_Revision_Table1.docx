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DD52" w14:textId="77777777" w:rsid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Tables</w:t>
      </w:r>
    </w:p>
    <w:p w14:paraId="0DBD51CF" w14:textId="2AE6A0E7" w:rsidR="006D6617" w:rsidRDefault="006D6617" w:rsidP="006D6617">
      <w:pPr>
        <w:pBdr>
          <w:top w:val="nil"/>
          <w:left w:val="nil"/>
          <w:bottom w:val="nil"/>
          <w:right w:val="nil"/>
          <w:between w:val="nil"/>
        </w:pBdr>
        <w:spacing w:before="300" w:line="480" w:lineRule="auto"/>
      </w:pPr>
      <w:r>
        <w:rPr>
          <w:b/>
        </w:rPr>
        <w:t xml:space="preserve">Table 1: </w:t>
      </w:r>
      <w:r>
        <w:t xml:space="preserve">Reports of </w:t>
      </w:r>
      <w:del w:id="0" w:author="Laura H Spencer" w:date="2020-06-15T22:24:00Z">
        <w:r w:rsidRPr="00670C03" w:rsidDel="00A369CB">
          <w:rPr>
            <w:rPrChange w:id="1" w:author="Laura H Spencer" w:date="2020-06-17T14:28:00Z">
              <w:rPr>
                <w:i/>
              </w:rPr>
            </w:rPrChange>
          </w:rPr>
          <w:delText>Polydora</w:delText>
        </w:r>
        <w:r w:rsidRPr="00670C03" w:rsidDel="00A369CB">
          <w:delText xml:space="preserve"> </w:delText>
        </w:r>
      </w:del>
      <w:ins w:id="2" w:author="Laura H Spencer" w:date="2020-06-17T14:31:00Z">
        <w:r w:rsidR="004A00EE">
          <w:t>mud worm</w:t>
        </w:r>
      </w:ins>
      <w:del w:id="3" w:author="Laura H Spencer" w:date="2020-06-15T22:24:00Z">
        <w:r w:rsidRPr="00670C03" w:rsidDel="00A369CB">
          <w:delText>spp.</w:delText>
        </w:r>
      </w:del>
      <w:r>
        <w:t xml:space="preserve"> infestations in cultured shellfish. Studies include those that identified</w:t>
      </w:r>
      <w:ins w:id="4" w:author="Laura H Spencer" w:date="2020-06-15T22:25:00Z">
        <w:r w:rsidR="006F7758">
          <w:t xml:space="preserve"> boring</w:t>
        </w:r>
      </w:ins>
      <w:r>
        <w:t xml:space="preserve"> </w:t>
      </w:r>
      <w:r>
        <w:rPr>
          <w:i/>
        </w:rPr>
        <w:t>Polydora</w:t>
      </w:r>
      <w:ins w:id="5" w:author="Laura H Spencer" w:date="2020-06-17T14:28:00Z">
        <w:r w:rsidR="00670C03">
          <w:t xml:space="preserve">, </w:t>
        </w:r>
        <w:r w:rsidR="00670C03" w:rsidRPr="00670C03">
          <w:rPr>
            <w:i/>
            <w:rPrChange w:id="6" w:author="Laura H Spencer" w:date="2020-06-17T14:28:00Z">
              <w:rPr/>
            </w:rPrChange>
          </w:rPr>
          <w:t>Dipolydora</w:t>
        </w:r>
        <w:r w:rsidR="00670C03">
          <w:t xml:space="preserve">, and </w:t>
        </w:r>
      </w:ins>
      <w:del w:id="7" w:author="Laura H Spencer" w:date="2020-06-17T14:28:00Z">
        <w:r w:rsidDel="00670C03">
          <w:delText xml:space="preserve"> </w:delText>
        </w:r>
      </w:del>
      <w:ins w:id="8" w:author="Laura H Spencer" w:date="2020-06-15T22:24:00Z">
        <w:r w:rsidR="00A369CB" w:rsidRPr="00A369CB">
          <w:rPr>
            <w:i/>
            <w:rPrChange w:id="9" w:author="Laura H Spencer" w:date="2020-06-15T22:24:00Z">
              <w:rPr/>
            </w:rPrChange>
          </w:rPr>
          <w:t>Boccardia</w:t>
        </w:r>
        <w:r w:rsidR="00A369CB">
          <w:t xml:space="preserve"> </w:t>
        </w:r>
      </w:ins>
      <w:r>
        <w:t xml:space="preserve">spp. in shellfish grown on farms or in culture experiments, and omits infestations documented in wild-collected shellfish. </w:t>
      </w:r>
    </w:p>
    <w:tbl>
      <w:tblPr>
        <w:tblStyle w:val="a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  <w:tblPrChange w:id="10" w:author="Laura H Spencer" w:date="2020-06-15T22:53:00Z">
          <w:tblPr>
            <w:tblStyle w:val="a"/>
            <w:tblW w:w="939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975"/>
        <w:gridCol w:w="1665"/>
        <w:gridCol w:w="1942"/>
        <w:gridCol w:w="2363"/>
        <w:gridCol w:w="2445"/>
        <w:tblGridChange w:id="11">
          <w:tblGrid>
            <w:gridCol w:w="975"/>
            <w:gridCol w:w="1665"/>
            <w:gridCol w:w="1890"/>
            <w:gridCol w:w="52"/>
            <w:gridCol w:w="2363"/>
            <w:gridCol w:w="2445"/>
          </w:tblGrid>
        </w:tblGridChange>
      </w:tblGrid>
      <w:tr w:rsidR="006D6617" w14:paraId="64C29074" w14:textId="77777777" w:rsidTr="00374A17">
        <w:trPr>
          <w:trHeight w:val="300"/>
          <w:trPrChange w:id="12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BDBDBD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2F81C7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BDBDBD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3689F6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BDBDBD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FB8FA2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Polydora</w:t>
            </w:r>
            <w:r>
              <w:rPr>
                <w:b/>
                <w:sz w:val="20"/>
                <w:szCs w:val="20"/>
              </w:rPr>
              <w:t xml:space="preserve"> species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BDBDBD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661973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Cultured host species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BDBDBD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F1F14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6D6617" w14:paraId="785845EC" w14:textId="77777777" w:rsidTr="00374A17">
        <w:trPr>
          <w:trHeight w:val="300"/>
          <w:trPrChange w:id="18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72C938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42540C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South Wales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338AE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64B3F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Saccostrea glomerata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598BE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Wisely, Holiday &amp; Reid 1979</w:t>
            </w:r>
          </w:p>
        </w:tc>
      </w:tr>
      <w:tr w:rsidR="006D6617" w14:paraId="1BCCF4C6" w14:textId="77777777" w:rsidTr="00374A17">
        <w:trPr>
          <w:trHeight w:val="740"/>
          <w:trPrChange w:id="24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D7F73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D79576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Australia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319FEA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574C15E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38B7AF44" w14:textId="77777777" w:rsidR="006D6617" w:rsidRDefault="006D6617" w:rsidP="00EB5010">
            <w:pPr>
              <w:widowControl w:val="0"/>
              <w:rPr>
                <w:ins w:id="28" w:author="Laura H Spencer" w:date="2020-06-16T19:29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13B61A26" w14:textId="77777777" w:rsidR="00D42906" w:rsidRDefault="00D42906" w:rsidP="00EB5010">
            <w:pPr>
              <w:widowControl w:val="0"/>
              <w:rPr>
                <w:ins w:id="29" w:author="Laura H Spencer" w:date="2020-06-16T19:30:00Z"/>
                <w:i/>
                <w:sz w:val="20"/>
                <w:szCs w:val="20"/>
              </w:rPr>
            </w:pPr>
            <w:ins w:id="30" w:author="Laura H Spencer" w:date="2020-06-16T19:30:00Z">
              <w:r>
                <w:rPr>
                  <w:i/>
                  <w:sz w:val="20"/>
                  <w:szCs w:val="20"/>
                </w:rPr>
                <w:t>B. chilensis</w:t>
              </w:r>
            </w:ins>
          </w:p>
          <w:p w14:paraId="1CF11DB4" w14:textId="7F350C56" w:rsidR="00D42906" w:rsidRDefault="00D42906" w:rsidP="00EB5010">
            <w:pPr>
              <w:widowControl w:val="0"/>
              <w:rPr>
                <w:sz w:val="20"/>
                <w:szCs w:val="20"/>
              </w:rPr>
            </w:pPr>
            <w:ins w:id="31" w:author="Laura H Spencer" w:date="2020-06-16T19:30:00Z">
              <w:r>
                <w:rPr>
                  <w:i/>
                  <w:sz w:val="20"/>
                  <w:szCs w:val="20"/>
                </w:rPr>
                <w:t>B. polybranchia</w:t>
              </w:r>
            </w:ins>
            <w:ins w:id="32" w:author="Laura H Spencer" w:date="2020-06-16T20:02:00Z">
              <w:r w:rsidR="008D7364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3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90D539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Mytilus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4D83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Pregenzer 1983</w:t>
            </w:r>
          </w:p>
        </w:tc>
      </w:tr>
      <w:tr w:rsidR="006D6617" w14:paraId="7751BCD1" w14:textId="77777777" w:rsidTr="00374A17">
        <w:trPr>
          <w:trHeight w:val="740"/>
          <w:trPrChange w:id="35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D7197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6F7986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South Wales, southern Queensland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8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39F9D6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9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D65A85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Saccostrea glomerata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0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F724F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 1993</w:t>
            </w:r>
          </w:p>
        </w:tc>
      </w:tr>
      <w:tr w:rsidR="006D6617" w14:paraId="5EDAEF78" w14:textId="77777777" w:rsidTr="00374A17">
        <w:trPr>
          <w:trHeight w:val="300"/>
          <w:trPrChange w:id="41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2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C59AD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3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8D1AF6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Tasmania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4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D5D0F2E" w14:textId="77777777" w:rsidR="006D6617" w:rsidRDefault="006D6617" w:rsidP="00EB5010">
            <w:pPr>
              <w:widowControl w:val="0"/>
              <w:rPr>
                <w:ins w:id="45" w:author="Laura H Spencer" w:date="2020-06-16T19:03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7F43BE76" w14:textId="52FD4B12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ins w:id="46" w:author="Laura H Spencer" w:date="2020-06-16T19:03:00Z">
              <w:r>
                <w:rPr>
                  <w:i/>
                  <w:sz w:val="20"/>
                  <w:szCs w:val="20"/>
                </w:rPr>
                <w:t>B. knoxi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EEBB3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Haliotis rubra; </w:t>
            </w:r>
          </w:p>
          <w:p w14:paraId="3590FAA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EDCCE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Lleonart, Handlinger &amp; Powell 2003</w:t>
            </w:r>
            <w:del w:id="49" w:author="Laura H Spencer" w:date="2020-07-06T22:02:00Z">
              <w:r w:rsidDel="00BB347F">
                <w:rPr>
                  <w:sz w:val="20"/>
                  <w:szCs w:val="20"/>
                </w:rPr>
                <w:delText>a</w:delText>
              </w:r>
            </w:del>
          </w:p>
        </w:tc>
      </w:tr>
      <w:tr w:rsidR="006D6617" w14:paraId="153F7ACC" w14:textId="77777777" w:rsidTr="00374A17">
        <w:trPr>
          <w:trHeight w:val="740"/>
          <w:trPrChange w:id="50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021ACD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6F1145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Southwest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9A72694" w14:textId="6908C3BC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ins w:id="54" w:author="Laura H Spencer" w:date="2020-06-16T20:31:00Z">
              <w:r w:rsidR="006F2A2D">
                <w:rPr>
                  <w:i/>
                  <w:sz w:val="20"/>
                  <w:szCs w:val="20"/>
                </w:rPr>
                <w:t xml:space="preserve"> (hoplura)</w:t>
              </w:r>
            </w:ins>
            <w:ins w:id="55" w:author="Laura H Spencer" w:date="2020-06-17T14:31:00Z">
              <w:r w:rsidR="00670C03">
                <w:rPr>
                  <w:i/>
                  <w:sz w:val="20"/>
                  <w:szCs w:val="20"/>
                </w:rPr>
                <w:t>**</w:t>
              </w:r>
            </w:ins>
          </w:p>
          <w:p w14:paraId="3C7FB9B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65540EC6" w14:textId="77777777" w:rsidR="006D6617" w:rsidRDefault="006D6617" w:rsidP="00EB5010">
            <w:pPr>
              <w:widowControl w:val="0"/>
              <w:rPr>
                <w:ins w:id="56" w:author="Laura H Spencer" w:date="2020-06-16T18:27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  <w:p w14:paraId="0B051D18" w14:textId="6A8C730A" w:rsidR="00E048EA" w:rsidRDefault="00E048EA" w:rsidP="00EB5010">
            <w:pPr>
              <w:widowControl w:val="0"/>
              <w:rPr>
                <w:sz w:val="20"/>
                <w:szCs w:val="20"/>
              </w:rPr>
            </w:pPr>
            <w:ins w:id="57" w:author="Laura H Spencer" w:date="2020-06-16T18:27:00Z">
              <w:r>
                <w:rPr>
                  <w:i/>
                  <w:sz w:val="20"/>
                  <w:szCs w:val="20"/>
                </w:rPr>
                <w:t>B. knoxi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39D33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laevigata;</w:t>
            </w:r>
          </w:p>
          <w:p w14:paraId="6B69F43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roei;</w:t>
            </w:r>
          </w:p>
          <w:p w14:paraId="5ACA19F9" w14:textId="4E0AAD08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Saccostrea </w:t>
            </w:r>
            <w:ins w:id="59" w:author="Laura H Spencer" w:date="2020-06-16T18:28:00Z">
              <w:r w:rsidR="00E048EA">
                <w:rPr>
                  <w:i/>
                  <w:sz w:val="20"/>
                  <w:szCs w:val="20"/>
                </w:rPr>
                <w:t>glomerat</w:t>
              </w:r>
            </w:ins>
            <w:ins w:id="60" w:author="Laura H Spencer" w:date="2020-06-16T18:29:00Z">
              <w:r w:rsidR="00E048EA">
                <w:rPr>
                  <w:i/>
                  <w:sz w:val="20"/>
                  <w:szCs w:val="20"/>
                </w:rPr>
                <w:t>a</w:t>
              </w:r>
            </w:ins>
            <w:del w:id="61" w:author="Laura H Spencer" w:date="2020-06-16T18:29:00Z">
              <w:r w:rsidDel="00E048EA">
                <w:rPr>
                  <w:i/>
                  <w:sz w:val="20"/>
                  <w:szCs w:val="20"/>
                </w:rPr>
                <w:delText>commercialis</w:delText>
              </w:r>
            </w:del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2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53506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Sato-Okoshi, Okoshi &amp; Shaw 2008</w:t>
            </w:r>
          </w:p>
        </w:tc>
      </w:tr>
      <w:tr w:rsidR="006D6617" w14:paraId="798C1EF1" w14:textId="77777777" w:rsidTr="00374A17">
        <w:trPr>
          <w:trHeight w:val="520"/>
          <w:trPrChange w:id="63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56AA9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Belgium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5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ADC465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Bassin do Chasse, Ostend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6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825FE0" w14:textId="510BC65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ins w:id="67" w:author="Laura H Spencer" w:date="2020-06-16T19:46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A4F51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5BF9D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Daro &amp; Bofill 1972</w:t>
            </w:r>
          </w:p>
        </w:tc>
      </w:tr>
      <w:tr w:rsidR="006D6617" w14:paraId="64AAAE3A" w14:textId="77777777" w:rsidTr="00374A17">
        <w:trPr>
          <w:trHeight w:val="300"/>
          <w:trPrChange w:id="70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F8BF7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7930AC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Southern Brazil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F11D4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16F7E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rhizophorae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E30794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Nascimento 1983</w:t>
            </w:r>
          </w:p>
        </w:tc>
      </w:tr>
      <w:tr w:rsidR="006D6617" w14:paraId="15BE93D9" w14:textId="77777777" w:rsidTr="00374A17">
        <w:trPr>
          <w:trHeight w:val="520"/>
          <w:trPrChange w:id="7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2EAE1C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7E5638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Santa Catarina, Ribeirão da Ilha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7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6289ED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61A82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07CFB3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Sabry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2011</w:t>
            </w:r>
          </w:p>
        </w:tc>
      </w:tr>
      <w:tr w:rsidR="006D6617" w14:paraId="47603189" w14:textId="77777777" w:rsidTr="00374A17">
        <w:trPr>
          <w:trHeight w:val="960"/>
          <w:trPrChange w:id="82" w:author="Laura H Spencer" w:date="2020-06-15T22:53:00Z">
            <w:trPr>
              <w:trHeight w:val="96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B3AB3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F2695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São Francisco River estuary, Sergipe state, northeastern Brazil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C0BE2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04B757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gasar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8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9E6693D" w14:textId="232C1EDC" w:rsidR="006D6617" w:rsidRDefault="00E14180" w:rsidP="00EB5010">
            <w:pPr>
              <w:widowControl w:val="0"/>
              <w:rPr>
                <w:sz w:val="20"/>
                <w:szCs w:val="20"/>
              </w:rPr>
            </w:pPr>
            <w:ins w:id="88" w:author="Laura H Spencer" w:date="2020-07-06T22:51:00Z">
              <w:r>
                <w:rPr>
                  <w:sz w:val="20"/>
                  <w:szCs w:val="20"/>
                </w:rPr>
                <w:t>D</w:t>
              </w:r>
            </w:ins>
            <w:del w:id="89" w:author="Laura H Spencer" w:date="2020-07-06T22:51:00Z">
              <w:r w:rsidR="006D6617" w:rsidDel="00E14180">
                <w:rPr>
                  <w:sz w:val="20"/>
                  <w:szCs w:val="20"/>
                </w:rPr>
                <w:delText>d</w:delText>
              </w:r>
            </w:del>
            <w:r w:rsidR="006D6617">
              <w:rPr>
                <w:sz w:val="20"/>
                <w:szCs w:val="20"/>
              </w:rPr>
              <w:t xml:space="preserve">a Silva </w:t>
            </w:r>
            <w:r w:rsidR="006D6617" w:rsidRPr="00994F1B">
              <w:rPr>
                <w:i/>
                <w:sz w:val="20"/>
                <w:szCs w:val="20"/>
              </w:rPr>
              <w:t>et al</w:t>
            </w:r>
            <w:r w:rsidR="006D6617">
              <w:rPr>
                <w:sz w:val="20"/>
                <w:szCs w:val="20"/>
              </w:rPr>
              <w:t>. 2015</w:t>
            </w:r>
          </w:p>
        </w:tc>
      </w:tr>
      <w:tr w:rsidR="006D6617" w14:paraId="02123F40" w14:textId="77777777" w:rsidTr="00374A17">
        <w:trPr>
          <w:trHeight w:val="300"/>
          <w:trPrChange w:id="90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0593D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AAB2DD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Brunswick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0A1CF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3053E3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B3096B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Clements </w:t>
            </w:r>
            <w:r>
              <w:rPr>
                <w:i/>
                <w:sz w:val="20"/>
                <w:szCs w:val="20"/>
              </w:rPr>
              <w:t xml:space="preserve">et al. </w:t>
            </w:r>
            <w:r>
              <w:rPr>
                <w:sz w:val="20"/>
                <w:szCs w:val="20"/>
              </w:rPr>
              <w:t>2017a</w:t>
            </w:r>
          </w:p>
        </w:tc>
      </w:tr>
      <w:tr w:rsidR="006D6617" w14:paraId="0A53F031" w14:textId="77777777" w:rsidTr="00374A17">
        <w:trPr>
          <w:trHeight w:val="300"/>
          <w:trPrChange w:id="96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111352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C309D7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Herradura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9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014D0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97FEC9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chilensis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BA4BF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Salvo &amp; Martinez 1985</w:t>
            </w:r>
          </w:p>
        </w:tc>
      </w:tr>
      <w:tr w:rsidR="006D6617" w14:paraId="7C190597" w14:textId="77777777" w:rsidTr="00374A17">
        <w:trPr>
          <w:trHeight w:val="520"/>
          <w:trPrChange w:id="102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13234F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276F5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Tongoy Bay, Coquimbo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9E6C3CF" w14:textId="108F9F0D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Unknown species similar to </w:t>
            </w:r>
            <w:r>
              <w:rPr>
                <w:i/>
                <w:sz w:val="20"/>
                <w:szCs w:val="20"/>
              </w:rPr>
              <w:t>P. ciliata</w:t>
            </w:r>
            <w:ins w:id="106" w:author="Laura H Spencer" w:date="2020-06-16T19:46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7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F28AF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Argopecten purpuratus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08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7C999A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Basilio, Canete &amp; Rozbaczylo 1995</w:t>
            </w:r>
          </w:p>
        </w:tc>
      </w:tr>
      <w:tr w:rsidR="006D6617" w14:paraId="779F8E17" w14:textId="77777777" w:rsidTr="00374A17">
        <w:trPr>
          <w:trHeight w:val="960"/>
          <w:trPrChange w:id="109" w:author="Laura H Spencer" w:date="2020-06-15T22:53:00Z">
            <w:trPr>
              <w:trHeight w:val="96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0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6F8753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1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B535C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Shandong Peninsula and Shanghai in eastern China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2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DC6CE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onagawaensis</w:t>
            </w:r>
          </w:p>
          <w:p w14:paraId="214BC04D" w14:textId="18086A86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  <w:ins w:id="113" w:author="Laura H Spencer" w:date="2020-06-17T17:49:00Z">
              <w:r w:rsidR="00FD48FB">
                <w:rPr>
                  <w:i/>
                  <w:sz w:val="20"/>
                  <w:szCs w:val="20"/>
                </w:rPr>
                <w:t>***</w:t>
              </w:r>
            </w:ins>
          </w:p>
          <w:p w14:paraId="721D1B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1BA625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yessoensis;</w:t>
            </w:r>
          </w:p>
          <w:p w14:paraId="465B252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hannai;</w:t>
            </w:r>
          </w:p>
          <w:p w14:paraId="31AE286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Chlamys farreri;</w:t>
            </w:r>
          </w:p>
          <w:p w14:paraId="0151F2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C4AF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Sato-Okoshi, Okoshi &amp; Abe 2013</w:t>
            </w:r>
          </w:p>
        </w:tc>
      </w:tr>
      <w:tr w:rsidR="006D6617" w14:paraId="73643769" w14:textId="77777777" w:rsidTr="00374A17">
        <w:trPr>
          <w:trHeight w:val="520"/>
          <w:trPrChange w:id="11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1AFB3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 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9247EB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Chomes, Gulf of Nicoya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1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81E177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77C43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rhizophorae; 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EAE64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Zuniga, Zurburg &amp; Zamora 1998</w:t>
            </w:r>
          </w:p>
        </w:tc>
      </w:tr>
      <w:tr w:rsidR="006D6617" w14:paraId="720F0B8C" w14:textId="77777777" w:rsidTr="00374A17">
        <w:trPr>
          <w:trHeight w:val="300"/>
          <w:trPrChange w:id="122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6AEB59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77A85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Arcachon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272B34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55423A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7E973E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Robert, Borel, Pichot &amp; Trut 1991</w:t>
            </w:r>
          </w:p>
        </w:tc>
      </w:tr>
      <w:tr w:rsidR="006D6617" w14:paraId="0A1CFEA9" w14:textId="77777777" w:rsidTr="00374A17">
        <w:trPr>
          <w:trHeight w:val="520"/>
          <w:trPrChange w:id="128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2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63AFC6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F125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Brest, 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13D45C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6AB27F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F299A9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Mazurie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1995</w:t>
            </w:r>
          </w:p>
        </w:tc>
      </w:tr>
      <w:tr w:rsidR="006D6617" w14:paraId="7A17DC36" w14:textId="77777777" w:rsidTr="00374A17">
        <w:trPr>
          <w:trHeight w:val="520"/>
          <w:trPrChange w:id="134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623E6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50111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50EB611" w14:textId="7AAFC895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ins w:id="138" w:author="Laura H Spencer" w:date="2020-06-16T19:46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  <w:p w14:paraId="606B7CD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39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A06B8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0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34A72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Fleury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2001</w:t>
            </w:r>
          </w:p>
        </w:tc>
      </w:tr>
      <w:tr w:rsidR="006D6617" w14:paraId="752FBF5D" w14:textId="77777777" w:rsidTr="00374A17">
        <w:trPr>
          <w:trHeight w:val="300"/>
          <w:trPrChange w:id="141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2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067EE8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3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E3705C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4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FE4FDA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spp,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5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E4DD6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6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D0E35B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Fleury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2003</w:t>
            </w:r>
          </w:p>
        </w:tc>
      </w:tr>
      <w:tr w:rsidR="006D6617" w14:paraId="0EE70187" w14:textId="77777777" w:rsidTr="00374A17">
        <w:trPr>
          <w:trHeight w:val="300"/>
          <w:trPrChange w:id="147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8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3CD45B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49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4F8BC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Normandy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0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569079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1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955E26E" w14:textId="4931092B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</w:t>
            </w:r>
            <w:ins w:id="152" w:author="Laura H Spencer" w:date="2020-06-16T18:50:00Z">
              <w:r w:rsidR="000F7444">
                <w:rPr>
                  <w:i/>
                  <w:sz w:val="20"/>
                  <w:szCs w:val="20"/>
                </w:rPr>
                <w:t>a</w:t>
              </w:r>
            </w:ins>
            <w:r>
              <w:rPr>
                <w:i/>
                <w:sz w:val="20"/>
                <w:szCs w:val="20"/>
              </w:rPr>
              <w:t>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5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EDC9258" w14:textId="333C7A94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Ropert</w:t>
            </w:r>
            <w:del w:id="154" w:author="Laura H Spencer" w:date="2020-07-06T23:13:00Z">
              <w:r w:rsidDel="00F365F0">
                <w:rPr>
                  <w:sz w:val="20"/>
                  <w:szCs w:val="20"/>
                </w:rPr>
                <w:delText>, Pien, Mary &amp; Bouchaud</w:delText>
              </w:r>
            </w:del>
            <w:ins w:id="155" w:author="Laura H Spencer" w:date="2020-07-06T23:13:00Z">
              <w:r w:rsidR="00F365F0">
                <w:rPr>
                  <w:sz w:val="20"/>
                  <w:szCs w:val="20"/>
                </w:rPr>
                <w:t xml:space="preserve"> </w:t>
              </w:r>
              <w:r w:rsidR="00F365F0" w:rsidRPr="00F365F0">
                <w:rPr>
                  <w:i/>
                  <w:sz w:val="20"/>
                  <w:szCs w:val="20"/>
                  <w:rPrChange w:id="156" w:author="Laura H Spencer" w:date="2020-07-06T23:13:00Z">
                    <w:rPr>
                      <w:sz w:val="20"/>
                      <w:szCs w:val="20"/>
                    </w:rPr>
                  </w:rPrChange>
                </w:rPr>
                <w:t>et al.</w:t>
              </w:r>
            </w:ins>
            <w:r>
              <w:rPr>
                <w:sz w:val="20"/>
                <w:szCs w:val="20"/>
              </w:rPr>
              <w:t xml:space="preserve"> 2007</w:t>
            </w:r>
          </w:p>
        </w:tc>
      </w:tr>
      <w:tr w:rsidR="00FE3856" w14:paraId="57C66E6B" w14:textId="77777777" w:rsidTr="00374A17">
        <w:trPr>
          <w:trHeight w:val="300"/>
          <w:ins w:id="157" w:author="Laura H Spencer" w:date="2020-06-16T18:59:00Z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03891" w14:textId="75F5001A" w:rsidR="00FE3856" w:rsidRDefault="00FE3856" w:rsidP="00EB5010">
            <w:pPr>
              <w:widowControl w:val="0"/>
              <w:rPr>
                <w:ins w:id="158" w:author="Laura H Spencer" w:date="2020-06-16T18:59:00Z"/>
                <w:sz w:val="20"/>
                <w:szCs w:val="20"/>
              </w:rPr>
            </w:pPr>
            <w:ins w:id="159" w:author="Laura H Spencer" w:date="2020-06-16T18:59:00Z">
              <w:r>
                <w:rPr>
                  <w:sz w:val="20"/>
                  <w:szCs w:val="20"/>
                </w:rPr>
                <w:t>France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6D418" w14:textId="71BC402A" w:rsidR="00FE3856" w:rsidRDefault="00FE3856" w:rsidP="00EB5010">
            <w:pPr>
              <w:widowControl w:val="0"/>
              <w:rPr>
                <w:ins w:id="160" w:author="Laura H Spencer" w:date="2020-06-16T18:59:00Z"/>
                <w:sz w:val="20"/>
                <w:szCs w:val="20"/>
              </w:rPr>
            </w:pPr>
            <w:ins w:id="161" w:author="Laura H Spencer" w:date="2020-06-16T18:59:00Z">
              <w:r>
                <w:rPr>
                  <w:sz w:val="20"/>
                  <w:szCs w:val="20"/>
                </w:rPr>
                <w:t>Normandy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56CA" w14:textId="73A1A9F6" w:rsidR="00FE3856" w:rsidRDefault="0033236E" w:rsidP="00EB5010">
            <w:pPr>
              <w:widowControl w:val="0"/>
              <w:rPr>
                <w:ins w:id="162" w:author="Laura H Spencer" w:date="2020-06-16T18:59:00Z"/>
                <w:sz w:val="20"/>
                <w:szCs w:val="20"/>
              </w:rPr>
            </w:pPr>
            <w:ins w:id="163" w:author="Laura H Spencer" w:date="2020-06-17T16:51:00Z">
              <w:r>
                <w:rPr>
                  <w:sz w:val="20"/>
                  <w:szCs w:val="20"/>
                </w:rPr>
                <w:t>s</w:t>
              </w:r>
            </w:ins>
            <w:ins w:id="164" w:author="Laura H Spencer" w:date="2020-06-17T14:31:00Z">
              <w:r w:rsidR="00670C03">
                <w:rPr>
                  <w:sz w:val="20"/>
                  <w:szCs w:val="20"/>
                </w:rPr>
                <w:t>pp.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55475" w14:textId="6D754538" w:rsidR="00FE3856" w:rsidRDefault="00FE3856" w:rsidP="00EB5010">
            <w:pPr>
              <w:widowControl w:val="0"/>
              <w:rPr>
                <w:ins w:id="165" w:author="Laura H Spencer" w:date="2020-06-16T18:59:00Z"/>
                <w:i/>
                <w:sz w:val="20"/>
                <w:szCs w:val="20"/>
              </w:rPr>
            </w:pPr>
            <w:ins w:id="166" w:author="Laura H Spencer" w:date="2020-06-16T18:59:00Z">
              <w:r>
                <w:rPr>
                  <w:i/>
                  <w:sz w:val="20"/>
                  <w:szCs w:val="20"/>
                </w:rPr>
                <w:t>Crassostrea gigas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5D482" w14:textId="03C467A9" w:rsidR="00FE3856" w:rsidRDefault="00FE3856" w:rsidP="00EB5010">
            <w:pPr>
              <w:widowControl w:val="0"/>
              <w:rPr>
                <w:ins w:id="167" w:author="Laura H Spencer" w:date="2020-06-16T18:59:00Z"/>
                <w:sz w:val="20"/>
                <w:szCs w:val="20"/>
              </w:rPr>
            </w:pPr>
            <w:ins w:id="168" w:author="Laura H Spencer" w:date="2020-06-16T18:59:00Z">
              <w:r>
                <w:rPr>
                  <w:sz w:val="20"/>
                  <w:szCs w:val="20"/>
                </w:rPr>
                <w:t xml:space="preserve">Royer </w:t>
              </w:r>
              <w:r w:rsidRPr="00FE3856">
                <w:rPr>
                  <w:i/>
                  <w:sz w:val="20"/>
                  <w:szCs w:val="20"/>
                  <w:rPrChange w:id="169" w:author="Laura H Spencer" w:date="2020-06-16T18:59:00Z">
                    <w:rPr>
                      <w:sz w:val="20"/>
                      <w:szCs w:val="20"/>
                    </w:rPr>
                  </w:rPrChange>
                </w:rPr>
                <w:t>et al</w:t>
              </w:r>
              <w:r>
                <w:rPr>
                  <w:sz w:val="20"/>
                  <w:szCs w:val="20"/>
                </w:rPr>
                <w:t>. 2006</w:t>
              </w:r>
            </w:ins>
          </w:p>
        </w:tc>
      </w:tr>
      <w:tr w:rsidR="00E048EA" w14:paraId="37CC5C04" w14:textId="77777777" w:rsidTr="00374A17">
        <w:trPr>
          <w:trHeight w:val="300"/>
          <w:ins w:id="170" w:author="Laura H Spencer" w:date="2020-06-16T18:48:00Z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5CE78" w14:textId="662F786F" w:rsidR="00E048EA" w:rsidRDefault="00E048EA" w:rsidP="00EB5010">
            <w:pPr>
              <w:widowControl w:val="0"/>
              <w:rPr>
                <w:ins w:id="171" w:author="Laura H Spencer" w:date="2020-06-16T18:48:00Z"/>
                <w:sz w:val="20"/>
                <w:szCs w:val="20"/>
              </w:rPr>
            </w:pPr>
            <w:ins w:id="172" w:author="Laura H Spencer" w:date="2020-06-16T18:48:00Z">
              <w:r>
                <w:rPr>
                  <w:sz w:val="20"/>
                  <w:szCs w:val="20"/>
                </w:rPr>
                <w:t>France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EB6F8" w14:textId="31D32BF6" w:rsidR="00E048EA" w:rsidRDefault="00E048EA" w:rsidP="00EB5010">
            <w:pPr>
              <w:widowControl w:val="0"/>
              <w:rPr>
                <w:ins w:id="173" w:author="Laura H Spencer" w:date="2020-06-16T18:48:00Z"/>
                <w:sz w:val="20"/>
                <w:szCs w:val="20"/>
              </w:rPr>
            </w:pPr>
            <w:ins w:id="174" w:author="Laura H Spencer" w:date="2020-06-16T18:48:00Z">
              <w:r>
                <w:rPr>
                  <w:sz w:val="20"/>
                  <w:szCs w:val="20"/>
                </w:rPr>
                <w:t>Normandy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71E1E" w14:textId="00BA0E12" w:rsidR="00E048EA" w:rsidRDefault="000F7444" w:rsidP="00EB5010">
            <w:pPr>
              <w:widowControl w:val="0"/>
              <w:rPr>
                <w:ins w:id="175" w:author="Laura H Spencer" w:date="2020-06-16T18:48:00Z"/>
                <w:sz w:val="20"/>
                <w:szCs w:val="20"/>
              </w:rPr>
            </w:pPr>
            <w:ins w:id="176" w:author="Laura H Spencer" w:date="2020-06-16T18:48:00Z">
              <w:r>
                <w:rPr>
                  <w:sz w:val="20"/>
                  <w:szCs w:val="20"/>
                </w:rPr>
                <w:t>P. ciliat</w:t>
              </w:r>
            </w:ins>
            <w:ins w:id="177" w:author="Laura H Spencer" w:date="2020-06-16T19:47:00Z">
              <w:r w:rsidR="00A23E4B">
                <w:rPr>
                  <w:sz w:val="20"/>
                  <w:szCs w:val="20"/>
                </w:rPr>
                <w:t>a*</w:t>
              </w:r>
            </w:ins>
          </w:p>
          <w:p w14:paraId="031C77BB" w14:textId="77777777" w:rsidR="000F7444" w:rsidRDefault="000F7444" w:rsidP="00EB5010">
            <w:pPr>
              <w:widowControl w:val="0"/>
              <w:rPr>
                <w:ins w:id="178" w:author="Laura H Spencer" w:date="2020-06-16T18:48:00Z"/>
                <w:sz w:val="20"/>
                <w:szCs w:val="20"/>
              </w:rPr>
            </w:pPr>
            <w:ins w:id="179" w:author="Laura H Spencer" w:date="2020-06-16T18:48:00Z">
              <w:r>
                <w:rPr>
                  <w:sz w:val="20"/>
                  <w:szCs w:val="20"/>
                </w:rPr>
                <w:t>P. hoplura</w:t>
              </w:r>
            </w:ins>
          </w:p>
          <w:p w14:paraId="1F5C868E" w14:textId="2BCE4E81" w:rsidR="000F7444" w:rsidRDefault="000F7444" w:rsidP="00EB5010">
            <w:pPr>
              <w:widowControl w:val="0"/>
              <w:rPr>
                <w:ins w:id="180" w:author="Laura H Spencer" w:date="2020-06-16T18:48:00Z"/>
                <w:sz w:val="20"/>
                <w:szCs w:val="20"/>
              </w:rPr>
            </w:pPr>
            <w:ins w:id="181" w:author="Laura H Spencer" w:date="2020-06-16T18:48:00Z">
              <w:r>
                <w:rPr>
                  <w:sz w:val="20"/>
                  <w:szCs w:val="20"/>
                </w:rPr>
                <w:t>B. polybranchia</w:t>
              </w:r>
            </w:ins>
            <w:ins w:id="182" w:author="Laura H Spencer" w:date="2020-06-16T20:02:00Z">
              <w:r w:rsidR="008D7364">
                <w:rPr>
                  <w:sz w:val="20"/>
                  <w:szCs w:val="20"/>
                </w:rPr>
                <w:t>*</w:t>
              </w:r>
            </w:ins>
          </w:p>
          <w:p w14:paraId="6E6E3F14" w14:textId="3D408BD6" w:rsidR="000F7444" w:rsidRDefault="000F7444" w:rsidP="00EB5010">
            <w:pPr>
              <w:widowControl w:val="0"/>
              <w:rPr>
                <w:ins w:id="183" w:author="Laura H Spencer" w:date="2020-06-16T18:48:00Z"/>
                <w:sz w:val="20"/>
                <w:szCs w:val="20"/>
              </w:rPr>
            </w:pPr>
            <w:ins w:id="184" w:author="Laura H Spencer" w:date="2020-06-16T18:48:00Z">
              <w:r>
                <w:rPr>
                  <w:sz w:val="20"/>
                  <w:szCs w:val="20"/>
                </w:rPr>
                <w:t>B. semibranchi</w:t>
              </w:r>
            </w:ins>
            <w:ins w:id="185" w:author="Laura H Spencer" w:date="2020-06-16T18:49:00Z">
              <w:r>
                <w:rPr>
                  <w:sz w:val="20"/>
                  <w:szCs w:val="20"/>
                </w:rPr>
                <w:t>a</w:t>
              </w:r>
            </w:ins>
            <w:ins w:id="186" w:author="Laura H Spencer" w:date="2020-06-16T18:48:00Z">
              <w:r>
                <w:rPr>
                  <w:sz w:val="20"/>
                  <w:szCs w:val="20"/>
                </w:rPr>
                <w:t>ta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6CD31" w14:textId="38A5680D" w:rsidR="00E048EA" w:rsidRDefault="000F7444" w:rsidP="00EB5010">
            <w:pPr>
              <w:widowControl w:val="0"/>
              <w:rPr>
                <w:ins w:id="187" w:author="Laura H Spencer" w:date="2020-06-16T18:48:00Z"/>
                <w:i/>
                <w:sz w:val="20"/>
                <w:szCs w:val="20"/>
              </w:rPr>
            </w:pPr>
            <w:ins w:id="188" w:author="Laura H Spencer" w:date="2020-06-16T18:50:00Z">
              <w:r>
                <w:rPr>
                  <w:i/>
                  <w:sz w:val="20"/>
                  <w:szCs w:val="20"/>
                </w:rPr>
                <w:t>Crassostrea gigas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8C11" w14:textId="14CFB802" w:rsidR="00E048EA" w:rsidRDefault="000F7444" w:rsidP="00EB5010">
            <w:pPr>
              <w:widowControl w:val="0"/>
              <w:rPr>
                <w:ins w:id="189" w:author="Laura H Spencer" w:date="2020-06-16T18:48:00Z"/>
                <w:sz w:val="20"/>
                <w:szCs w:val="20"/>
              </w:rPr>
            </w:pPr>
            <w:ins w:id="190" w:author="Laura H Spencer" w:date="2020-06-16T18:49:00Z">
              <w:r>
                <w:rPr>
                  <w:sz w:val="20"/>
                  <w:szCs w:val="20"/>
                </w:rPr>
                <w:t xml:space="preserve">Ruellet </w:t>
              </w:r>
              <w:r w:rsidRPr="000F7444">
                <w:rPr>
                  <w:i/>
                  <w:sz w:val="20"/>
                  <w:szCs w:val="20"/>
                  <w:rPrChange w:id="191" w:author="Laura H Spencer" w:date="2020-06-16T18:50:00Z">
                    <w:rPr>
                      <w:sz w:val="20"/>
                      <w:szCs w:val="20"/>
                    </w:rPr>
                  </w:rPrChange>
                </w:rPr>
                <w:t>et al.</w:t>
              </w:r>
              <w:r>
                <w:rPr>
                  <w:sz w:val="20"/>
                  <w:szCs w:val="20"/>
                </w:rPr>
                <w:t xml:space="preserve"> 2004</w:t>
              </w:r>
            </w:ins>
          </w:p>
        </w:tc>
      </w:tr>
      <w:tr w:rsidR="006D6617" w14:paraId="4F4001C6" w14:textId="77777777" w:rsidTr="00374A17">
        <w:trPr>
          <w:trHeight w:val="300"/>
          <w:trPrChange w:id="192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F325D6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37001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Gulf of Mannar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B0AE52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C067D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00F8A7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Alagarswami &amp; Chellam 1976</w:t>
            </w:r>
          </w:p>
        </w:tc>
      </w:tr>
      <w:tr w:rsidR="006D6617" w14:paraId="3DAEC39D" w14:textId="77777777" w:rsidTr="00374A17">
        <w:trPr>
          <w:trHeight w:val="520"/>
          <w:trPrChange w:id="198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19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590DD2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Indonesia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180DAF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Padang Cermin Bay, Lampung.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75C04C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02F123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maxima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8DBA75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Hadiroseyani, Djokosetiyanto &amp; Iswadi 2007</w:t>
            </w:r>
          </w:p>
        </w:tc>
      </w:tr>
      <w:tr w:rsidR="006D6617" w14:paraId="391B4FAB" w14:textId="77777777" w:rsidTr="00374A17">
        <w:trPr>
          <w:trHeight w:val="300"/>
          <w:trPrChange w:id="204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4933B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F51D8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Guernsey, Kent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1E5FF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77DBA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0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431E49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Steele &amp; Mulcahy 1999</w:t>
            </w:r>
          </w:p>
        </w:tc>
      </w:tr>
      <w:tr w:rsidR="006D6617" w14:paraId="69F619B6" w14:textId="77777777" w:rsidTr="00374A17">
        <w:trPr>
          <w:trHeight w:val="520"/>
          <w:trPrChange w:id="210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7CC32A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FC0213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Dungarvan, County Waterford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C6E7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1B41BD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9BED9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Steele &amp; Mulcahy 2001</w:t>
            </w:r>
          </w:p>
        </w:tc>
      </w:tr>
      <w:tr w:rsidR="006D6617" w14:paraId="386C192C" w14:textId="77777777" w:rsidTr="00374A17">
        <w:trPr>
          <w:trHeight w:val="300"/>
          <w:trPrChange w:id="216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14537E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7D87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Adriatic Sea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1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C923FA" w14:textId="61AC3196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ins w:id="220" w:author="Laura H Spencer" w:date="2020-06-16T19:47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1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075E44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Tapes philippinarum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2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5C3ED1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Boscolo &amp; Giovanardi 2002</w:t>
            </w:r>
          </w:p>
        </w:tc>
      </w:tr>
      <w:tr w:rsidR="006D6617" w14:paraId="34357D23" w14:textId="77777777" w:rsidTr="00374A17">
        <w:trPr>
          <w:trHeight w:val="520"/>
          <w:trPrChange w:id="223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60E8A3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5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D8788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 Lagoon, North Adriatic Sea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6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993CCA0" w14:textId="6FCF5F00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ins w:id="227" w:author="Laura H Spencer" w:date="2020-06-16T19:47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61DCED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Tapes philippinarum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2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095219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Boscolo &amp; Giovanardi 2003</w:t>
            </w:r>
          </w:p>
        </w:tc>
      </w:tr>
      <w:tr w:rsidR="006D6617" w14:paraId="0D425090" w14:textId="77777777" w:rsidTr="00374A17">
        <w:trPr>
          <w:trHeight w:val="520"/>
          <w:trPrChange w:id="230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30E69C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FDBF4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Abashiri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39EFC0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variegata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5377A1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C53FDF5" w14:textId="7F6A2B62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</w:t>
            </w:r>
            <w:ins w:id="236" w:author="Laura H Spencer" w:date="2020-07-06T22:11:00Z">
              <w:r w:rsidR="00193914">
                <w:rPr>
                  <w:sz w:val="20"/>
                  <w:szCs w:val="20"/>
                </w:rPr>
                <w:t>o</w:t>
              </w:r>
            </w:ins>
            <w:del w:id="237" w:author="Laura H Spencer" w:date="2020-07-06T22:11:00Z">
              <w:r w:rsidDel="00193914">
                <w:rPr>
                  <w:sz w:val="20"/>
                  <w:szCs w:val="20"/>
                </w:rPr>
                <w:delText>a</w:delText>
              </w:r>
            </w:del>
            <w:r>
              <w:rPr>
                <w:sz w:val="20"/>
                <w:szCs w:val="20"/>
              </w:rPr>
              <w:t>shi, Sugawara &amp; Nomura 1990</w:t>
            </w:r>
          </w:p>
        </w:tc>
      </w:tr>
      <w:tr w:rsidR="006D6617" w14:paraId="7DDED93B" w14:textId="77777777" w:rsidTr="00374A17">
        <w:trPr>
          <w:trHeight w:val="300"/>
          <w:trPrChange w:id="238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3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194C6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994C5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Unknown, not in english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B71BD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57023B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A17608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Wada &amp; Masuda 1997</w:t>
            </w:r>
          </w:p>
        </w:tc>
      </w:tr>
      <w:tr w:rsidR="006D6617" w14:paraId="61F596A9" w14:textId="77777777" w:rsidTr="00374A17">
        <w:trPr>
          <w:trHeight w:val="2320"/>
          <w:trPrChange w:id="244" w:author="Laura H Spencer" w:date="2020-06-15T22:53:00Z">
            <w:trPr>
              <w:trHeight w:val="23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940A37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FCD0AB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sites across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4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21D91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  <w:p w14:paraId="359123F0" w14:textId="4C36EFB8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ins w:id="248" w:author="Laura H Spencer" w:date="2020-06-16T20:31:00Z">
              <w:r w:rsidR="006F2A2D">
                <w:rPr>
                  <w:i/>
                  <w:sz w:val="20"/>
                  <w:szCs w:val="20"/>
                </w:rPr>
                <w:t xml:space="preserve"> (hoplura)</w:t>
              </w:r>
            </w:ins>
            <w:ins w:id="249" w:author="Laura H Spencer" w:date="2020-06-17T14:30:00Z">
              <w:r w:rsidR="00670C03">
                <w:rPr>
                  <w:i/>
                  <w:sz w:val="20"/>
                  <w:szCs w:val="20"/>
                </w:rPr>
                <w:t>**</w:t>
              </w:r>
            </w:ins>
          </w:p>
          <w:p w14:paraId="1C1C81F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CB270B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</w:t>
            </w:r>
          </w:p>
          <w:p w14:paraId="349A043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yessoensis;</w:t>
            </w:r>
          </w:p>
          <w:p w14:paraId="13A0FB5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hannai;</w:t>
            </w:r>
          </w:p>
          <w:p w14:paraId="21D6088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discus;</w:t>
            </w:r>
          </w:p>
          <w:p w14:paraId="2B11DC1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gigantea;</w:t>
            </w:r>
          </w:p>
          <w:p w14:paraId="6734346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laevigata;</w:t>
            </w:r>
          </w:p>
          <w:p w14:paraId="58CBC83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roei;</w:t>
            </w:r>
          </w:p>
          <w:p w14:paraId="1CCC833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diversicolor supertexta;</w:t>
            </w:r>
          </w:p>
          <w:p w14:paraId="6CD2359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75E913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 &amp; Abe 2012</w:t>
            </w:r>
          </w:p>
        </w:tc>
      </w:tr>
      <w:tr w:rsidR="006D6617" w14:paraId="7EB27F63" w14:textId="77777777" w:rsidTr="00374A17">
        <w:trPr>
          <w:trHeight w:val="740"/>
          <w:trPrChange w:id="252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A1CD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B5A531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and West coasts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33326C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3C6440D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  <w:p w14:paraId="6D18650C" w14:textId="353DCF7D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ins w:id="256" w:author="Laura H Spencer" w:date="2020-06-16T20:31:00Z">
              <w:r w:rsidR="006F2A2D">
                <w:rPr>
                  <w:i/>
                  <w:sz w:val="20"/>
                  <w:szCs w:val="20"/>
                </w:rPr>
                <w:t xml:space="preserve"> (hoplura)</w:t>
              </w:r>
            </w:ins>
            <w:ins w:id="257" w:author="Laura H Spencer" w:date="2020-06-17T14:30:00Z">
              <w:r w:rsidR="00670C03">
                <w:rPr>
                  <w:i/>
                  <w:sz w:val="20"/>
                  <w:szCs w:val="20"/>
                </w:rPr>
                <w:t xml:space="preserve"> **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BE9819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</w:t>
            </w:r>
          </w:p>
          <w:p w14:paraId="281E081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fucata;</w:t>
            </w:r>
          </w:p>
          <w:p w14:paraId="2328A8E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discus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5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9E4844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Sato-Okoshi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2012</w:t>
            </w:r>
          </w:p>
        </w:tc>
      </w:tr>
      <w:tr w:rsidR="006D6617" w14:paraId="1E68E514" w14:textId="77777777" w:rsidTr="00374A17">
        <w:trPr>
          <w:trHeight w:val="520"/>
          <w:trPrChange w:id="260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CDE7A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Mexico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3C16A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 California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3D04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1D2CBE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EE47BA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Caceres-Martinez, Macias-Montes De Oca &amp; Vasquez-Yeomans 1998</w:t>
            </w:r>
          </w:p>
        </w:tc>
      </w:tr>
      <w:tr w:rsidR="006F7758" w14:paraId="5FADAB4F" w14:textId="77777777" w:rsidTr="00374A17">
        <w:trPr>
          <w:trHeight w:val="520"/>
          <w:ins w:id="266" w:author="Laura H Spencer" w:date="2020-06-15T22:36:00Z"/>
          <w:trPrChange w:id="267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68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C3E4106" w14:textId="5D109AB3" w:rsidR="006F7758" w:rsidRDefault="006F7758" w:rsidP="00EB5010">
            <w:pPr>
              <w:widowControl w:val="0"/>
              <w:rPr>
                <w:ins w:id="269" w:author="Laura H Spencer" w:date="2020-06-15T22:36:00Z"/>
                <w:sz w:val="20"/>
                <w:szCs w:val="20"/>
              </w:rPr>
            </w:pPr>
            <w:ins w:id="270" w:author="Laura H Spencer" w:date="2020-06-15T22:36:00Z">
              <w:r>
                <w:rPr>
                  <w:sz w:val="20"/>
                  <w:szCs w:val="20"/>
                </w:rPr>
                <w:lastRenderedPageBreak/>
                <w:t>Mexico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71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B51462B" w14:textId="44D031DE" w:rsidR="006F7758" w:rsidRDefault="006F7758" w:rsidP="00EB5010">
            <w:pPr>
              <w:widowControl w:val="0"/>
              <w:rPr>
                <w:ins w:id="272" w:author="Laura H Spencer" w:date="2020-06-15T22:36:00Z"/>
                <w:sz w:val="20"/>
                <w:szCs w:val="20"/>
              </w:rPr>
            </w:pPr>
            <w:ins w:id="273" w:author="Laura H Spencer" w:date="2020-06-15T22:39:00Z">
              <w:r>
                <w:rPr>
                  <w:sz w:val="20"/>
                  <w:szCs w:val="20"/>
                </w:rPr>
                <w:t>Baja California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74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7FDA1EF" w14:textId="100513C7" w:rsidR="006F7758" w:rsidRPr="006F7758" w:rsidRDefault="006F7758" w:rsidP="00EB5010">
            <w:pPr>
              <w:widowControl w:val="0"/>
              <w:rPr>
                <w:ins w:id="275" w:author="Laura H Spencer" w:date="2020-06-15T22:36:00Z"/>
                <w:i/>
                <w:sz w:val="20"/>
                <w:szCs w:val="20"/>
                <w:rPrChange w:id="276" w:author="Laura H Spencer" w:date="2020-06-15T22:36:00Z">
                  <w:rPr>
                    <w:ins w:id="277" w:author="Laura H Spencer" w:date="2020-06-15T22:36:00Z"/>
                    <w:sz w:val="20"/>
                    <w:szCs w:val="20"/>
                  </w:rPr>
                </w:rPrChange>
              </w:rPr>
            </w:pPr>
            <w:ins w:id="278" w:author="Laura H Spencer" w:date="2020-06-15T22:36:00Z">
              <w:r w:rsidRPr="006F7758">
                <w:rPr>
                  <w:i/>
                  <w:sz w:val="20"/>
                  <w:szCs w:val="20"/>
                  <w:rPrChange w:id="279" w:author="Laura H Spencer" w:date="2020-06-15T22:36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280" w:author="Laura H Spencer" w:date="2020-06-17T16:51:00Z">
              <w:r w:rsidR="0033236E">
                <w:rPr>
                  <w:i/>
                  <w:sz w:val="20"/>
                  <w:szCs w:val="20"/>
                </w:rPr>
                <w:t>.</w:t>
              </w:r>
            </w:ins>
            <w:ins w:id="281" w:author="Laura H Spencer" w:date="2020-06-15T22:36:00Z">
              <w:r w:rsidRPr="006F7758">
                <w:rPr>
                  <w:i/>
                  <w:sz w:val="20"/>
                  <w:szCs w:val="20"/>
                  <w:rPrChange w:id="282" w:author="Laura H Spencer" w:date="2020-06-15T22:36:00Z">
                    <w:rPr>
                      <w:sz w:val="20"/>
                      <w:szCs w:val="20"/>
                    </w:rPr>
                  </w:rPrChange>
                </w:rPr>
                <w:t xml:space="preserve"> proboscidea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83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83A1E25" w14:textId="0784C31C" w:rsidR="006F7758" w:rsidRDefault="006F7758" w:rsidP="00EB5010">
            <w:pPr>
              <w:widowControl w:val="0"/>
              <w:rPr>
                <w:ins w:id="284" w:author="Laura H Spencer" w:date="2020-06-15T22:36:00Z"/>
                <w:i/>
                <w:sz w:val="20"/>
                <w:szCs w:val="20"/>
              </w:rPr>
            </w:pPr>
            <w:ins w:id="285" w:author="Laura H Spencer" w:date="2020-06-15T22:36:00Z">
              <w:r>
                <w:rPr>
                  <w:i/>
                  <w:sz w:val="20"/>
                  <w:szCs w:val="20"/>
                </w:rPr>
                <w:t>Haliotis</w:t>
              </w:r>
            </w:ins>
            <w:ins w:id="286" w:author="Laura H Spencer" w:date="2020-06-15T22:38:00Z">
              <w:r>
                <w:rPr>
                  <w:i/>
                  <w:sz w:val="20"/>
                  <w:szCs w:val="20"/>
                </w:rPr>
                <w:t xml:space="preserve"> rufescens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8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8A366DA" w14:textId="4DB8114B" w:rsidR="006F7758" w:rsidRDefault="006F7758" w:rsidP="00EB5010">
            <w:pPr>
              <w:widowControl w:val="0"/>
              <w:rPr>
                <w:ins w:id="288" w:author="Laura H Spencer" w:date="2020-06-15T22:36:00Z"/>
                <w:sz w:val="20"/>
                <w:szCs w:val="20"/>
              </w:rPr>
            </w:pPr>
            <w:ins w:id="289" w:author="Laura H Spencer" w:date="2020-06-15T22:39:00Z">
              <w:r w:rsidRPr="006F7758">
                <w:rPr>
                  <w:sz w:val="20"/>
                  <w:szCs w:val="20"/>
                </w:rPr>
                <w:t>C</w:t>
              </w:r>
            </w:ins>
            <w:ins w:id="290" w:author="Laura H Spencer" w:date="2020-07-06T22:46:00Z">
              <w:r w:rsidR="007A54FA">
                <w:rPr>
                  <w:sz w:val="20"/>
                  <w:szCs w:val="20"/>
                </w:rPr>
                <w:t>a</w:t>
              </w:r>
            </w:ins>
            <w:ins w:id="291" w:author="Laura H Spencer" w:date="2020-06-15T22:39:00Z">
              <w:r w:rsidRPr="006F7758">
                <w:rPr>
                  <w:sz w:val="20"/>
                  <w:szCs w:val="20"/>
                </w:rPr>
                <w:t>ceres-Martínez</w:t>
              </w:r>
              <w:r>
                <w:rPr>
                  <w:sz w:val="20"/>
                  <w:szCs w:val="20"/>
                </w:rPr>
                <w:t xml:space="preserve"> </w:t>
              </w:r>
              <w:r w:rsidRPr="006F7758">
                <w:rPr>
                  <w:i/>
                  <w:sz w:val="20"/>
                  <w:szCs w:val="20"/>
                  <w:rPrChange w:id="292" w:author="Laura H Spencer" w:date="2020-06-15T22:39:00Z">
                    <w:rPr>
                      <w:sz w:val="20"/>
                      <w:szCs w:val="20"/>
                    </w:rPr>
                  </w:rPrChange>
                </w:rPr>
                <w:t>et al.</w:t>
              </w:r>
              <w:r>
                <w:rPr>
                  <w:sz w:val="20"/>
                  <w:szCs w:val="20"/>
                </w:rPr>
                <w:t xml:space="preserve"> 2016</w:t>
              </w:r>
            </w:ins>
          </w:p>
        </w:tc>
      </w:tr>
      <w:tr w:rsidR="006D6617" w14:paraId="046A8948" w14:textId="77777777" w:rsidTr="00374A17">
        <w:trPr>
          <w:trHeight w:val="520"/>
          <w:trPrChange w:id="293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928EC4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5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1FD72F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Islands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6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32FCA9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7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B7BD58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298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8BA76C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Curtin 1982</w:t>
            </w:r>
          </w:p>
        </w:tc>
      </w:tr>
      <w:tr w:rsidR="006D6617" w14:paraId="4B7B73DF" w14:textId="77777777" w:rsidTr="00374A17">
        <w:trPr>
          <w:trHeight w:val="520"/>
          <w:trPrChange w:id="299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00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62147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01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5BB2A6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Marlborough Sound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02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85587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0DE0A9C0" w14:textId="77777777" w:rsidR="006D6617" w:rsidRDefault="006D6617" w:rsidP="00EB5010">
            <w:pPr>
              <w:widowControl w:val="0"/>
              <w:rPr>
                <w:ins w:id="303" w:author="Laura H Spencer" w:date="2020-06-16T19:26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278021E4" w14:textId="77777777" w:rsidR="0005356D" w:rsidRDefault="0005356D" w:rsidP="00EB5010">
            <w:pPr>
              <w:widowControl w:val="0"/>
              <w:rPr>
                <w:ins w:id="304" w:author="Laura H Spencer" w:date="2020-06-16T19:27:00Z"/>
                <w:i/>
                <w:sz w:val="20"/>
                <w:szCs w:val="20"/>
              </w:rPr>
            </w:pPr>
            <w:ins w:id="305" w:author="Laura H Spencer" w:date="2020-06-16T19:26:00Z">
              <w:r>
                <w:rPr>
                  <w:i/>
                  <w:sz w:val="20"/>
                  <w:szCs w:val="20"/>
                </w:rPr>
                <w:t>B</w:t>
              </w:r>
              <w:r w:rsidR="00D42906">
                <w:rPr>
                  <w:i/>
                  <w:sz w:val="20"/>
                  <w:szCs w:val="20"/>
                </w:rPr>
                <w:t>. knoxi</w:t>
              </w:r>
            </w:ins>
          </w:p>
          <w:p w14:paraId="17F505A4" w14:textId="77777777" w:rsidR="00D42906" w:rsidRDefault="00D42906" w:rsidP="00EB5010">
            <w:pPr>
              <w:widowControl w:val="0"/>
              <w:rPr>
                <w:ins w:id="306" w:author="Laura H Spencer" w:date="2020-06-16T19:27:00Z"/>
                <w:i/>
                <w:sz w:val="20"/>
                <w:szCs w:val="20"/>
              </w:rPr>
            </w:pPr>
            <w:ins w:id="307" w:author="Laura H Spencer" w:date="2020-06-16T19:27:00Z">
              <w:r>
                <w:rPr>
                  <w:i/>
                  <w:sz w:val="20"/>
                  <w:szCs w:val="20"/>
                </w:rPr>
                <w:t>B. acus</w:t>
              </w:r>
            </w:ins>
          </w:p>
          <w:p w14:paraId="0DA5BDB0" w14:textId="77777777" w:rsidR="00D42906" w:rsidRDefault="00D42906" w:rsidP="00EB5010">
            <w:pPr>
              <w:widowControl w:val="0"/>
              <w:rPr>
                <w:ins w:id="308" w:author="Laura H Spencer" w:date="2020-06-16T19:27:00Z"/>
                <w:i/>
                <w:sz w:val="20"/>
                <w:szCs w:val="20"/>
              </w:rPr>
            </w:pPr>
            <w:ins w:id="309" w:author="Laura H Spencer" w:date="2020-06-16T19:27:00Z">
              <w:r>
                <w:rPr>
                  <w:i/>
                  <w:sz w:val="20"/>
                  <w:szCs w:val="20"/>
                </w:rPr>
                <w:t>B. chilensis</w:t>
              </w:r>
            </w:ins>
          </w:p>
          <w:p w14:paraId="442FD58A" w14:textId="12E7C0B9" w:rsidR="00D42906" w:rsidRDefault="00D42906" w:rsidP="00EB5010">
            <w:pPr>
              <w:widowControl w:val="0"/>
              <w:rPr>
                <w:sz w:val="20"/>
                <w:szCs w:val="20"/>
              </w:rPr>
            </w:pPr>
            <w:ins w:id="310" w:author="Laura H Spencer" w:date="2020-06-16T19:27:00Z">
              <w:r>
                <w:rPr>
                  <w:i/>
                  <w:sz w:val="20"/>
                  <w:szCs w:val="20"/>
                </w:rPr>
                <w:t>B. atokouica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11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A1FE33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12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45C14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1995</w:t>
            </w:r>
          </w:p>
        </w:tc>
      </w:tr>
      <w:tr w:rsidR="006D6617" w14:paraId="726D1A92" w14:textId="77777777" w:rsidTr="00374A17">
        <w:trPr>
          <w:trHeight w:val="520"/>
          <w:trPrChange w:id="313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1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1910B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15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A35377" w14:textId="3B6315B3" w:rsidR="006D6617" w:rsidRDefault="00FE3856" w:rsidP="00EB5010">
            <w:pPr>
              <w:widowControl w:val="0"/>
              <w:rPr>
                <w:sz w:val="20"/>
                <w:szCs w:val="20"/>
              </w:rPr>
            </w:pPr>
            <w:ins w:id="316" w:author="Laura H Spencer" w:date="2020-06-16T19:14:00Z">
              <w:r>
                <w:rPr>
                  <w:sz w:val="20"/>
                  <w:szCs w:val="20"/>
                </w:rPr>
                <w:t xml:space="preserve">Mahurangi </w:t>
              </w:r>
            </w:ins>
            <w:r w:rsidR="006D6617">
              <w:rPr>
                <w:sz w:val="20"/>
                <w:szCs w:val="20"/>
              </w:rPr>
              <w:t>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1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AC5AFE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7F0D7115" w14:textId="77777777" w:rsidR="006D6617" w:rsidRDefault="006D6617" w:rsidP="00EB5010">
            <w:pPr>
              <w:widowControl w:val="0"/>
              <w:rPr>
                <w:ins w:id="318" w:author="Laura H Spencer" w:date="2020-06-16T19:21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03F82FC6" w14:textId="77777777" w:rsidR="00154D96" w:rsidRDefault="00154D96" w:rsidP="00EB5010">
            <w:pPr>
              <w:widowControl w:val="0"/>
              <w:rPr>
                <w:ins w:id="319" w:author="Laura H Spencer" w:date="2020-06-16T19:21:00Z"/>
                <w:i/>
                <w:sz w:val="20"/>
                <w:szCs w:val="20"/>
              </w:rPr>
            </w:pPr>
            <w:ins w:id="320" w:author="Laura H Spencer" w:date="2020-06-16T19:21:00Z">
              <w:r>
                <w:rPr>
                  <w:i/>
                  <w:sz w:val="20"/>
                  <w:szCs w:val="20"/>
                </w:rPr>
                <w:t>B. acus</w:t>
              </w:r>
            </w:ins>
          </w:p>
          <w:p w14:paraId="7CFB2409" w14:textId="1B4367F7" w:rsidR="00154D96" w:rsidRDefault="00154D96" w:rsidP="00EB50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21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9A260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22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56302B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&amp; Bergquist 1997</w:t>
            </w:r>
          </w:p>
        </w:tc>
      </w:tr>
      <w:tr w:rsidR="00FE3856" w14:paraId="5FE19B6F" w14:textId="77777777" w:rsidTr="00374A17">
        <w:trPr>
          <w:trHeight w:val="520"/>
          <w:ins w:id="323" w:author="Laura H Spencer" w:date="2020-06-16T19:09:00Z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F0BBE" w14:textId="5E62E1EB" w:rsidR="00FE3856" w:rsidRDefault="00FE3856" w:rsidP="00EB5010">
            <w:pPr>
              <w:widowControl w:val="0"/>
              <w:rPr>
                <w:ins w:id="324" w:author="Laura H Spencer" w:date="2020-06-16T19:09:00Z"/>
                <w:sz w:val="20"/>
                <w:szCs w:val="20"/>
              </w:rPr>
            </w:pPr>
            <w:ins w:id="325" w:author="Laura H Spencer" w:date="2020-06-16T19:09:00Z">
              <w:r>
                <w:rPr>
                  <w:sz w:val="20"/>
                  <w:szCs w:val="20"/>
                </w:rPr>
                <w:t>New Zealand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228B9" w14:textId="5FBF63E1" w:rsidR="00FE3856" w:rsidRDefault="00FE3856" w:rsidP="00EB5010">
            <w:pPr>
              <w:widowControl w:val="0"/>
              <w:rPr>
                <w:ins w:id="326" w:author="Laura H Spencer" w:date="2020-06-16T19:09:00Z"/>
                <w:sz w:val="20"/>
                <w:szCs w:val="20"/>
              </w:rPr>
            </w:pPr>
            <w:ins w:id="327" w:author="Laura H Spencer" w:date="2020-06-16T19:09:00Z">
              <w:r>
                <w:rPr>
                  <w:sz w:val="20"/>
                  <w:szCs w:val="20"/>
                </w:rPr>
                <w:t>Marlborough Sound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143F6" w14:textId="2E36AAE8" w:rsidR="00FE3856" w:rsidRPr="00FE3856" w:rsidRDefault="00FE3856" w:rsidP="00EB5010">
            <w:pPr>
              <w:widowControl w:val="0"/>
              <w:rPr>
                <w:ins w:id="328" w:author="Laura H Spencer" w:date="2020-06-16T19:09:00Z"/>
                <w:i/>
                <w:sz w:val="20"/>
                <w:szCs w:val="20"/>
                <w:rPrChange w:id="329" w:author="Laura H Spencer" w:date="2020-06-16T19:10:00Z">
                  <w:rPr>
                    <w:ins w:id="330" w:author="Laura H Spencer" w:date="2020-06-16T19:09:00Z"/>
                    <w:sz w:val="20"/>
                    <w:szCs w:val="20"/>
                  </w:rPr>
                </w:rPrChange>
              </w:rPr>
            </w:pPr>
            <w:ins w:id="331" w:author="Laura H Spencer" w:date="2020-06-16T19:09:00Z">
              <w:r w:rsidRPr="00FE3856">
                <w:rPr>
                  <w:i/>
                  <w:sz w:val="20"/>
                  <w:szCs w:val="20"/>
                  <w:rPrChange w:id="332" w:author="Laura H Spencer" w:date="2020-06-16T19:10:00Z">
                    <w:rPr>
                      <w:sz w:val="20"/>
                      <w:szCs w:val="20"/>
                    </w:rPr>
                  </w:rPrChange>
                </w:rPr>
                <w:t>B. knoxi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8E67F" w14:textId="3B58A4DC" w:rsidR="00FE3856" w:rsidRDefault="00FE3856" w:rsidP="00EB5010">
            <w:pPr>
              <w:widowControl w:val="0"/>
              <w:rPr>
                <w:ins w:id="333" w:author="Laura H Spencer" w:date="2020-06-16T19:09:00Z"/>
                <w:i/>
                <w:sz w:val="20"/>
                <w:szCs w:val="20"/>
              </w:rPr>
            </w:pPr>
            <w:ins w:id="334" w:author="Laura H Spencer" w:date="2020-06-16T19:10:00Z">
              <w:r>
                <w:rPr>
                  <w:i/>
                  <w:sz w:val="20"/>
                  <w:szCs w:val="20"/>
                </w:rPr>
                <w:t>Crassostrea gigas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F5D79" w14:textId="4ABD32C5" w:rsidR="00FE3856" w:rsidRDefault="00FE3856" w:rsidP="00EB5010">
            <w:pPr>
              <w:widowControl w:val="0"/>
              <w:rPr>
                <w:ins w:id="335" w:author="Laura H Spencer" w:date="2020-06-16T19:09:00Z"/>
                <w:sz w:val="20"/>
                <w:szCs w:val="20"/>
              </w:rPr>
            </w:pPr>
            <w:ins w:id="336" w:author="Laura H Spencer" w:date="2020-06-16T19:10:00Z">
              <w:r>
                <w:rPr>
                  <w:sz w:val="20"/>
                  <w:szCs w:val="20"/>
                </w:rPr>
                <w:t>Handley 1998</w:t>
              </w:r>
            </w:ins>
          </w:p>
        </w:tc>
      </w:tr>
      <w:tr w:rsidR="006D6617" w14:paraId="2D9046EE" w14:textId="77777777" w:rsidTr="00374A17">
        <w:trPr>
          <w:trHeight w:val="520"/>
          <w:trPrChange w:id="337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38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A1547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39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E31413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Houhora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0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29F2CA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1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81B91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2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A6BC3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2002</w:t>
            </w:r>
          </w:p>
        </w:tc>
      </w:tr>
      <w:tr w:rsidR="006D6617" w14:paraId="16B77BEA" w14:textId="77777777" w:rsidTr="00374A17">
        <w:trPr>
          <w:trHeight w:val="740"/>
          <w:trPrChange w:id="343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2FDD8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5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F79B15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Manukau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46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A95D549" w14:textId="6A5161DE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del w:id="347" w:author="Laura H Spencer" w:date="2020-06-16T16:47:00Z">
              <w:r w:rsidDel="007114D1">
                <w:rPr>
                  <w:sz w:val="20"/>
                  <w:szCs w:val="20"/>
                </w:rPr>
                <w:delText xml:space="preserve">Not a </w:delText>
              </w:r>
              <w:r w:rsidDel="007114D1">
                <w:rPr>
                  <w:i/>
                  <w:sz w:val="20"/>
                  <w:szCs w:val="20"/>
                </w:rPr>
                <w:delText xml:space="preserve">Polydora </w:delText>
              </w:r>
              <w:r w:rsidDel="007114D1">
                <w:rPr>
                  <w:sz w:val="20"/>
                  <w:szCs w:val="20"/>
                </w:rPr>
                <w:delText xml:space="preserve">species, but related shell-boring polychaete, </w:delText>
              </w:r>
            </w:del>
            <w:r>
              <w:rPr>
                <w:i/>
                <w:sz w:val="20"/>
                <w:szCs w:val="20"/>
              </w:rPr>
              <w:t>B</w:t>
            </w:r>
            <w:ins w:id="348" w:author="Laura H Spencer" w:date="2020-06-17T16:51:00Z">
              <w:r w:rsidR="0033236E">
                <w:rPr>
                  <w:i/>
                  <w:sz w:val="20"/>
                  <w:szCs w:val="20"/>
                </w:rPr>
                <w:t>.</w:t>
              </w:r>
            </w:ins>
            <w:del w:id="349" w:author="Laura H Spencer" w:date="2020-06-17T16:51:00Z">
              <w:r w:rsidDel="0033236E">
                <w:rPr>
                  <w:i/>
                  <w:sz w:val="20"/>
                  <w:szCs w:val="20"/>
                </w:rPr>
                <w:delText>occardia</w:delText>
              </w:r>
            </w:del>
            <w:r>
              <w:rPr>
                <w:i/>
                <w:sz w:val="20"/>
                <w:szCs w:val="20"/>
              </w:rPr>
              <w:t xml:space="preserve"> acus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1243A9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Tiostrea chilensis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5E7BFD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Dunphy, Wells &amp; Jeffs 2005</w:t>
            </w:r>
          </w:p>
        </w:tc>
      </w:tr>
      <w:tr w:rsidR="006D6617" w14:paraId="53C5451B" w14:textId="77777777" w:rsidTr="00374A17">
        <w:trPr>
          <w:trHeight w:val="960"/>
          <w:trPrChange w:id="352" w:author="Laura H Spencer" w:date="2020-06-15T22:53:00Z">
            <w:trPr>
              <w:trHeight w:val="96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8198D9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75880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lsland &amp; Coromandel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94EB73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2BD6639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B73F5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 Perna canaliculus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305E23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2010</w:t>
            </w:r>
          </w:p>
        </w:tc>
      </w:tr>
      <w:tr w:rsidR="006D6617" w14:paraId="64611D19" w14:textId="77777777" w:rsidTr="00374A17">
        <w:trPr>
          <w:trHeight w:val="740"/>
          <w:trPrChange w:id="358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5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1F8FBD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7E1670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of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D3B4DA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71F5AD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8EC82C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Silina 2006</w:t>
            </w:r>
          </w:p>
        </w:tc>
      </w:tr>
      <w:tr w:rsidR="006D6617" w14:paraId="402CA34E" w14:textId="77777777" w:rsidTr="00374A17">
        <w:trPr>
          <w:trHeight w:val="300"/>
          <w:trPrChange w:id="364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CA6330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FF8EE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of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D1ABA6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56D73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Mizuhopecten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6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2E8986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Gabaev 2013</w:t>
            </w:r>
          </w:p>
        </w:tc>
      </w:tr>
      <w:tr w:rsidR="006D6617" w14:paraId="2727DD99" w14:textId="77777777" w:rsidTr="00374A17">
        <w:trPr>
          <w:trHeight w:val="300"/>
          <w:trPrChange w:id="370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B81BE0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B63F27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 Elizabeth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45912C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83300F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7B8C9F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Nel, Coetzee &amp; Van Niekerk 1996</w:t>
            </w:r>
          </w:p>
        </w:tc>
      </w:tr>
      <w:tr w:rsidR="006D6617" w14:paraId="316F6E88" w14:textId="77777777" w:rsidTr="00374A17">
        <w:trPr>
          <w:trHeight w:val="520"/>
          <w:trPrChange w:id="37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6CEF2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7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11F8A54" w14:textId="18AD7954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del w:id="379" w:author="Laura H Spencer" w:date="2020-06-16T20:10:00Z">
              <w:r w:rsidDel="00CA1AD8">
                <w:rPr>
                  <w:sz w:val="20"/>
                  <w:szCs w:val="20"/>
                </w:rPr>
                <w:delText>west, south, and east coasts</w:delText>
              </w:r>
            </w:del>
            <w:ins w:id="380" w:author="Laura H Spencer" w:date="2020-06-16T20:10:00Z">
              <w:r w:rsidR="00CA1AD8">
                <w:rPr>
                  <w:sz w:val="20"/>
                  <w:szCs w:val="20"/>
                </w:rPr>
                <w:t xml:space="preserve">Multiple sites 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8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ADAA13" w14:textId="77777777" w:rsidR="006D6617" w:rsidRDefault="006D6617" w:rsidP="00EB5010">
            <w:pPr>
              <w:widowControl w:val="0"/>
              <w:rPr>
                <w:ins w:id="382" w:author="Laura H Spencer" w:date="2020-06-16T17:21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42C84640" w14:textId="77777777" w:rsidR="004B6994" w:rsidRDefault="004B6994" w:rsidP="00EB5010">
            <w:pPr>
              <w:widowControl w:val="0"/>
              <w:rPr>
                <w:ins w:id="383" w:author="Laura H Spencer" w:date="2020-06-16T17:22:00Z"/>
                <w:i/>
                <w:sz w:val="20"/>
                <w:szCs w:val="20"/>
              </w:rPr>
            </w:pPr>
            <w:ins w:id="384" w:author="Laura H Spencer" w:date="2020-06-16T17:22:00Z">
              <w:r>
                <w:rPr>
                  <w:i/>
                  <w:sz w:val="20"/>
                  <w:szCs w:val="20"/>
                </w:rPr>
                <w:t>D. capensis</w:t>
              </w:r>
            </w:ins>
          </w:p>
          <w:p w14:paraId="420A8637" w14:textId="4D3BFF2D" w:rsidR="004B6994" w:rsidRDefault="004B6994" w:rsidP="00EB5010">
            <w:pPr>
              <w:widowControl w:val="0"/>
              <w:rPr>
                <w:sz w:val="20"/>
                <w:szCs w:val="20"/>
              </w:rPr>
            </w:pPr>
            <w:ins w:id="385" w:author="Laura H Spencer" w:date="2020-06-16T17:22:00Z">
              <w:r>
                <w:rPr>
                  <w:i/>
                  <w:sz w:val="20"/>
                  <w:szCs w:val="20"/>
                </w:rPr>
                <w:t>Boccardia sp.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8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CBD3A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38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E84A30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Simon, Ludford &amp; Wynne 2006</w:t>
            </w:r>
          </w:p>
        </w:tc>
      </w:tr>
      <w:tr w:rsidR="00C42CC3" w14:paraId="31167A49" w14:textId="77777777" w:rsidTr="00374A17">
        <w:trPr>
          <w:trHeight w:val="740"/>
          <w:ins w:id="388" w:author="Laura H Spencer" w:date="2020-06-16T17:29:00Z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65EF" w14:textId="234C32E5" w:rsidR="00C42CC3" w:rsidRDefault="00C42CC3" w:rsidP="00EB5010">
            <w:pPr>
              <w:widowControl w:val="0"/>
              <w:rPr>
                <w:ins w:id="389" w:author="Laura H Spencer" w:date="2020-06-16T17:29:00Z"/>
                <w:sz w:val="20"/>
                <w:szCs w:val="20"/>
              </w:rPr>
            </w:pPr>
            <w:ins w:id="390" w:author="Laura H Spencer" w:date="2020-06-16T17:29:00Z">
              <w:r>
                <w:rPr>
                  <w:sz w:val="20"/>
                  <w:szCs w:val="20"/>
                </w:rPr>
                <w:t>South Africa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B5CA4" w14:textId="4FB6C7DB" w:rsidR="00C42CC3" w:rsidRDefault="00CA1AD8" w:rsidP="00EB5010">
            <w:pPr>
              <w:widowControl w:val="0"/>
              <w:rPr>
                <w:ins w:id="391" w:author="Laura H Spencer" w:date="2020-06-16T17:29:00Z"/>
                <w:sz w:val="20"/>
                <w:szCs w:val="20"/>
              </w:rPr>
            </w:pPr>
            <w:ins w:id="392" w:author="Laura H Spencer" w:date="2020-06-16T20:10:00Z">
              <w:r>
                <w:rPr>
                  <w:sz w:val="20"/>
                  <w:szCs w:val="20"/>
                </w:rPr>
                <w:t>Multiple sites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4C8D8" w14:textId="77777777" w:rsidR="00C42CC3" w:rsidRDefault="00C42CC3" w:rsidP="00EB5010">
            <w:pPr>
              <w:widowControl w:val="0"/>
              <w:rPr>
                <w:ins w:id="393" w:author="Laura H Spencer" w:date="2020-06-16T18:06:00Z"/>
                <w:i/>
                <w:iCs/>
                <w:sz w:val="20"/>
                <w:szCs w:val="20"/>
              </w:rPr>
            </w:pPr>
            <w:ins w:id="394" w:author="Laura H Spencer" w:date="2020-06-16T17:29:00Z">
              <w:r>
                <w:rPr>
                  <w:i/>
                  <w:iCs/>
                  <w:sz w:val="20"/>
                  <w:szCs w:val="20"/>
                </w:rPr>
                <w:t>B. proboscidea</w:t>
              </w:r>
            </w:ins>
          </w:p>
          <w:p w14:paraId="165DB8C0" w14:textId="4DE4AF1B" w:rsidR="00A17991" w:rsidRPr="00374A17" w:rsidRDefault="00A17991" w:rsidP="00EB5010">
            <w:pPr>
              <w:widowControl w:val="0"/>
              <w:rPr>
                <w:ins w:id="395" w:author="Laura H Spencer" w:date="2020-06-16T17:29:00Z"/>
                <w:i/>
                <w:iCs/>
                <w:sz w:val="20"/>
                <w:szCs w:val="20"/>
              </w:rPr>
            </w:pPr>
            <w:ins w:id="396" w:author="Laura H Spencer" w:date="2020-06-16T18:06:00Z">
              <w:r>
                <w:rPr>
                  <w:i/>
                  <w:iCs/>
                  <w:sz w:val="20"/>
                  <w:szCs w:val="20"/>
                </w:rPr>
                <w:t>B. pseudonatrix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567EE" w14:textId="0D5B6778" w:rsidR="00C42CC3" w:rsidRDefault="00A17991" w:rsidP="00EB5010">
            <w:pPr>
              <w:widowControl w:val="0"/>
              <w:rPr>
                <w:ins w:id="397" w:author="Laura H Spencer" w:date="2020-06-16T17:29:00Z"/>
                <w:i/>
                <w:sz w:val="20"/>
                <w:szCs w:val="20"/>
              </w:rPr>
            </w:pPr>
            <w:ins w:id="398" w:author="Laura H Spencer" w:date="2020-06-16T18:06:00Z">
              <w:r w:rsidRPr="00A17991">
                <w:rPr>
                  <w:i/>
                  <w:sz w:val="20"/>
                  <w:szCs w:val="20"/>
                </w:rPr>
                <w:t>Haliotis midae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E88F" w14:textId="7C618FBB" w:rsidR="00C42CC3" w:rsidRDefault="001E79E7" w:rsidP="00EB5010">
            <w:pPr>
              <w:widowControl w:val="0"/>
              <w:rPr>
                <w:ins w:id="399" w:author="Laura H Spencer" w:date="2020-06-16T17:29:00Z"/>
                <w:sz w:val="20"/>
                <w:szCs w:val="20"/>
              </w:rPr>
            </w:pPr>
            <w:ins w:id="400" w:author="Laura H Spencer" w:date="2020-06-16T17:52:00Z">
              <w:r>
                <w:rPr>
                  <w:sz w:val="20"/>
                  <w:szCs w:val="20"/>
                </w:rPr>
                <w:t xml:space="preserve">Simon </w:t>
              </w:r>
              <w:r w:rsidRPr="001E79E7">
                <w:rPr>
                  <w:i/>
                  <w:sz w:val="20"/>
                  <w:szCs w:val="20"/>
                  <w:rPrChange w:id="401" w:author="Laura H Spencer" w:date="2020-06-16T17:52:00Z">
                    <w:rPr>
                      <w:sz w:val="20"/>
                      <w:szCs w:val="20"/>
                    </w:rPr>
                  </w:rPrChange>
                </w:rPr>
                <w:t>et al.</w:t>
              </w:r>
              <w:r>
                <w:rPr>
                  <w:sz w:val="20"/>
                  <w:szCs w:val="20"/>
                </w:rPr>
                <w:t xml:space="preserve"> 2010</w:t>
              </w:r>
            </w:ins>
          </w:p>
        </w:tc>
      </w:tr>
      <w:tr w:rsidR="00F81B7E" w14:paraId="1381320D" w14:textId="77777777" w:rsidTr="00374A17">
        <w:trPr>
          <w:trHeight w:val="740"/>
          <w:ins w:id="402" w:author="Laura H Spencer" w:date="2020-06-15T22:50:00Z"/>
          <w:trPrChange w:id="403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04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98CD43" w14:textId="3A1592FA" w:rsidR="00F81B7E" w:rsidRDefault="00F81B7E" w:rsidP="00EB5010">
            <w:pPr>
              <w:widowControl w:val="0"/>
              <w:rPr>
                <w:ins w:id="405" w:author="Laura H Spencer" w:date="2020-06-15T22:50:00Z"/>
                <w:sz w:val="20"/>
                <w:szCs w:val="20"/>
              </w:rPr>
            </w:pPr>
            <w:ins w:id="406" w:author="Laura H Spencer" w:date="2020-06-15T22:50:00Z">
              <w:r>
                <w:rPr>
                  <w:sz w:val="20"/>
                  <w:szCs w:val="20"/>
                </w:rPr>
                <w:t>South Africa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07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7072DD4" w14:textId="7C1A3DE3" w:rsidR="00F81B7E" w:rsidRDefault="00F81B7E" w:rsidP="00EB5010">
            <w:pPr>
              <w:widowControl w:val="0"/>
              <w:rPr>
                <w:ins w:id="408" w:author="Laura H Spencer" w:date="2020-06-15T22:50:00Z"/>
                <w:sz w:val="20"/>
                <w:szCs w:val="20"/>
              </w:rPr>
            </w:pPr>
            <w:ins w:id="409" w:author="Laura H Spencer" w:date="2020-06-15T22:50:00Z">
              <w:r>
                <w:rPr>
                  <w:sz w:val="20"/>
                  <w:szCs w:val="20"/>
                </w:rPr>
                <w:t>Kleinzee</w:t>
              </w:r>
            </w:ins>
            <w:ins w:id="410" w:author="Laura H Spencer" w:date="2020-06-16T20:10:00Z">
              <w:r w:rsidR="00CA1AD8">
                <w:rPr>
                  <w:sz w:val="20"/>
                  <w:szCs w:val="20"/>
                </w:rPr>
                <w:t xml:space="preserve"> and </w:t>
              </w:r>
            </w:ins>
            <w:ins w:id="411" w:author="Laura H Spencer" w:date="2020-06-15T22:50:00Z">
              <w:r>
                <w:rPr>
                  <w:sz w:val="20"/>
                  <w:szCs w:val="20"/>
                </w:rPr>
                <w:t>Saldanha Bay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12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AD6607" w14:textId="77777777" w:rsidR="008D7364" w:rsidRDefault="008D7364" w:rsidP="008D7364">
            <w:pPr>
              <w:widowControl w:val="0"/>
              <w:rPr>
                <w:ins w:id="413" w:author="Laura H Spencer" w:date="2020-06-16T20:07:00Z"/>
                <w:i/>
                <w:iCs/>
                <w:sz w:val="20"/>
                <w:szCs w:val="20"/>
              </w:rPr>
            </w:pPr>
            <w:ins w:id="414" w:author="Laura H Spencer" w:date="2020-06-16T20:07:00Z">
              <w:r w:rsidRPr="00374A17">
                <w:rPr>
                  <w:i/>
                  <w:iCs/>
                  <w:sz w:val="20"/>
                  <w:szCs w:val="20"/>
                </w:rPr>
                <w:t>P. hoplura</w:t>
              </w:r>
            </w:ins>
          </w:p>
          <w:p w14:paraId="49301041" w14:textId="77777777" w:rsidR="008D7364" w:rsidRDefault="008D7364" w:rsidP="008D7364">
            <w:pPr>
              <w:widowControl w:val="0"/>
              <w:rPr>
                <w:ins w:id="415" w:author="Laura H Spencer" w:date="2020-06-16T20:07:00Z"/>
                <w:sz w:val="20"/>
                <w:szCs w:val="20"/>
              </w:rPr>
            </w:pPr>
            <w:ins w:id="416" w:author="Laura H Spencer" w:date="2020-06-16T20:07:00Z">
              <w:r w:rsidRPr="00374A17">
                <w:rPr>
                  <w:i/>
                  <w:iCs/>
                  <w:sz w:val="20"/>
                  <w:szCs w:val="20"/>
                </w:rPr>
                <w:t>P.</w:t>
              </w:r>
              <w:r w:rsidRPr="00374A17">
                <w:rPr>
                  <w:sz w:val="20"/>
                  <w:szCs w:val="20"/>
                </w:rPr>
                <w:t> cf. </w:t>
              </w:r>
              <w:r w:rsidRPr="00374A17">
                <w:rPr>
                  <w:i/>
                  <w:iCs/>
                  <w:sz w:val="20"/>
                  <w:szCs w:val="20"/>
                </w:rPr>
                <w:t>websteri</w:t>
              </w:r>
            </w:ins>
          </w:p>
          <w:p w14:paraId="77229FB1" w14:textId="77777777" w:rsidR="00374A17" w:rsidRDefault="00374A17" w:rsidP="00EB5010">
            <w:pPr>
              <w:widowControl w:val="0"/>
              <w:rPr>
                <w:ins w:id="417" w:author="Laura H Spencer" w:date="2020-06-15T22:52:00Z"/>
                <w:i/>
                <w:iCs/>
                <w:sz w:val="20"/>
                <w:szCs w:val="20"/>
              </w:rPr>
            </w:pPr>
            <w:ins w:id="418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>B. proboscidea</w:t>
              </w:r>
            </w:ins>
          </w:p>
          <w:p w14:paraId="030B0719" w14:textId="77777777" w:rsidR="00374A17" w:rsidRDefault="00374A17" w:rsidP="00EB5010">
            <w:pPr>
              <w:widowControl w:val="0"/>
              <w:rPr>
                <w:ins w:id="419" w:author="Laura H Spencer" w:date="2020-06-15T22:52:00Z"/>
                <w:i/>
                <w:iCs/>
                <w:sz w:val="20"/>
                <w:szCs w:val="20"/>
              </w:rPr>
            </w:pPr>
            <w:ins w:id="420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>B. pseudonatrix</w:t>
              </w:r>
            </w:ins>
          </w:p>
          <w:p w14:paraId="3C19C8ED" w14:textId="2BC8D680" w:rsidR="00374A17" w:rsidRDefault="00374A17" w:rsidP="00EB5010">
            <w:pPr>
              <w:widowControl w:val="0"/>
              <w:rPr>
                <w:ins w:id="421" w:author="Laura H Spencer" w:date="2020-06-15T22:53:00Z"/>
                <w:i/>
                <w:iCs/>
                <w:sz w:val="20"/>
                <w:szCs w:val="20"/>
              </w:rPr>
            </w:pPr>
            <w:ins w:id="422" w:author="Laura H Spencer" w:date="2020-06-15T22:53:00Z">
              <w:r w:rsidRPr="00374A17">
                <w:rPr>
                  <w:i/>
                  <w:iCs/>
                  <w:sz w:val="20"/>
                  <w:szCs w:val="20"/>
                </w:rPr>
                <w:t>D</w:t>
              </w:r>
            </w:ins>
            <w:ins w:id="423" w:author="Laura H Spencer" w:date="2020-06-15T22:54:00Z">
              <w:r>
                <w:rPr>
                  <w:i/>
                  <w:iCs/>
                  <w:sz w:val="20"/>
                  <w:szCs w:val="20"/>
                </w:rPr>
                <w:t>.</w:t>
              </w:r>
            </w:ins>
            <w:ins w:id="424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 xml:space="preserve"> capensis D</w:t>
              </w:r>
            </w:ins>
            <w:ins w:id="425" w:author="Laura H Spencer" w:date="2020-06-15T22:54:00Z">
              <w:r>
                <w:rPr>
                  <w:i/>
                  <w:iCs/>
                  <w:sz w:val="20"/>
                  <w:szCs w:val="20"/>
                </w:rPr>
                <w:t>.</w:t>
              </w:r>
            </w:ins>
            <w:ins w:id="426" w:author="Laura H Spencer" w:date="2020-06-15T22:52:00Z">
              <w:r w:rsidRPr="00374A17">
                <w:rPr>
                  <w:sz w:val="20"/>
                  <w:szCs w:val="20"/>
                </w:rPr>
                <w:t> cf. </w:t>
              </w:r>
            </w:ins>
            <w:ins w:id="427" w:author="Laura H Spencer" w:date="2020-06-15T22:53:00Z">
              <w:r>
                <w:rPr>
                  <w:i/>
                  <w:iCs/>
                  <w:sz w:val="20"/>
                  <w:szCs w:val="20"/>
                </w:rPr>
                <w:t>giardia</w:t>
              </w:r>
            </w:ins>
          </w:p>
          <w:p w14:paraId="75C01C51" w14:textId="6D31E2CC" w:rsidR="00374A17" w:rsidRDefault="00374A17" w:rsidP="00EB5010">
            <w:pPr>
              <w:widowControl w:val="0"/>
              <w:rPr>
                <w:ins w:id="428" w:author="Laura H Spencer" w:date="2020-06-15T22:53:00Z"/>
                <w:i/>
                <w:iCs/>
                <w:sz w:val="20"/>
                <w:szCs w:val="20"/>
              </w:rPr>
            </w:pPr>
            <w:ins w:id="429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>D</w:t>
              </w:r>
            </w:ins>
            <w:ins w:id="430" w:author="Laura H Spencer" w:date="2020-06-15T22:54:00Z">
              <w:r>
                <w:rPr>
                  <w:i/>
                  <w:iCs/>
                  <w:sz w:val="20"/>
                  <w:szCs w:val="20"/>
                </w:rPr>
                <w:t>.</w:t>
              </w:r>
            </w:ins>
            <w:ins w:id="431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 xml:space="preserve"> keulderae</w:t>
              </w:r>
            </w:ins>
            <w:ins w:id="432" w:author="Laura H Spencer" w:date="2020-06-15T22:54:00Z">
              <w:r>
                <w:rPr>
                  <w:i/>
                  <w:iCs/>
                  <w:sz w:val="20"/>
                  <w:szCs w:val="20"/>
                </w:rPr>
                <w:softHyphen/>
              </w:r>
              <w:r>
                <w:rPr>
                  <w:i/>
                  <w:iCs/>
                  <w:sz w:val="20"/>
                  <w:szCs w:val="20"/>
                </w:rPr>
                <w:softHyphen/>
              </w:r>
            </w:ins>
          </w:p>
          <w:p w14:paraId="0975D11F" w14:textId="432C0526" w:rsidR="00374A17" w:rsidRDefault="00374A17" w:rsidP="00EB5010">
            <w:pPr>
              <w:widowControl w:val="0"/>
              <w:rPr>
                <w:ins w:id="433" w:author="Laura H Spencer" w:date="2020-06-15T22:50:00Z"/>
                <w:sz w:val="20"/>
                <w:szCs w:val="20"/>
              </w:rPr>
            </w:pPr>
            <w:ins w:id="434" w:author="Laura H Spencer" w:date="2020-06-15T22:52:00Z">
              <w:r w:rsidRPr="00374A17">
                <w:rPr>
                  <w:i/>
                  <w:iCs/>
                  <w:sz w:val="20"/>
                  <w:szCs w:val="20"/>
                </w:rPr>
                <w:t>Dipolydora</w:t>
              </w:r>
              <w:r>
                <w:rPr>
                  <w:i/>
                  <w:iCs/>
                  <w:sz w:val="20"/>
                  <w:szCs w:val="20"/>
                </w:rPr>
                <w:t xml:space="preserve"> spp.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35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59EA80" w14:textId="77777777" w:rsidR="00F81B7E" w:rsidRDefault="00374A17" w:rsidP="00EB5010">
            <w:pPr>
              <w:widowControl w:val="0"/>
              <w:rPr>
                <w:ins w:id="436" w:author="Laura H Spencer" w:date="2020-06-15T22:55:00Z"/>
                <w:i/>
                <w:sz w:val="20"/>
                <w:szCs w:val="20"/>
              </w:rPr>
            </w:pPr>
            <w:ins w:id="437" w:author="Laura H Spencer" w:date="2020-06-15T22:55:00Z">
              <w:r>
                <w:rPr>
                  <w:i/>
                  <w:sz w:val="20"/>
                  <w:szCs w:val="20"/>
                </w:rPr>
                <w:t>Crassostrea gigas</w:t>
              </w:r>
            </w:ins>
          </w:p>
          <w:p w14:paraId="07E44118" w14:textId="4F527590" w:rsidR="00374A17" w:rsidRDefault="00374A17" w:rsidP="00EB5010">
            <w:pPr>
              <w:widowControl w:val="0"/>
              <w:rPr>
                <w:ins w:id="438" w:author="Laura H Spencer" w:date="2020-06-15T22:50:00Z"/>
                <w:i/>
                <w:sz w:val="20"/>
                <w:szCs w:val="20"/>
              </w:rPr>
            </w:pPr>
            <w:ins w:id="439" w:author="Laura H Spencer" w:date="2020-06-15T22:55:00Z">
              <w:r w:rsidRPr="00374A17">
                <w:rPr>
                  <w:i/>
                  <w:iCs/>
                  <w:sz w:val="20"/>
                  <w:szCs w:val="20"/>
                </w:rPr>
                <w:t>Haliotis midae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40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A1FD59" w14:textId="3C6839D1" w:rsidR="00F81B7E" w:rsidRDefault="00F81B7E" w:rsidP="00EB5010">
            <w:pPr>
              <w:widowControl w:val="0"/>
              <w:rPr>
                <w:ins w:id="441" w:author="Laura H Spencer" w:date="2020-06-15T22:50:00Z"/>
                <w:sz w:val="20"/>
                <w:szCs w:val="20"/>
              </w:rPr>
            </w:pPr>
            <w:ins w:id="442" w:author="Laura H Spencer" w:date="2020-06-15T22:51:00Z">
              <w:r>
                <w:rPr>
                  <w:sz w:val="20"/>
                  <w:szCs w:val="20"/>
                </w:rPr>
                <w:t>Simon 2015</w:t>
              </w:r>
            </w:ins>
          </w:p>
        </w:tc>
      </w:tr>
      <w:tr w:rsidR="007114D1" w14:paraId="607F3EE9" w14:textId="77777777" w:rsidTr="00374A17">
        <w:trPr>
          <w:trHeight w:val="740"/>
          <w:ins w:id="443" w:author="Laura H Spencer" w:date="2020-06-16T16:49:00Z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86A9C" w14:textId="31E34F38" w:rsidR="007114D1" w:rsidRDefault="007114D1" w:rsidP="00EB5010">
            <w:pPr>
              <w:widowControl w:val="0"/>
              <w:rPr>
                <w:ins w:id="444" w:author="Laura H Spencer" w:date="2020-06-16T16:49:00Z"/>
                <w:sz w:val="20"/>
                <w:szCs w:val="20"/>
              </w:rPr>
            </w:pPr>
            <w:ins w:id="445" w:author="Laura H Spencer" w:date="2020-06-16T16:49:00Z">
              <w:r>
                <w:rPr>
                  <w:sz w:val="20"/>
                  <w:szCs w:val="20"/>
                </w:rPr>
                <w:lastRenderedPageBreak/>
                <w:t>South Africa</w:t>
              </w:r>
            </w:ins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A80E" w14:textId="7EB10178" w:rsidR="007114D1" w:rsidRDefault="007114D1" w:rsidP="00EB5010">
            <w:pPr>
              <w:widowControl w:val="0"/>
              <w:rPr>
                <w:ins w:id="446" w:author="Laura H Spencer" w:date="2020-06-16T16:49:00Z"/>
                <w:sz w:val="20"/>
                <w:szCs w:val="20"/>
              </w:rPr>
            </w:pPr>
            <w:ins w:id="447" w:author="Laura H Spencer" w:date="2020-06-16T16:50:00Z">
              <w:r>
                <w:rPr>
                  <w:sz w:val="20"/>
                  <w:szCs w:val="20"/>
                </w:rPr>
                <w:t>Saldanha Bay</w:t>
              </w:r>
            </w:ins>
            <w:ins w:id="448" w:author="Laura H Spencer" w:date="2020-06-16T20:10:00Z">
              <w:r w:rsidR="00CA1AD8">
                <w:rPr>
                  <w:sz w:val="20"/>
                  <w:szCs w:val="20"/>
                </w:rPr>
                <w:t xml:space="preserve">, </w:t>
              </w:r>
            </w:ins>
            <w:ins w:id="449" w:author="Laura H Spencer" w:date="2020-06-16T16:50:00Z">
              <w:r w:rsidR="00643CD9">
                <w:rPr>
                  <w:sz w:val="20"/>
                  <w:szCs w:val="20"/>
                </w:rPr>
                <w:t>Walker Bay</w:t>
              </w:r>
            </w:ins>
            <w:ins w:id="450" w:author="Laura H Spencer" w:date="2020-06-16T20:10:00Z">
              <w:r w:rsidR="00CA1AD8">
                <w:rPr>
                  <w:sz w:val="20"/>
                  <w:szCs w:val="20"/>
                </w:rPr>
                <w:t>,</w:t>
              </w:r>
            </w:ins>
            <w:ins w:id="451" w:author="Laura H Spencer" w:date="2020-06-16T16:51:00Z">
              <w:r w:rsidR="00643CD9">
                <w:rPr>
                  <w:sz w:val="20"/>
                  <w:szCs w:val="20"/>
                </w:rPr>
                <w:t xml:space="preserve"> </w:t>
              </w:r>
            </w:ins>
            <w:ins w:id="452" w:author="Laura H Spencer" w:date="2020-06-16T20:10:00Z">
              <w:r w:rsidR="00CA1AD8">
                <w:rPr>
                  <w:sz w:val="20"/>
                  <w:szCs w:val="20"/>
                </w:rPr>
                <w:t xml:space="preserve">and </w:t>
              </w:r>
            </w:ins>
            <w:ins w:id="453" w:author="Laura H Spencer" w:date="2020-06-16T16:51:00Z">
              <w:r w:rsidR="00643CD9">
                <w:rPr>
                  <w:sz w:val="20"/>
                  <w:szCs w:val="20"/>
                </w:rPr>
                <w:t>Haga Haga</w:t>
              </w:r>
            </w:ins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20292" w14:textId="589C1402" w:rsidR="007114D1" w:rsidRPr="007114D1" w:rsidDel="00F81B7E" w:rsidRDefault="007114D1" w:rsidP="00EB5010">
            <w:pPr>
              <w:widowControl w:val="0"/>
              <w:rPr>
                <w:ins w:id="454" w:author="Laura H Spencer" w:date="2020-06-16T16:49:00Z"/>
                <w:i/>
                <w:sz w:val="20"/>
                <w:szCs w:val="20"/>
                <w:rPrChange w:id="455" w:author="Laura H Spencer" w:date="2020-06-16T16:49:00Z">
                  <w:rPr>
                    <w:ins w:id="456" w:author="Laura H Spencer" w:date="2020-06-16T16:49:00Z"/>
                    <w:sz w:val="20"/>
                    <w:szCs w:val="20"/>
                  </w:rPr>
                </w:rPrChange>
              </w:rPr>
            </w:pPr>
            <w:ins w:id="457" w:author="Laura H Spencer" w:date="2020-06-16T16:49:00Z">
              <w:r w:rsidRPr="007114D1">
                <w:rPr>
                  <w:i/>
                  <w:sz w:val="20"/>
                  <w:szCs w:val="20"/>
                  <w:rPrChange w:id="458" w:author="Laura H Spencer" w:date="2020-06-16T16:49:00Z">
                    <w:rPr>
                      <w:sz w:val="20"/>
                      <w:szCs w:val="20"/>
                    </w:rPr>
                  </w:rPrChange>
                </w:rPr>
                <w:t>B</w:t>
              </w:r>
            </w:ins>
            <w:ins w:id="459" w:author="Laura H Spencer" w:date="2020-06-17T16:53:00Z">
              <w:r w:rsidR="0033236E">
                <w:rPr>
                  <w:i/>
                  <w:sz w:val="20"/>
                  <w:szCs w:val="20"/>
                </w:rPr>
                <w:t>.</w:t>
              </w:r>
            </w:ins>
            <w:ins w:id="460" w:author="Laura H Spencer" w:date="2020-06-16T16:49:00Z">
              <w:r w:rsidRPr="007114D1">
                <w:rPr>
                  <w:i/>
                  <w:sz w:val="20"/>
                  <w:szCs w:val="20"/>
                  <w:rPrChange w:id="461" w:author="Laura H Spencer" w:date="2020-06-16T16:49:00Z">
                    <w:rPr>
                      <w:sz w:val="20"/>
                      <w:szCs w:val="20"/>
                    </w:rPr>
                  </w:rPrChange>
                </w:rPr>
                <w:t xml:space="preserve"> proboscidea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95A94" w14:textId="4B6E1F64" w:rsidR="007114D1" w:rsidRDefault="007114D1" w:rsidP="00EB5010">
            <w:pPr>
              <w:widowControl w:val="0"/>
              <w:rPr>
                <w:ins w:id="462" w:author="Laura H Spencer" w:date="2020-06-16T16:49:00Z"/>
                <w:i/>
                <w:sz w:val="20"/>
                <w:szCs w:val="20"/>
              </w:rPr>
            </w:pPr>
            <w:ins w:id="463" w:author="Laura H Spencer" w:date="2020-06-16T16:49:00Z">
              <w:r>
                <w:rPr>
                  <w:i/>
                  <w:sz w:val="20"/>
                  <w:szCs w:val="20"/>
                </w:rPr>
                <w:t>Haliotis midae</w:t>
              </w:r>
            </w:ins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4BACE" w14:textId="42C87FC6" w:rsidR="007114D1" w:rsidRDefault="007114D1">
            <w:pPr>
              <w:widowControl w:val="0"/>
              <w:ind w:left="1440" w:hanging="1440"/>
              <w:rPr>
                <w:ins w:id="464" w:author="Laura H Spencer" w:date="2020-06-16T16:49:00Z"/>
                <w:sz w:val="20"/>
                <w:szCs w:val="20"/>
              </w:rPr>
              <w:pPrChange w:id="465" w:author="Laura H Spencer" w:date="2020-06-16T18:08:00Z">
                <w:pPr>
                  <w:widowControl w:val="0"/>
                </w:pPr>
              </w:pPrChange>
            </w:pPr>
            <w:ins w:id="466" w:author="Laura H Spencer" w:date="2020-06-16T16:49:00Z">
              <w:r>
                <w:rPr>
                  <w:sz w:val="20"/>
                  <w:szCs w:val="20"/>
                </w:rPr>
                <w:t xml:space="preserve">Simon </w:t>
              </w:r>
              <w:r w:rsidRPr="001E79E7">
                <w:rPr>
                  <w:i/>
                  <w:sz w:val="20"/>
                  <w:szCs w:val="20"/>
                  <w:rPrChange w:id="467" w:author="Laura H Spencer" w:date="2020-06-16T17:52:00Z">
                    <w:rPr>
                      <w:sz w:val="20"/>
                      <w:szCs w:val="20"/>
                    </w:rPr>
                  </w:rPrChange>
                </w:rPr>
                <w:t>et al</w:t>
              </w:r>
              <w:r>
                <w:rPr>
                  <w:sz w:val="20"/>
                  <w:szCs w:val="20"/>
                </w:rPr>
                <w:t>. 2009</w:t>
              </w:r>
            </w:ins>
          </w:p>
        </w:tc>
      </w:tr>
      <w:tr w:rsidR="006D6617" w14:paraId="543F6E18" w14:textId="77777777" w:rsidTr="00374A17">
        <w:trPr>
          <w:trHeight w:val="740"/>
          <w:trPrChange w:id="468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6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F01E3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C3F06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Hermanus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EAAA1C" w14:textId="34D9F160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del w:id="472" w:author="Laura H Spencer" w:date="2020-06-15T22:50:00Z">
              <w:r w:rsidDel="00F81B7E">
                <w:rPr>
                  <w:sz w:val="20"/>
                  <w:szCs w:val="20"/>
                </w:rPr>
                <w:delText xml:space="preserve">Not a </w:delText>
              </w:r>
              <w:r w:rsidRPr="003E130D" w:rsidDel="00F81B7E">
                <w:rPr>
                  <w:i/>
                  <w:sz w:val="20"/>
                  <w:szCs w:val="20"/>
                  <w:rPrChange w:id="473" w:author="Laura H Spencer" w:date="2020-05-26T17:22:00Z">
                    <w:rPr>
                      <w:sz w:val="20"/>
                      <w:szCs w:val="20"/>
                    </w:rPr>
                  </w:rPrChange>
                </w:rPr>
                <w:delText>Polydora</w:delText>
              </w:r>
              <w:r w:rsidDel="00F81B7E">
                <w:rPr>
                  <w:sz w:val="20"/>
                  <w:szCs w:val="20"/>
                </w:rPr>
                <w:delText xml:space="preserve"> species, but related shell-boring polychaete - </w:delText>
              </w:r>
            </w:del>
            <w:r>
              <w:rPr>
                <w:i/>
                <w:sz w:val="20"/>
                <w:szCs w:val="20"/>
              </w:rPr>
              <w:t>B</w:t>
            </w:r>
            <w:ins w:id="474" w:author="Laura H Spencer" w:date="2020-06-17T16:53:00Z">
              <w:r w:rsidR="0033236E">
                <w:rPr>
                  <w:i/>
                  <w:sz w:val="20"/>
                  <w:szCs w:val="20"/>
                </w:rPr>
                <w:t>.</w:t>
              </w:r>
            </w:ins>
            <w:del w:id="475" w:author="Laura H Spencer" w:date="2020-06-17T16:53:00Z">
              <w:r w:rsidDel="0033236E">
                <w:rPr>
                  <w:i/>
                  <w:sz w:val="20"/>
                  <w:szCs w:val="20"/>
                </w:rPr>
                <w:delText>occardia</w:delText>
              </w:r>
            </w:del>
            <w:r>
              <w:rPr>
                <w:i/>
                <w:sz w:val="20"/>
                <w:szCs w:val="20"/>
              </w:rPr>
              <w:t xml:space="preserve"> 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88CD65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Haliotis sp.  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072C6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Simon, Bentley &amp; Caldwell 2010</w:t>
            </w:r>
          </w:p>
        </w:tc>
      </w:tr>
      <w:tr w:rsidR="006D6617" w14:paraId="5703E9C2" w14:textId="77777777" w:rsidTr="00374A17">
        <w:trPr>
          <w:trHeight w:val="520"/>
          <w:trPrChange w:id="478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7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6F60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BC9161A" w14:textId="2A4E00DB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Saldanha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C61E46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283E7C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95EDA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&amp; Simon 2014</w:t>
            </w:r>
          </w:p>
        </w:tc>
      </w:tr>
      <w:tr w:rsidR="006D6617" w14:paraId="22A9EF49" w14:textId="77777777" w:rsidTr="00374A17">
        <w:trPr>
          <w:trHeight w:val="520"/>
          <w:trPrChange w:id="484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C2BAD1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9D121E" w14:textId="53AFC589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Saldanha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ECCE7E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5E9956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8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D15A6B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David, Matthee &amp; Simon 2014</w:t>
            </w:r>
          </w:p>
        </w:tc>
      </w:tr>
      <w:tr w:rsidR="006D6617" w14:paraId="5B791A02" w14:textId="77777777" w:rsidTr="00374A17">
        <w:trPr>
          <w:trHeight w:val="520"/>
          <w:trPrChange w:id="490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9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C4D827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9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492B285" w14:textId="1B0D7E0C" w:rsidR="006D6617" w:rsidRDefault="00CA1AD8" w:rsidP="00EB5010">
            <w:pPr>
              <w:widowControl w:val="0"/>
              <w:rPr>
                <w:sz w:val="20"/>
                <w:szCs w:val="20"/>
              </w:rPr>
            </w:pPr>
            <w:ins w:id="493" w:author="Laura H Spencer" w:date="2020-06-16T20:10:00Z">
              <w:r>
                <w:rPr>
                  <w:sz w:val="20"/>
                  <w:szCs w:val="20"/>
                </w:rPr>
                <w:t>M</w:t>
              </w:r>
            </w:ins>
            <w:del w:id="494" w:author="Laura H Spencer" w:date="2020-06-16T20:10:00Z">
              <w:r w:rsidR="006D6617" w:rsidDel="00CA1AD8">
                <w:rPr>
                  <w:sz w:val="20"/>
                  <w:szCs w:val="20"/>
                </w:rPr>
                <w:delText>m</w:delText>
              </w:r>
            </w:del>
            <w:r w:rsidR="006D6617">
              <w:rPr>
                <w:sz w:val="20"/>
                <w:szCs w:val="20"/>
              </w:rPr>
              <w:t>ultiple sites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49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E62BE11" w14:textId="77777777" w:rsidR="006D6617" w:rsidRDefault="006D6617" w:rsidP="00EB5010">
            <w:pPr>
              <w:widowControl w:val="0"/>
              <w:rPr>
                <w:ins w:id="496" w:author="Laura H Spencer" w:date="2020-06-16T17:00:00Z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4A5C73E8" w14:textId="77777777" w:rsidR="008E46CF" w:rsidRDefault="008E46CF" w:rsidP="00EB5010">
            <w:pPr>
              <w:widowControl w:val="0"/>
              <w:rPr>
                <w:ins w:id="497" w:author="Laura H Spencer" w:date="2020-06-16T17:00:00Z"/>
                <w:i/>
                <w:sz w:val="20"/>
                <w:szCs w:val="20"/>
              </w:rPr>
            </w:pPr>
            <w:ins w:id="498" w:author="Laura H Spencer" w:date="2020-06-16T17:00:00Z">
              <w:r>
                <w:rPr>
                  <w:i/>
                  <w:sz w:val="20"/>
                  <w:szCs w:val="20"/>
                </w:rPr>
                <w:t>B. proboscidea</w:t>
              </w:r>
            </w:ins>
          </w:p>
          <w:p w14:paraId="3AD78770" w14:textId="465F956B" w:rsidR="008E46CF" w:rsidRDefault="008E46CF" w:rsidP="00EB5010">
            <w:pPr>
              <w:widowControl w:val="0"/>
              <w:rPr>
                <w:sz w:val="20"/>
                <w:szCs w:val="20"/>
              </w:rPr>
            </w:pPr>
            <w:ins w:id="499" w:author="Laura H Spencer" w:date="2020-06-16T17:00:00Z">
              <w:r>
                <w:rPr>
                  <w:i/>
                  <w:sz w:val="20"/>
                  <w:szCs w:val="20"/>
                </w:rPr>
                <w:t>D</w:t>
              </w:r>
            </w:ins>
            <w:ins w:id="500" w:author="Laura H Spencer" w:date="2020-06-17T16:53:00Z">
              <w:r w:rsidR="0033236E">
                <w:rPr>
                  <w:i/>
                  <w:sz w:val="20"/>
                  <w:szCs w:val="20"/>
                </w:rPr>
                <w:t>.</w:t>
              </w:r>
            </w:ins>
            <w:ins w:id="501" w:author="Laura H Spencer" w:date="2020-06-16T17:00:00Z">
              <w:r>
                <w:rPr>
                  <w:i/>
                  <w:sz w:val="20"/>
                  <w:szCs w:val="20"/>
                </w:rPr>
                <w:t xml:space="preserve"> capensis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973958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23D0F1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Boonzaaier, Neethling, Mouton &amp; Simon 2014</w:t>
            </w:r>
          </w:p>
        </w:tc>
      </w:tr>
      <w:tr w:rsidR="006D6617" w14:paraId="1CA05128" w14:textId="77777777" w:rsidTr="00374A17">
        <w:trPr>
          <w:trHeight w:val="1420"/>
          <w:trPrChange w:id="504" w:author="Laura H Spencer" w:date="2020-06-15T22:53:00Z">
            <w:trPr>
              <w:trHeight w:val="14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FE796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275E89F" w14:textId="338AA406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del w:id="507" w:author="Laura H Spencer" w:date="2020-06-16T20:09:00Z">
              <w:r w:rsidDel="00CA1AD8">
                <w:rPr>
                  <w:sz w:val="20"/>
                  <w:szCs w:val="20"/>
                </w:rPr>
                <w:delText xml:space="preserve">Cape Point and Cape Agulhas: </w:delText>
              </w:r>
            </w:del>
            <w:r>
              <w:rPr>
                <w:sz w:val="20"/>
                <w:szCs w:val="20"/>
              </w:rPr>
              <w:t>Kleinzee, Paternoster, Saldanha Bay and Port Elizabeth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8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069BD5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09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39127B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0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2AE87E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Williams, Matthee &amp; Simon 2016</w:t>
            </w:r>
          </w:p>
        </w:tc>
      </w:tr>
      <w:tr w:rsidR="006D6617" w14:paraId="7D6B5AB8" w14:textId="77777777" w:rsidTr="00374A17">
        <w:trPr>
          <w:trHeight w:val="740"/>
          <w:trPrChange w:id="511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2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D5633C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3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F0C9D9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Gulf of Thailand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4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205F32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5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94E2EF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Molluscs living in shrimp ponds (converted mangrove)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6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76C364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Yoshimi, Toru, &amp; Chumpol 2007</w:t>
            </w:r>
          </w:p>
        </w:tc>
      </w:tr>
      <w:tr w:rsidR="006D6617" w14:paraId="37265D1F" w14:textId="77777777" w:rsidTr="00374A17">
        <w:trPr>
          <w:trHeight w:val="960"/>
          <w:trPrChange w:id="517" w:author="Laura H Spencer" w:date="2020-06-15T22:53:00Z">
            <w:trPr>
              <w:trHeight w:val="96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8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843AA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19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DCA210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0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E61207F" w14:textId="7472FBE3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ins w:id="521" w:author="Laura H Spencer" w:date="2020-06-16T19:47:00Z">
              <w:r w:rsidR="00A23E4B">
                <w:rPr>
                  <w:i/>
                  <w:sz w:val="20"/>
                  <w:szCs w:val="20"/>
                </w:rPr>
                <w:t>*</w:t>
              </w:r>
            </w:ins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2868A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C43913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Lunz 1941</w:t>
            </w:r>
          </w:p>
        </w:tc>
      </w:tr>
      <w:tr w:rsidR="006D6617" w14:paraId="3F74EADB" w14:textId="77777777" w:rsidTr="00374A17">
        <w:trPr>
          <w:trHeight w:val="300"/>
          <w:trPrChange w:id="524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5CF30F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895A71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Connecticut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0378B1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DDF257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2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4ACACF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Loosanoff &amp; Engle 1943</w:t>
            </w:r>
          </w:p>
        </w:tc>
      </w:tr>
      <w:tr w:rsidR="006D6617" w14:paraId="74423CE2" w14:textId="77777777" w:rsidTr="00374A17">
        <w:trPr>
          <w:trHeight w:val="300"/>
          <w:trPrChange w:id="530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362ACF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B91B48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FC6849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DDA6D7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FA5BC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Littlewood, Wargo &amp; Kraeuter 1989</w:t>
            </w:r>
          </w:p>
        </w:tc>
      </w:tr>
      <w:tr w:rsidR="006D6617" w14:paraId="035CC1FD" w14:textId="77777777" w:rsidTr="00374A17">
        <w:trPr>
          <w:trHeight w:val="520"/>
          <w:trPrChange w:id="53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C26A67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1CDAA9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Hawaii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3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A16C1B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nuchalis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61184C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</w:t>
            </w:r>
          </w:p>
          <w:p w14:paraId="291FD28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Penaeus vannamei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DD92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Bailey-Brock 1990</w:t>
            </w:r>
          </w:p>
        </w:tc>
      </w:tr>
      <w:tr w:rsidR="006D6617" w14:paraId="501B077D" w14:textId="77777777" w:rsidTr="00374A17">
        <w:trPr>
          <w:trHeight w:val="520"/>
          <w:trPrChange w:id="542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88AC4B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EA9E7C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2E10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D3C738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4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3286798" w14:textId="385E04DA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Littlewood</w:t>
            </w:r>
            <w:del w:id="548" w:author="Laura H Spencer" w:date="2020-07-06T21:55:00Z">
              <w:r w:rsidDel="00BB347F">
                <w:rPr>
                  <w:sz w:val="20"/>
                  <w:szCs w:val="20"/>
                </w:rPr>
                <w:delText>, Wargo, Kraeuter &amp; Watson</w:delText>
              </w:r>
            </w:del>
            <w:ins w:id="549" w:author="Laura H Spencer" w:date="2020-07-06T21:55:00Z">
              <w:r w:rsidR="00BB347F">
                <w:rPr>
                  <w:sz w:val="20"/>
                  <w:szCs w:val="20"/>
                </w:rPr>
                <w:t xml:space="preserve"> </w:t>
              </w:r>
              <w:r w:rsidR="00BB347F">
                <w:rPr>
                  <w:i/>
                  <w:sz w:val="20"/>
                  <w:szCs w:val="20"/>
                </w:rPr>
                <w:t>et al.</w:t>
              </w:r>
            </w:ins>
            <w:r>
              <w:rPr>
                <w:sz w:val="20"/>
                <w:szCs w:val="20"/>
              </w:rPr>
              <w:t xml:space="preserve"> 1992</w:t>
            </w:r>
          </w:p>
        </w:tc>
      </w:tr>
      <w:tr w:rsidR="006D6617" w14:paraId="5C1C9C4A" w14:textId="77777777" w:rsidTr="00374A17">
        <w:trPr>
          <w:trHeight w:val="300"/>
          <w:trPrChange w:id="550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7FB15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661DC5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Chesapeake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34E138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54FDE6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415319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Burreson, Mann &amp; Allen 1994</w:t>
            </w:r>
          </w:p>
        </w:tc>
      </w:tr>
      <w:tr w:rsidR="006D6617" w14:paraId="0AD41717" w14:textId="77777777" w:rsidTr="00374A17">
        <w:trPr>
          <w:trHeight w:val="520"/>
          <w:trPrChange w:id="55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0A4975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54E403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5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601670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ED9449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 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02A1E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Debrosse &amp; Allen 1996</w:t>
            </w:r>
          </w:p>
        </w:tc>
      </w:tr>
      <w:tr w:rsidR="006D6617" w14:paraId="20818667" w14:textId="77777777" w:rsidTr="00374A17">
        <w:trPr>
          <w:trHeight w:val="740"/>
          <w:trPrChange w:id="562" w:author="Laura H Spencer" w:date="2020-06-15T22:53:00Z">
            <w:trPr>
              <w:trHeight w:val="74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5867B1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32BE7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Hawaii, shipped from Maine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6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64A1B89" w14:textId="062752F4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del w:id="566" w:author="Laura H Spencer" w:date="2020-06-16T16:47:00Z">
              <w:r w:rsidDel="007114D1">
                <w:rPr>
                  <w:sz w:val="20"/>
                  <w:szCs w:val="20"/>
                </w:rPr>
                <w:delText xml:space="preserve">Not a </w:delText>
              </w:r>
              <w:r w:rsidRPr="003E130D" w:rsidDel="007114D1">
                <w:rPr>
                  <w:i/>
                  <w:sz w:val="20"/>
                  <w:szCs w:val="20"/>
                  <w:rPrChange w:id="567" w:author="Laura H Spencer" w:date="2020-05-26T17:22:00Z">
                    <w:rPr>
                      <w:sz w:val="20"/>
                      <w:szCs w:val="20"/>
                    </w:rPr>
                  </w:rPrChange>
                </w:rPr>
                <w:delText>Polydora</w:delText>
              </w:r>
              <w:r w:rsidDel="007114D1">
                <w:rPr>
                  <w:sz w:val="20"/>
                  <w:szCs w:val="20"/>
                </w:rPr>
                <w:delText xml:space="preserve"> species, but related shell-boring polychaete - </w:delText>
              </w:r>
            </w:del>
            <w:r>
              <w:rPr>
                <w:i/>
                <w:sz w:val="20"/>
                <w:szCs w:val="20"/>
              </w:rPr>
              <w:t>B</w:t>
            </w:r>
            <w:del w:id="568" w:author="Laura H Spencer" w:date="2020-06-16T19:06:00Z">
              <w:r w:rsidDel="00FE3856">
                <w:rPr>
                  <w:i/>
                  <w:sz w:val="20"/>
                  <w:szCs w:val="20"/>
                </w:rPr>
                <w:delText xml:space="preserve">occardia </w:delText>
              </w:r>
            </w:del>
            <w:ins w:id="569" w:author="Laura H Spencer" w:date="2020-06-16T19:06:00Z">
              <w:r w:rsidR="00FE3856">
                <w:rPr>
                  <w:i/>
                  <w:sz w:val="20"/>
                  <w:szCs w:val="20"/>
                </w:rPr>
                <w:t xml:space="preserve">. </w:t>
              </w:r>
            </w:ins>
            <w:r>
              <w:rPr>
                <w:i/>
                <w:sz w:val="20"/>
                <w:szCs w:val="20"/>
              </w:rPr>
              <w:t>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40F082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FB8682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Bailey-Brock 2000</w:t>
            </w:r>
          </w:p>
        </w:tc>
      </w:tr>
      <w:tr w:rsidR="006D6617" w14:paraId="62E33BB4" w14:textId="77777777" w:rsidTr="00374A17">
        <w:trPr>
          <w:trHeight w:val="520"/>
          <w:trPrChange w:id="572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40DE12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38376C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57163F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A14341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 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1E8BB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Calvo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2001</w:t>
            </w:r>
          </w:p>
        </w:tc>
      </w:tr>
      <w:tr w:rsidR="006D6617" w14:paraId="13F6E14C" w14:textId="77777777" w:rsidTr="00374A17">
        <w:trPr>
          <w:trHeight w:val="300"/>
          <w:trPrChange w:id="578" w:author="Laura H Spencer" w:date="2020-06-15T22:53:00Z">
            <w:trPr>
              <w:trHeight w:val="30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7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76602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2528F8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458269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4CC9F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3915CA1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Bishop &amp; Peterson 2005</w:t>
            </w:r>
          </w:p>
        </w:tc>
      </w:tr>
      <w:tr w:rsidR="006D6617" w14:paraId="31C9DDBE" w14:textId="77777777" w:rsidTr="00374A17">
        <w:trPr>
          <w:trHeight w:val="520"/>
          <w:trPrChange w:id="584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5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12DED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6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A02559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7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6995CD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8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48C70A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 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89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AC9FBB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Bishop &amp; Hooper 2005</w:t>
            </w:r>
          </w:p>
        </w:tc>
      </w:tr>
      <w:tr w:rsidR="006D6617" w14:paraId="328AA4CA" w14:textId="77777777" w:rsidTr="00374A17">
        <w:trPr>
          <w:trHeight w:val="520"/>
          <w:trPrChange w:id="590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1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84C82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2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A276B7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3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551CC0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4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E0C292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5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394123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Grabowski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2007</w:t>
            </w:r>
          </w:p>
        </w:tc>
      </w:tr>
      <w:tr w:rsidR="006D6617" w14:paraId="5C4FAC3A" w14:textId="77777777" w:rsidTr="00374A17">
        <w:trPr>
          <w:trHeight w:val="520"/>
          <w:trPrChange w:id="596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7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0BE09BB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8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C1CB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Chesapeake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599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1FBB77F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0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5F5E40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ariakensis; 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1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53A655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McLean &amp; Abbe 2008</w:t>
            </w:r>
          </w:p>
        </w:tc>
      </w:tr>
      <w:tr w:rsidR="006D6617" w14:paraId="08672B08" w14:textId="77777777" w:rsidTr="00374A17">
        <w:trPr>
          <w:trHeight w:val="520"/>
          <w:trPrChange w:id="602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3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78F084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4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53CA7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5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30570D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6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42C709C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7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68CFD68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Brown 2012</w:t>
            </w:r>
          </w:p>
        </w:tc>
      </w:tr>
      <w:tr w:rsidR="006D6617" w14:paraId="266A6625" w14:textId="77777777" w:rsidTr="00374A17">
        <w:trPr>
          <w:trHeight w:val="520"/>
          <w:trPrChange w:id="608" w:author="Laura H Spencer" w:date="2020-06-15T22:53:00Z">
            <w:trPr>
              <w:trHeight w:val="520"/>
            </w:trPr>
          </w:trPrChange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09" w:author="Laura H Spencer" w:date="2020-06-15T22:53:00Z">
              <w:tcPr>
                <w:tcW w:w="97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8EA87C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10" w:author="Laura H Spencer" w:date="2020-06-15T22:53:00Z">
              <w:tcPr>
                <w:tcW w:w="166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867CE2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St. Charles River near the entrance of the Richibucto Estuary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11" w:author="Laura H Spencer" w:date="2020-06-15T22:53:00Z">
              <w:tcPr>
                <w:tcW w:w="1890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215BDD7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12" w:author="Laura H Spencer" w:date="2020-06-15T22:53:00Z">
              <w:tcPr>
                <w:tcW w:w="2415" w:type="dxa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5C4C2CB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tcPrChange w:id="613" w:author="Laura H Spencer" w:date="2020-06-15T22:53:00Z">
              <w:tcPr>
                <w:tcW w:w="2445" w:type="dxa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3F3F3"/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</w:tcPrChange>
          </w:tcPr>
          <w:p w14:paraId="715D614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Clements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2017a</w:t>
            </w:r>
          </w:p>
        </w:tc>
      </w:tr>
    </w:tbl>
    <w:p w14:paraId="131186EB" w14:textId="30C4BD2E" w:rsidR="00670C03" w:rsidRDefault="00A23E4B">
      <w:pPr>
        <w:rPr>
          <w:ins w:id="614" w:author="Laura H Spencer" w:date="2020-06-17T14:30:00Z"/>
        </w:rPr>
      </w:pPr>
      <w:ins w:id="615" w:author="Laura H Spencer" w:date="2020-06-16T19:47:00Z">
        <w:r w:rsidRPr="008D7364">
          <w:rPr>
            <w:rPrChange w:id="616" w:author="Laura H Spencer" w:date="2020-06-16T19:58:00Z">
              <w:rPr>
                <w:b/>
                <w:sz w:val="28"/>
                <w:szCs w:val="28"/>
              </w:rPr>
            </w:rPrChange>
          </w:rPr>
          <w:t>*There are</w:t>
        </w:r>
      </w:ins>
      <w:ins w:id="617" w:author="Laura H Spencer" w:date="2020-06-16T19:48:00Z">
        <w:r w:rsidRPr="008D7364">
          <w:rPr>
            <w:rPrChange w:id="618" w:author="Laura H Spencer" w:date="2020-06-16T19:58:00Z">
              <w:rPr>
                <w:b/>
              </w:rPr>
            </w:rPrChange>
          </w:rPr>
          <w:t xml:space="preserve"> many mud</w:t>
        </w:r>
      </w:ins>
      <w:ins w:id="619" w:author="Laura H Spencer" w:date="2020-06-25T10:52:00Z">
        <w:r w:rsidR="00185930">
          <w:t xml:space="preserve"> </w:t>
        </w:r>
      </w:ins>
      <w:ins w:id="620" w:author="Laura H Spencer" w:date="2020-06-16T19:48:00Z">
        <w:r w:rsidRPr="008D7364">
          <w:rPr>
            <w:rPrChange w:id="621" w:author="Laura H Spencer" w:date="2020-06-16T19:58:00Z">
              <w:rPr>
                <w:b/>
              </w:rPr>
            </w:rPrChange>
          </w:rPr>
          <w:t>worm</w:t>
        </w:r>
      </w:ins>
      <w:ins w:id="622" w:author="Laura H Spencer" w:date="2020-06-16T19:58:00Z">
        <w:r w:rsidR="008D7364">
          <w:t>s</w:t>
        </w:r>
      </w:ins>
      <w:ins w:id="623" w:author="Laura H Spencer" w:date="2020-06-16T19:48:00Z">
        <w:r w:rsidRPr="008D7364">
          <w:rPr>
            <w:rPrChange w:id="624" w:author="Laura H Spencer" w:date="2020-06-16T19:58:00Z">
              <w:rPr>
                <w:b/>
              </w:rPr>
            </w:rPrChange>
          </w:rPr>
          <w:t xml:space="preserve"> </w:t>
        </w:r>
      </w:ins>
      <w:ins w:id="625" w:author="Laura H Spencer" w:date="2020-06-16T19:50:00Z">
        <w:r w:rsidR="008D7364" w:rsidRPr="008D7364">
          <w:rPr>
            <w:rPrChange w:id="626" w:author="Laura H Spencer" w:date="2020-06-16T19:58:00Z">
              <w:rPr>
                <w:b/>
              </w:rPr>
            </w:rPrChange>
          </w:rPr>
          <w:t>identified</w:t>
        </w:r>
      </w:ins>
      <w:ins w:id="627" w:author="Laura H Spencer" w:date="2020-06-16T19:48:00Z">
        <w:r w:rsidRPr="008D7364">
          <w:rPr>
            <w:rPrChange w:id="628" w:author="Laura H Spencer" w:date="2020-06-16T19:58:00Z">
              <w:rPr>
                <w:b/>
              </w:rPr>
            </w:rPrChange>
          </w:rPr>
          <w:t xml:space="preserve"> </w:t>
        </w:r>
      </w:ins>
      <w:ins w:id="629" w:author="Laura H Spencer" w:date="2020-06-16T19:50:00Z">
        <w:r w:rsidR="008D7364" w:rsidRPr="008D7364">
          <w:rPr>
            <w:rPrChange w:id="630" w:author="Laura H Spencer" w:date="2020-06-16T19:58:00Z">
              <w:rPr>
                <w:b/>
              </w:rPr>
            </w:rPrChange>
          </w:rPr>
          <w:t>as</w:t>
        </w:r>
      </w:ins>
      <w:ins w:id="631" w:author="Laura H Spencer" w:date="2020-06-16T19:48:00Z">
        <w:r w:rsidRPr="008D7364">
          <w:rPr>
            <w:rPrChange w:id="632" w:author="Laura H Spencer" w:date="2020-06-16T19:58:00Z">
              <w:rPr>
                <w:b/>
              </w:rPr>
            </w:rPrChange>
          </w:rPr>
          <w:t xml:space="preserve"> </w:t>
        </w:r>
        <w:r w:rsidRPr="008D7364">
          <w:rPr>
            <w:i/>
            <w:rPrChange w:id="633" w:author="Laura H Spencer" w:date="2020-06-16T19:58:00Z">
              <w:rPr>
                <w:b/>
              </w:rPr>
            </w:rPrChange>
          </w:rPr>
          <w:t>P. ciliata</w:t>
        </w:r>
      </w:ins>
      <w:ins w:id="634" w:author="Laura H Spencer" w:date="2020-06-16T19:49:00Z">
        <w:r w:rsidRPr="008D7364">
          <w:rPr>
            <w:rPrChange w:id="635" w:author="Laura H Spencer" w:date="2020-06-16T19:58:00Z">
              <w:rPr>
                <w:b/>
              </w:rPr>
            </w:rPrChange>
          </w:rPr>
          <w:t xml:space="preserve">. However, since </w:t>
        </w:r>
        <w:r w:rsidRPr="008D7364">
          <w:rPr>
            <w:i/>
            <w:rPrChange w:id="636" w:author="Laura H Spencer" w:date="2020-06-16T19:58:00Z">
              <w:rPr>
                <w:b/>
              </w:rPr>
            </w:rPrChange>
          </w:rPr>
          <w:t>P. ciliata</w:t>
        </w:r>
        <w:r w:rsidRPr="008D7364">
          <w:rPr>
            <w:rPrChange w:id="637" w:author="Laura H Spencer" w:date="2020-06-16T19:58:00Z">
              <w:rPr>
                <w:b/>
              </w:rPr>
            </w:rPrChange>
          </w:rPr>
          <w:t xml:space="preserve"> is a non-boring species these were likely misidentified</w:t>
        </w:r>
      </w:ins>
      <w:ins w:id="638" w:author="Laura H Spencer" w:date="2020-06-16T19:50:00Z">
        <w:r w:rsidR="008D7364" w:rsidRPr="008D7364">
          <w:rPr>
            <w:rPrChange w:id="639" w:author="Laura H Spencer" w:date="2020-06-16T19:58:00Z">
              <w:rPr>
                <w:b/>
              </w:rPr>
            </w:rPrChange>
          </w:rPr>
          <w:t xml:space="preserve">, and </w:t>
        </w:r>
      </w:ins>
      <w:ins w:id="640" w:author="Laura H Spencer" w:date="2020-06-16T19:59:00Z">
        <w:r w:rsidR="008D7364">
          <w:t xml:space="preserve">many should presumably be </w:t>
        </w:r>
      </w:ins>
      <w:ins w:id="641" w:author="Laura H Spencer" w:date="2020-06-16T19:51:00Z">
        <w:r w:rsidR="008D7364" w:rsidRPr="008D7364">
          <w:rPr>
            <w:rPrChange w:id="642" w:author="Laura H Spencer" w:date="2020-06-16T19:58:00Z">
              <w:rPr>
                <w:b/>
              </w:rPr>
            </w:rPrChange>
          </w:rPr>
          <w:t xml:space="preserve">attributed to </w:t>
        </w:r>
        <w:r w:rsidR="008D7364" w:rsidRPr="008D7364">
          <w:rPr>
            <w:i/>
            <w:rPrChange w:id="643" w:author="Laura H Spencer" w:date="2020-06-16T19:58:00Z">
              <w:rPr>
                <w:b/>
              </w:rPr>
            </w:rPrChange>
          </w:rPr>
          <w:t>P. websteri</w:t>
        </w:r>
        <w:r w:rsidR="008D7364" w:rsidRPr="008D7364">
          <w:rPr>
            <w:rPrChange w:id="644" w:author="Laura H Spencer" w:date="2020-06-16T19:58:00Z">
              <w:rPr>
                <w:b/>
              </w:rPr>
            </w:rPrChange>
          </w:rPr>
          <w:t xml:space="preserve"> (</w:t>
        </w:r>
      </w:ins>
      <w:ins w:id="645" w:author="Laura H Spencer" w:date="2020-06-16T20:04:00Z">
        <w:r w:rsidR="008D7364">
          <w:t xml:space="preserve">see </w:t>
        </w:r>
      </w:ins>
      <w:ins w:id="646" w:author="Laura H Spencer" w:date="2020-06-16T19:51:00Z">
        <w:r w:rsidR="008D7364" w:rsidRPr="008D7364">
          <w:rPr>
            <w:rPrChange w:id="647" w:author="Laura H Spencer" w:date="2020-06-16T19:58:00Z">
              <w:rPr>
                <w:b/>
              </w:rPr>
            </w:rPrChange>
          </w:rPr>
          <w:t>Blake and Kudenov 1978</w:t>
        </w:r>
      </w:ins>
      <w:ins w:id="648" w:author="Laura H Spencer" w:date="2020-06-16T20:04:00Z">
        <w:r w:rsidR="008D7364">
          <w:t xml:space="preserve">, </w:t>
        </w:r>
      </w:ins>
      <w:ins w:id="649" w:author="Laura H Spencer" w:date="2020-06-16T19:51:00Z">
        <w:r w:rsidR="008D7364" w:rsidRPr="008D7364">
          <w:rPr>
            <w:rPrChange w:id="650" w:author="Laura H Spencer" w:date="2020-06-16T19:58:00Z">
              <w:rPr>
                <w:b/>
              </w:rPr>
            </w:rPrChange>
          </w:rPr>
          <w:t>Simon and Sato-Okoshi 2015)</w:t>
        </w:r>
      </w:ins>
      <w:ins w:id="651" w:author="Laura H Spencer" w:date="2020-06-16T19:59:00Z">
        <w:r w:rsidR="008D7364">
          <w:t xml:space="preserve">. </w:t>
        </w:r>
      </w:ins>
      <w:ins w:id="652" w:author="Laura H Spencer" w:date="2020-06-16T20:02:00Z">
        <w:r w:rsidR="008D7364">
          <w:t xml:space="preserve">Similarly, </w:t>
        </w:r>
      </w:ins>
      <w:ins w:id="653" w:author="Laura H Spencer" w:date="2020-06-16T20:03:00Z">
        <w:r w:rsidR="008D7364">
          <w:t>reports of</w:t>
        </w:r>
      </w:ins>
      <w:ins w:id="654" w:author="Laura H Spencer" w:date="2020-06-16T20:02:00Z">
        <w:r w:rsidR="008D7364">
          <w:t xml:space="preserve"> </w:t>
        </w:r>
        <w:r w:rsidR="008D7364" w:rsidRPr="008D7364">
          <w:rPr>
            <w:i/>
            <w:rPrChange w:id="655" w:author="Laura H Spencer" w:date="2020-06-16T20:03:00Z">
              <w:rPr/>
            </w:rPrChange>
          </w:rPr>
          <w:t>B.</w:t>
        </w:r>
      </w:ins>
      <w:ins w:id="656" w:author="Laura H Spencer" w:date="2020-06-16T20:03:00Z">
        <w:r w:rsidR="008D7364" w:rsidRPr="008D7364">
          <w:rPr>
            <w:i/>
            <w:rPrChange w:id="657" w:author="Laura H Spencer" w:date="2020-06-16T20:03:00Z">
              <w:rPr/>
            </w:rPrChange>
          </w:rPr>
          <w:t xml:space="preserve"> polybranchia</w:t>
        </w:r>
      </w:ins>
      <w:ins w:id="658" w:author="Laura H Spencer" w:date="2020-06-16T20:02:00Z">
        <w:r w:rsidR="008D7364">
          <w:t xml:space="preserve"> </w:t>
        </w:r>
      </w:ins>
      <w:ins w:id="659" w:author="Laura H Spencer" w:date="2020-06-16T20:03:00Z">
        <w:r w:rsidR="008D7364">
          <w:t>as an aquaculture pest may be inaccurate (</w:t>
        </w:r>
      </w:ins>
      <w:ins w:id="660" w:author="Laura H Spencer" w:date="2020-06-16T20:04:00Z">
        <w:r w:rsidR="008D7364">
          <w:t>see Simon and Sato-Okoshi 2015).</w:t>
        </w:r>
      </w:ins>
      <w:ins w:id="661" w:author="Laura H Spencer" w:date="2020-06-16T20:29:00Z">
        <w:r w:rsidR="006F2A2D">
          <w:t xml:space="preserve"> </w:t>
        </w:r>
      </w:ins>
    </w:p>
    <w:p w14:paraId="5ADD627F" w14:textId="1310684B" w:rsidR="006D6617" w:rsidRDefault="00670C03">
      <w:pPr>
        <w:rPr>
          <w:ins w:id="662" w:author="Laura H Spencer" w:date="2020-06-17T17:49:00Z"/>
        </w:rPr>
      </w:pPr>
      <w:ins w:id="663" w:author="Laura H Spencer" w:date="2020-06-17T14:30:00Z">
        <w:r>
          <w:t>**</w:t>
        </w:r>
      </w:ins>
      <w:ins w:id="664" w:author="Laura H Spencer" w:date="2020-06-16T20:29:00Z">
        <w:r w:rsidR="006F2A2D" w:rsidRPr="006F2A2D">
          <w:rPr>
            <w:i/>
            <w:rPrChange w:id="665" w:author="Laura H Spencer" w:date="2020-06-16T20:31:00Z">
              <w:rPr/>
            </w:rPrChange>
          </w:rPr>
          <w:t>P.</w:t>
        </w:r>
      </w:ins>
      <w:ins w:id="666" w:author="Laura H Spencer" w:date="2020-06-16T20:30:00Z">
        <w:r w:rsidR="006F2A2D" w:rsidRPr="006F2A2D">
          <w:rPr>
            <w:i/>
            <w:rPrChange w:id="667" w:author="Laura H Spencer" w:date="2020-06-16T20:31:00Z">
              <w:rPr/>
            </w:rPrChange>
          </w:rPr>
          <w:t xml:space="preserve"> uncinata</w:t>
        </w:r>
        <w:r w:rsidR="006F2A2D">
          <w:t xml:space="preserve"> has</w:t>
        </w:r>
      </w:ins>
      <w:ins w:id="668" w:author="Laura H Spencer" w:date="2020-06-17T14:30:00Z">
        <w:r>
          <w:t xml:space="preserve"> </w:t>
        </w:r>
      </w:ins>
      <w:ins w:id="669" w:author="Laura H Spencer" w:date="2020-06-16T20:30:00Z">
        <w:r w:rsidR="006F2A2D">
          <w:t xml:space="preserve">been synonymized with </w:t>
        </w:r>
        <w:r w:rsidR="006F2A2D" w:rsidRPr="006F2A2D">
          <w:rPr>
            <w:i/>
            <w:rPrChange w:id="670" w:author="Laura H Spencer" w:date="2020-06-16T20:31:00Z">
              <w:rPr/>
            </w:rPrChange>
          </w:rPr>
          <w:t>P. hoplura</w:t>
        </w:r>
        <w:r w:rsidR="006F2A2D">
          <w:t xml:space="preserve"> (</w:t>
        </w:r>
        <w:r w:rsidR="006F2A2D" w:rsidRPr="006F2A2D">
          <w:t xml:space="preserve">Sato-Okoshi </w:t>
        </w:r>
        <w:r w:rsidR="006F2A2D" w:rsidRPr="006F2A2D">
          <w:rPr>
            <w:i/>
            <w:rPrChange w:id="671" w:author="Laura H Spencer" w:date="2020-06-16T20:30:00Z">
              <w:rPr/>
            </w:rPrChange>
          </w:rPr>
          <w:t>et al.</w:t>
        </w:r>
        <w:r w:rsidR="006F2A2D" w:rsidRPr="006F2A2D">
          <w:t xml:space="preserve"> 2017</w:t>
        </w:r>
        <w:r w:rsidR="006F2A2D">
          <w:t xml:space="preserve">; </w:t>
        </w:r>
        <w:r w:rsidR="006F2A2D" w:rsidRPr="006F2A2D">
          <w:t xml:space="preserve">Radashevsky </w:t>
        </w:r>
        <w:r w:rsidR="006F2A2D" w:rsidRPr="006F2A2D">
          <w:rPr>
            <w:i/>
            <w:rPrChange w:id="672" w:author="Laura H Spencer" w:date="2020-06-16T20:30:00Z">
              <w:rPr/>
            </w:rPrChange>
          </w:rPr>
          <w:t>et al.</w:t>
        </w:r>
        <w:r w:rsidR="006F2A2D" w:rsidRPr="006F2A2D">
          <w:t xml:space="preserve"> 2017</w:t>
        </w:r>
        <w:r w:rsidR="006F2A2D">
          <w:t>)</w:t>
        </w:r>
      </w:ins>
      <w:ins w:id="673" w:author="Laura H Spencer" w:date="2020-06-16T20:31:00Z">
        <w:r w:rsidR="006F2A2D">
          <w:t xml:space="preserve">. </w:t>
        </w:r>
      </w:ins>
    </w:p>
    <w:p w14:paraId="491A85FB" w14:textId="63901072" w:rsidR="00822325" w:rsidRDefault="00FD48FB" w:rsidP="00E31BA9">
      <w:pPr>
        <w:rPr>
          <w:i/>
        </w:rPr>
        <w:pPrChange w:id="674" w:author="Laura H Spencer" w:date="2020-07-07T12:48:00Z">
          <w:pPr>
            <w:suppressLineNumbers/>
            <w:spacing w:line="480" w:lineRule="auto"/>
          </w:pPr>
        </w:pPrChange>
      </w:pPr>
      <w:ins w:id="675" w:author="Laura H Spencer" w:date="2020-06-17T17:49:00Z">
        <w:r>
          <w:t>***</w:t>
        </w:r>
        <w:r w:rsidRPr="00FD48FB">
          <w:rPr>
            <w:i/>
            <w:rPrChange w:id="676" w:author="Laura H Spencer" w:date="2020-06-17T17:52:00Z">
              <w:rPr/>
            </w:rPrChange>
          </w:rPr>
          <w:t>P. variegata</w:t>
        </w:r>
        <w:r>
          <w:t xml:space="preserve"> may </w:t>
        </w:r>
      </w:ins>
      <w:ins w:id="677" w:author="Laura H Spencer" w:date="2020-06-17T17:50:00Z">
        <w:r>
          <w:t xml:space="preserve">have been misidentified </w:t>
        </w:r>
      </w:ins>
      <w:ins w:id="678" w:author="Laura H Spencer" w:date="2020-06-17T17:51:00Z">
        <w:r>
          <w:t>by</w:t>
        </w:r>
      </w:ins>
      <w:ins w:id="679" w:author="Laura H Spencer" w:date="2020-06-17T17:50:00Z">
        <w:r>
          <w:t xml:space="preserve"> </w:t>
        </w:r>
      </w:ins>
      <w:ins w:id="680" w:author="Laura H Spencer" w:date="2020-06-17T17:51:00Z">
        <w:r w:rsidRPr="00FD48FB">
          <w:t>Sato-Ok</w:t>
        </w:r>
      </w:ins>
      <w:ins w:id="681" w:author="Laura H Spencer" w:date="2020-07-06T22:11:00Z">
        <w:r w:rsidR="00193914">
          <w:t>o</w:t>
        </w:r>
      </w:ins>
      <w:ins w:id="682" w:author="Laura H Spencer" w:date="2020-06-17T17:51:00Z">
        <w:r w:rsidRPr="00FD48FB">
          <w:t>shi, Sugawara &amp; Nomura 1990</w:t>
        </w:r>
        <w:r>
          <w:t>, and instead</w:t>
        </w:r>
      </w:ins>
      <w:ins w:id="683" w:author="Laura H Spencer" w:date="2020-06-17T17:52:00Z">
        <w:r>
          <w:t xml:space="preserve"> should be classified as</w:t>
        </w:r>
      </w:ins>
      <w:ins w:id="684" w:author="Laura H Spencer" w:date="2020-06-17T17:49:00Z">
        <w:r>
          <w:t xml:space="preserve"> </w:t>
        </w:r>
      </w:ins>
      <w:ins w:id="685" w:author="Laura H Spencer" w:date="2020-06-17T17:50:00Z">
        <w:r w:rsidRPr="00FD48FB">
          <w:rPr>
            <w:i/>
            <w:rPrChange w:id="686" w:author="Laura H Spencer" w:date="2020-06-17T17:52:00Z">
              <w:rPr/>
            </w:rPrChange>
          </w:rPr>
          <w:t>P. brevipalpa</w:t>
        </w:r>
        <w:r>
          <w:t xml:space="preserve"> (see Teramoto </w:t>
        </w:r>
        <w:r w:rsidRPr="00FD48FB">
          <w:rPr>
            <w:i/>
            <w:rPrChange w:id="687" w:author="Laura H Spencer" w:date="2020-06-17T17:50:00Z">
              <w:rPr/>
            </w:rPrChange>
          </w:rPr>
          <w:t>et al</w:t>
        </w:r>
        <w:r>
          <w:t xml:space="preserve">. 2013).  </w:t>
        </w:r>
      </w:ins>
      <w:bookmarkStart w:id="688" w:name="_30j0zll" w:colFirst="0" w:colLast="0"/>
      <w:bookmarkStart w:id="689" w:name="_7w1xg5lqaczp" w:colFirst="0" w:colLast="0"/>
      <w:bookmarkStart w:id="690" w:name="_67evwyua7kll" w:colFirst="0" w:colLast="0"/>
      <w:bookmarkStart w:id="691" w:name="_GoBack"/>
      <w:bookmarkEnd w:id="688"/>
      <w:bookmarkEnd w:id="689"/>
      <w:bookmarkEnd w:id="690"/>
      <w:bookmarkEnd w:id="691"/>
    </w:p>
    <w:sectPr w:rsidR="00822325" w:rsidSect="00972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D0E2" w14:textId="77777777" w:rsidR="001C2D9D" w:rsidRDefault="001C2D9D">
      <w:r>
        <w:separator/>
      </w:r>
    </w:p>
  </w:endnote>
  <w:endnote w:type="continuationSeparator" w:id="0">
    <w:p w14:paraId="30C29A3A" w14:textId="77777777" w:rsidR="001C2D9D" w:rsidRDefault="001C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92" w:name="_1fob9te" w:colFirst="0" w:colLast="0"/>
  <w:bookmarkEnd w:id="692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14D8" w14:textId="77777777" w:rsidR="001C2D9D" w:rsidRDefault="001C2D9D">
      <w:r>
        <w:separator/>
      </w:r>
    </w:p>
  </w:footnote>
  <w:footnote w:type="continuationSeparator" w:id="0">
    <w:p w14:paraId="09C59327" w14:textId="77777777" w:rsidR="001C2D9D" w:rsidRDefault="001C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ura H Spencer">
    <w15:presenceInfo w15:providerId="AD" w15:userId="S::lhs3@uw.edu::f2a3cd9b-a156-4257-a90e-f3c1c31bc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37AB"/>
    <w:rsid w:val="00003946"/>
    <w:rsid w:val="00010532"/>
    <w:rsid w:val="00011465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2D9D"/>
    <w:rsid w:val="001C74B4"/>
    <w:rsid w:val="001E79E7"/>
    <w:rsid w:val="001F7FB2"/>
    <w:rsid w:val="00200CA9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B02"/>
    <w:rsid w:val="0060131A"/>
    <w:rsid w:val="00605072"/>
    <w:rsid w:val="00621719"/>
    <w:rsid w:val="00625FD0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63A5"/>
    <w:rsid w:val="00847600"/>
    <w:rsid w:val="00857488"/>
    <w:rsid w:val="00875687"/>
    <w:rsid w:val="00880F3A"/>
    <w:rsid w:val="008A1080"/>
    <w:rsid w:val="008B0C2B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E4B"/>
    <w:rsid w:val="00A369CB"/>
    <w:rsid w:val="00A75277"/>
    <w:rsid w:val="00A76F45"/>
    <w:rsid w:val="00A8012A"/>
    <w:rsid w:val="00A9675B"/>
    <w:rsid w:val="00AB27BB"/>
    <w:rsid w:val="00AB3609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6B35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31BA9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1F10-E3F2-7C45-8497-B6BE3B32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5</cp:revision>
  <cp:lastPrinted>2020-06-22T18:57:00Z</cp:lastPrinted>
  <dcterms:created xsi:type="dcterms:W3CDTF">2020-07-07T19:48:00Z</dcterms:created>
  <dcterms:modified xsi:type="dcterms:W3CDTF">2020-07-07T19:50:00Z</dcterms:modified>
</cp:coreProperties>
</file>